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CCAF9" w14:textId="77777777" w:rsidR="005D6B2D" w:rsidRDefault="00C32CF0" w:rsidP="005D6B2D">
      <w:pPr>
        <w:pStyle w:val="Ttulo1"/>
      </w:pPr>
      <w:r>
        <w:t xml:space="preserve">Unidade </w:t>
      </w:r>
      <w:r w:rsidR="005D6B2D">
        <w:t>2</w:t>
      </w:r>
    </w:p>
    <w:p w14:paraId="497C1F9E" w14:textId="05D70A57" w:rsidR="004E2DA2" w:rsidRDefault="00DF41A5" w:rsidP="00DE7397">
      <w:r>
        <w:t>Nes</w:t>
      </w:r>
      <w:r w:rsidR="001149CA">
        <w:t>t</w:t>
      </w:r>
      <w:r>
        <w:t xml:space="preserve">a unidade o aluno iniciará o seu aprendizado com a prática na programação, sendo assim a parte conceitual será </w:t>
      </w:r>
      <w:r w:rsidR="00031420">
        <w:t xml:space="preserve">menos </w:t>
      </w:r>
      <w:r>
        <w:t xml:space="preserve">aprofundada. Na disposição da sala, após identificado os alunos com maior e menor conhecimento, mescle-os, motivando-os a trabalhar em equipe </w:t>
      </w:r>
      <w:r w:rsidR="00031420">
        <w:t xml:space="preserve">aumentando a integração </w:t>
      </w:r>
      <w:r>
        <w:t>e agregando conhecimento.</w:t>
      </w:r>
    </w:p>
    <w:p w14:paraId="3047733C" w14:textId="77777777" w:rsidR="00DF41A5" w:rsidRDefault="00DF41A5" w:rsidP="00DE7397"/>
    <w:p w14:paraId="39D5C764" w14:textId="77777777" w:rsidR="004E2DA2" w:rsidRDefault="004E2DA2" w:rsidP="00DE7397"/>
    <w:p w14:paraId="594F1CBF" w14:textId="77777777" w:rsidR="00CB5E06" w:rsidRDefault="00820A72" w:rsidP="005D6B2D">
      <w:pPr>
        <w:pStyle w:val="Ttulo2"/>
      </w:pPr>
      <w:r>
        <w:t xml:space="preserve">Aula 1- </w:t>
      </w:r>
      <w:r w:rsidR="00CB5E06">
        <w:t>Conceitos básicos de Java</w:t>
      </w:r>
    </w:p>
    <w:p w14:paraId="4B0EA7EC" w14:textId="77777777" w:rsidR="00534847" w:rsidRDefault="00534847" w:rsidP="00534847">
      <w:pPr>
        <w:pBdr>
          <w:bottom w:val="single" w:sz="4" w:space="1" w:color="auto"/>
        </w:pBdr>
        <w:spacing w:before="0" w:after="0"/>
        <w:jc w:val="left"/>
      </w:pPr>
    </w:p>
    <w:p w14:paraId="0C4CEF17" w14:textId="77777777" w:rsidR="00534847" w:rsidRDefault="00534847" w:rsidP="00534847">
      <w:pPr>
        <w:spacing w:before="0" w:after="0"/>
        <w:jc w:val="left"/>
      </w:pPr>
    </w:p>
    <w:p w14:paraId="7E7CFD79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1C150D09" w14:textId="77777777" w:rsidR="00534847" w:rsidRDefault="00534847" w:rsidP="00534847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6EA1D255" w14:textId="77777777" w:rsidR="00534847" w:rsidRDefault="00534847" w:rsidP="00534847">
      <w:pPr>
        <w:spacing w:before="0" w:after="0"/>
        <w:jc w:val="left"/>
      </w:pPr>
      <w:r>
        <w:t xml:space="preserve"> </w:t>
      </w:r>
    </w:p>
    <w:p w14:paraId="510EEC55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448D509F" w14:textId="6C398098" w:rsidR="00534847" w:rsidRDefault="00534847" w:rsidP="00534847">
      <w:r w:rsidRPr="001C2894">
        <w:t>Ao final da aula, você deverá garantir que o aluno tenha subsídios para</w:t>
      </w:r>
      <w:r w:rsidR="00EB530E">
        <w:t>:</w:t>
      </w:r>
    </w:p>
    <w:p w14:paraId="7C5AB222" w14:textId="77777777" w:rsidR="00534847" w:rsidRDefault="00534847" w:rsidP="00534847">
      <w:pPr>
        <w:pStyle w:val="ListaColorida-nfase11"/>
        <w:numPr>
          <w:ilvl w:val="0"/>
          <w:numId w:val="27"/>
        </w:numPr>
      </w:pPr>
      <w:r>
        <w:t>Realizar a instalação do ambiente de desenvolvimento;</w:t>
      </w:r>
    </w:p>
    <w:p w14:paraId="3E70C268" w14:textId="77777777" w:rsidR="00534847" w:rsidRDefault="00534847" w:rsidP="00534847">
      <w:pPr>
        <w:pStyle w:val="ListaColorida-nfase11"/>
        <w:numPr>
          <w:ilvl w:val="0"/>
          <w:numId w:val="27"/>
        </w:numPr>
      </w:pPr>
      <w:r>
        <w:t>Realizar a instalação da IDE Netbeans;</w:t>
      </w:r>
    </w:p>
    <w:p w14:paraId="06DED398" w14:textId="36B55B3D" w:rsidR="00534847" w:rsidRPr="001C2894" w:rsidRDefault="00A4568A" w:rsidP="00534847">
      <w:pPr>
        <w:pStyle w:val="ListaColorida-nfase11"/>
        <w:numPr>
          <w:ilvl w:val="0"/>
          <w:numId w:val="27"/>
        </w:numPr>
      </w:pPr>
      <w:r>
        <w:t>D</w:t>
      </w:r>
      <w:r w:rsidR="00534847">
        <w:t xml:space="preserve">esenvolver </w:t>
      </w:r>
      <w:r>
        <w:t xml:space="preserve">o </w:t>
      </w:r>
      <w:r w:rsidR="00534847">
        <w:t>programa Hello World</w:t>
      </w:r>
      <w:r w:rsidR="00491D1D">
        <w:t>.</w:t>
      </w:r>
    </w:p>
    <w:p w14:paraId="2D683075" w14:textId="77777777" w:rsidR="00534847" w:rsidRPr="001C2894" w:rsidRDefault="00534847" w:rsidP="00534847"/>
    <w:p w14:paraId="1117C1DD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5774E817" w14:textId="77777777" w:rsidR="00534847" w:rsidRDefault="00534847" w:rsidP="00534847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3AF8AC06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3</w:t>
      </w:r>
      <w:r w:rsidR="00534847">
        <w:t>0 minutos de aula expositiva;</w:t>
      </w:r>
    </w:p>
    <w:p w14:paraId="70EC2AB5" w14:textId="77777777" w:rsidR="00534847" w:rsidRDefault="00534847" w:rsidP="00534847">
      <w:pPr>
        <w:pStyle w:val="ListaColorida-nfase11"/>
        <w:numPr>
          <w:ilvl w:val="0"/>
          <w:numId w:val="28"/>
        </w:numPr>
      </w:pPr>
      <w:r w:rsidRPr="001C2894">
        <w:t>10 minutos para</w:t>
      </w:r>
      <w:r>
        <w:t xml:space="preserve"> tirar as dúvidas dos alunos;</w:t>
      </w:r>
    </w:p>
    <w:p w14:paraId="2F2F5B5D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5</w:t>
      </w:r>
      <w:r w:rsidR="00534847" w:rsidRPr="001C2894">
        <w:t>0 minutos para desenvolver as atividades propostas para a turma.</w:t>
      </w:r>
    </w:p>
    <w:p w14:paraId="46D0D122" w14:textId="77777777" w:rsidR="00534847" w:rsidRPr="001C2894" w:rsidRDefault="00534847" w:rsidP="00534847"/>
    <w:p w14:paraId="53F3D0BB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4B9B656F" w14:textId="77777777" w:rsidR="00534847" w:rsidRPr="001C2894" w:rsidRDefault="00534847" w:rsidP="00534847">
      <w:r w:rsidRPr="001C2894">
        <w:t>Todos os tópicos a seguir, conforme livro do aluno, devem ser trabalhados de forma dinâmica, criativa, com embasamento teórico e prático voltado ao mercado de trabalho.</w:t>
      </w:r>
    </w:p>
    <w:p w14:paraId="4529686C" w14:textId="77777777" w:rsidR="00534847" w:rsidRDefault="00534847" w:rsidP="00534847">
      <w:pPr>
        <w:pStyle w:val="ListaColorida-nfase11"/>
        <w:numPr>
          <w:ilvl w:val="0"/>
          <w:numId w:val="29"/>
        </w:numPr>
      </w:pPr>
      <w:r>
        <w:t>Introdução;</w:t>
      </w:r>
    </w:p>
    <w:p w14:paraId="6097DE7C" w14:textId="77777777" w:rsidR="00534847" w:rsidRDefault="00534847" w:rsidP="00534847">
      <w:pPr>
        <w:pStyle w:val="ListaColorida-nfase11"/>
        <w:numPr>
          <w:ilvl w:val="0"/>
          <w:numId w:val="29"/>
        </w:numPr>
      </w:pPr>
      <w:r>
        <w:t xml:space="preserve">Começando </w:t>
      </w:r>
      <w:r w:rsidR="00A4568A">
        <w:t xml:space="preserve">a trabalhar com o </w:t>
      </w:r>
      <w:r>
        <w:t>Java;</w:t>
      </w:r>
    </w:p>
    <w:p w14:paraId="3D3F206D" w14:textId="1FCD4368" w:rsidR="00534847" w:rsidRDefault="00534847" w:rsidP="00534847">
      <w:pPr>
        <w:pStyle w:val="ListaColorida-nfase11"/>
        <w:numPr>
          <w:ilvl w:val="0"/>
          <w:numId w:val="29"/>
        </w:numPr>
      </w:pPr>
      <w:r w:rsidRPr="00534847">
        <w:t xml:space="preserve">Primeiros </w:t>
      </w:r>
      <w:r w:rsidR="00EB530E">
        <w:t>p</w:t>
      </w:r>
      <w:r w:rsidRPr="00534847">
        <w:t xml:space="preserve">assos: </w:t>
      </w:r>
      <w:r w:rsidR="00A4568A">
        <w:t>c</w:t>
      </w:r>
      <w:r w:rsidRPr="00534847">
        <w:t>omo escrever um programa em Java</w:t>
      </w:r>
      <w:r>
        <w:t>;</w:t>
      </w:r>
    </w:p>
    <w:p w14:paraId="39CBC639" w14:textId="77777777" w:rsidR="00534847" w:rsidRDefault="00534847" w:rsidP="00534847">
      <w:pPr>
        <w:pStyle w:val="ListaColorida-nfase11"/>
        <w:numPr>
          <w:ilvl w:val="0"/>
          <w:numId w:val="29"/>
        </w:numPr>
      </w:pPr>
      <w:r>
        <w:t>Primeiro programa: Hello World;</w:t>
      </w:r>
    </w:p>
    <w:p w14:paraId="59803D44" w14:textId="77777777" w:rsidR="00534847" w:rsidRDefault="00534847" w:rsidP="00534847">
      <w:pPr>
        <w:pStyle w:val="ListaColorida-nfase11"/>
        <w:numPr>
          <w:ilvl w:val="0"/>
          <w:numId w:val="29"/>
        </w:numPr>
      </w:pPr>
      <w:r>
        <w:t xml:space="preserve">Classes, </w:t>
      </w:r>
      <w:r w:rsidR="00A4568A">
        <w:t>o</w:t>
      </w:r>
      <w:r>
        <w:t xml:space="preserve">bjetos e </w:t>
      </w:r>
      <w:r w:rsidR="00A4568A">
        <w:t>i</w:t>
      </w:r>
      <w:r>
        <w:t>nstâncias</w:t>
      </w:r>
      <w:r w:rsidR="00A4568A">
        <w:t>;</w:t>
      </w:r>
    </w:p>
    <w:p w14:paraId="27BB3B43" w14:textId="77777777" w:rsidR="00534847" w:rsidRDefault="00534847" w:rsidP="00534847">
      <w:pPr>
        <w:pStyle w:val="ListaColorida-nfase11"/>
        <w:numPr>
          <w:ilvl w:val="0"/>
          <w:numId w:val="29"/>
        </w:numPr>
      </w:pPr>
      <w:r>
        <w:t>Programa Hello World (Explicação)</w:t>
      </w:r>
      <w:r w:rsidR="00A4568A">
        <w:t>.</w:t>
      </w:r>
    </w:p>
    <w:p w14:paraId="54DD3FD9" w14:textId="77777777" w:rsidR="00534847" w:rsidRPr="001C2894" w:rsidRDefault="00534847" w:rsidP="00534847"/>
    <w:p w14:paraId="46E73EC0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lastRenderedPageBreak/>
        <w:t>PONTOS IMPORTANTES</w:t>
      </w:r>
    </w:p>
    <w:p w14:paraId="305F1A34" w14:textId="77777777" w:rsidR="00A4568A" w:rsidRDefault="00534847" w:rsidP="00534847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4B7CF72F" w14:textId="77777777" w:rsidR="00534847" w:rsidRPr="001C2894" w:rsidRDefault="00534847" w:rsidP="00534847">
      <w:pPr>
        <w:pBdr>
          <w:bottom w:val="single" w:sz="4" w:space="1" w:color="auto"/>
        </w:pBdr>
      </w:pPr>
    </w:p>
    <w:p w14:paraId="1423AC0E" w14:textId="77777777" w:rsidR="00534847" w:rsidRPr="00534847" w:rsidRDefault="00534847" w:rsidP="00534847">
      <w:pPr>
        <w:pStyle w:val="Ttulo2"/>
      </w:pPr>
    </w:p>
    <w:p w14:paraId="378C50BB" w14:textId="77777777" w:rsidR="00CB5E06" w:rsidRDefault="00D5305C" w:rsidP="00407BC1">
      <w:pPr>
        <w:pStyle w:val="Ttulo3"/>
        <w:numPr>
          <w:ilvl w:val="1"/>
          <w:numId w:val="11"/>
        </w:numPr>
      </w:pPr>
      <w:r>
        <w:t>–</w:t>
      </w:r>
      <w:r w:rsidR="00CB5E06">
        <w:t xml:space="preserve"> </w:t>
      </w:r>
      <w:r w:rsidR="00CB5E06" w:rsidRPr="00461B23">
        <w:t>Int</w:t>
      </w:r>
      <w:r w:rsidR="00CB5E06">
        <w:t>r</w:t>
      </w:r>
      <w:r w:rsidR="00CB5E06" w:rsidRPr="00461B23">
        <w:t>odução</w:t>
      </w:r>
    </w:p>
    <w:p w14:paraId="1D01DFE4" w14:textId="77777777" w:rsidR="009E2F5B" w:rsidRPr="009E2F5B" w:rsidRDefault="009E2F5B" w:rsidP="009E2F5B"/>
    <w:p w14:paraId="6BF6EC04" w14:textId="77777777" w:rsidR="00736696" w:rsidRDefault="009E2F5B" w:rsidP="00736696">
      <w:pPr>
        <w:pStyle w:val="Ttulo4"/>
        <w:numPr>
          <w:ilvl w:val="2"/>
          <w:numId w:val="11"/>
        </w:numPr>
      </w:pPr>
      <w:r>
        <w:t xml:space="preserve"> Por que Java?</w:t>
      </w:r>
      <w:r w:rsidR="00012FDE" w:rsidRPr="005D6B2D">
        <w:t xml:space="preserve"> </w:t>
      </w:r>
    </w:p>
    <w:p w14:paraId="7AC94C83" w14:textId="56E99212" w:rsidR="00736696" w:rsidRDefault="00736696" w:rsidP="00736696">
      <w:r>
        <w:t>Educador, nes</w:t>
      </w:r>
      <w:r w:rsidR="001149CA">
        <w:t>t</w:t>
      </w:r>
      <w:r>
        <w:t>e tópico fale um pouco sobre o surgimento da linguagem de programação orientada a objetos, Java. Comente sobre as vantagens a reusabilidade, o foco na representação dos dados e a criação de classes, objetos e instâncias que se comunicam por meio de funções. Nes</w:t>
      </w:r>
      <w:r w:rsidR="0056022B">
        <w:t>t</w:t>
      </w:r>
      <w:r>
        <w:t xml:space="preserve">e primeiro contato você identificará os </w:t>
      </w:r>
      <w:r w:rsidR="0056022B">
        <w:t xml:space="preserve">alunos que </w:t>
      </w:r>
      <w:r>
        <w:t>possuem conhecimento sobre Java, possibilitando uma melhor disposição na sala de aula.</w:t>
      </w:r>
    </w:p>
    <w:p w14:paraId="17892F8F" w14:textId="77777777" w:rsidR="00736696" w:rsidRDefault="00736696" w:rsidP="00736696"/>
    <w:p w14:paraId="04F23F12" w14:textId="77777777" w:rsidR="00736696" w:rsidRDefault="00736696" w:rsidP="00736696">
      <w:pPr>
        <w:pStyle w:val="Ttulo3"/>
        <w:numPr>
          <w:ilvl w:val="1"/>
          <w:numId w:val="11"/>
        </w:numPr>
      </w:pPr>
      <w:r>
        <w:t>– Começando a trabalhar com o Java</w:t>
      </w:r>
    </w:p>
    <w:p w14:paraId="5C6A38E7" w14:textId="77777777" w:rsidR="00736696" w:rsidRPr="00736696" w:rsidRDefault="00736696" w:rsidP="00736696">
      <w:pPr>
        <w:rPr>
          <w:lang w:eastAsia="x-none"/>
        </w:rPr>
      </w:pPr>
    </w:p>
    <w:p w14:paraId="7215EBED" w14:textId="1251CA15" w:rsidR="004570C9" w:rsidRPr="004570C9" w:rsidRDefault="004570C9" w:rsidP="004570C9">
      <w:r>
        <w:t>Neste tópico inicia-se o processo de instalação do ambiente de desenvolvimento em Java</w:t>
      </w:r>
      <w:r w:rsidR="00AE4BD7">
        <w:t>,</w:t>
      </w:r>
      <w:r w:rsidR="00C87A05">
        <w:t xml:space="preserve"> fale sobre </w:t>
      </w:r>
      <w:r w:rsidR="0056022B">
        <w:t>su</w:t>
      </w:r>
      <w:r w:rsidR="00C87A05">
        <w:t>as quatro principais plataformas</w:t>
      </w:r>
      <w:r w:rsidR="000453CE">
        <w:t>.</w:t>
      </w:r>
    </w:p>
    <w:p w14:paraId="4E08E685" w14:textId="77777777" w:rsidR="009E2F5B" w:rsidRPr="009E2F5B" w:rsidRDefault="009E2F5B" w:rsidP="009E2F5B"/>
    <w:p w14:paraId="46806D3C" w14:textId="77777777" w:rsidR="004E2DA2" w:rsidRDefault="008C22B5" w:rsidP="00736696">
      <w:pPr>
        <w:pStyle w:val="Ttulo4"/>
        <w:ind w:left="708"/>
      </w:pPr>
      <w:r w:rsidRPr="008C22B5">
        <w:t>N</w:t>
      </w:r>
      <w:r w:rsidR="004E2DA2" w:rsidRPr="008C22B5">
        <w:t xml:space="preserve">unca </w:t>
      </w:r>
      <w:r w:rsidR="004E2DA2">
        <w:t>programou?</w:t>
      </w:r>
    </w:p>
    <w:p w14:paraId="47EB665F" w14:textId="44EC4646" w:rsidR="009E2F5B" w:rsidRDefault="009E2F5B" w:rsidP="009E2F5B">
      <w:r>
        <w:t xml:space="preserve">Educador, </w:t>
      </w:r>
      <w:r w:rsidR="0051791D">
        <w:t>n</w:t>
      </w:r>
      <w:r>
        <w:t>est</w:t>
      </w:r>
      <w:r w:rsidR="00AF63AB">
        <w:t xml:space="preserve">e item </w:t>
      </w:r>
      <w:r>
        <w:t xml:space="preserve">você deve convencer que o curso dará suporte até para quem nunca programou. Explique que o curso começará com tópicos sobre programação básica em Java </w:t>
      </w:r>
      <w:r w:rsidR="00724C6F">
        <w:t>chegando</w:t>
      </w:r>
      <w:r>
        <w:t xml:space="preserve"> a níveis mais avançados. </w:t>
      </w:r>
    </w:p>
    <w:p w14:paraId="2CC3209B" w14:textId="3750BED3" w:rsidR="00083527" w:rsidRPr="005D6B2D" w:rsidRDefault="00083527" w:rsidP="00083527">
      <w:r w:rsidRPr="005D6B2D">
        <w:t>Neste começo, o importante é</w:t>
      </w:r>
      <w:r w:rsidR="006A7B06">
        <w:t xml:space="preserve"> estimular o aluno e </w:t>
      </w:r>
      <w:r w:rsidRPr="005D6B2D">
        <w:t>ressaltar às vantagens em programar em Java, apresentar as IDEs e suas vantagens e</w:t>
      </w:r>
      <w:r w:rsidR="00724C6F">
        <w:t>,</w:t>
      </w:r>
      <w:r w:rsidRPr="005D6B2D">
        <w:t xml:space="preserve"> principalmente, mostrar as diferenças entre as plataformas Java, esclarecendo a diferença de Java e JavaScript, que é uma das principais dúvidas dos alunos neste contexto.</w:t>
      </w:r>
      <w:r w:rsidR="00E51D9B" w:rsidRPr="005D6B2D">
        <w:t xml:space="preserve"> Es</w:t>
      </w:r>
      <w:r w:rsidR="00FC385B">
        <w:t>s</w:t>
      </w:r>
      <w:r w:rsidR="00E51D9B" w:rsidRPr="005D6B2D">
        <w:t>as diferenças são facilmente encontradas na internet</w:t>
      </w:r>
      <w:r w:rsidR="00B14B70">
        <w:t>, veja a seguir</w:t>
      </w:r>
      <w:r w:rsidR="00E51D9B" w:rsidRPr="005D6B2D">
        <w:t>:</w:t>
      </w:r>
    </w:p>
    <w:p w14:paraId="54C6A8D5" w14:textId="77777777" w:rsidR="00083527" w:rsidRDefault="00E51D9B" w:rsidP="00407BC1">
      <w:pPr>
        <w:pStyle w:val="GradeMdia1-nfase21"/>
        <w:numPr>
          <w:ilvl w:val="0"/>
          <w:numId w:val="7"/>
        </w:numPr>
        <w:rPr>
          <w:color w:val="70AD47"/>
        </w:rPr>
      </w:pPr>
      <w:r w:rsidRPr="005D6B2D">
        <w:t>Uma discu</w:t>
      </w:r>
      <w:r w:rsidR="0051791D">
        <w:t>ss</w:t>
      </w:r>
      <w:r w:rsidRPr="005D6B2D">
        <w:t xml:space="preserve">ão sobre Java vs Javascript (inglês): </w:t>
      </w:r>
      <w:hyperlink r:id="rId8" w:history="1">
        <w:r w:rsidRPr="00A623DD">
          <w:rPr>
            <w:rStyle w:val="Hiperlink"/>
          </w:rPr>
          <w:t>https://www.quora.com/What-is-the-difference-between-Java-and-JavaScript</w:t>
        </w:r>
      </w:hyperlink>
    </w:p>
    <w:p w14:paraId="6447DB01" w14:textId="77777777" w:rsidR="00E51D9B" w:rsidRPr="005D6B2D" w:rsidRDefault="00E51D9B" w:rsidP="00407BC1">
      <w:pPr>
        <w:pStyle w:val="GradeMdia1-nfase21"/>
        <w:numPr>
          <w:ilvl w:val="0"/>
          <w:numId w:val="7"/>
        </w:numPr>
      </w:pPr>
      <w:r w:rsidRPr="005D6B2D">
        <w:t xml:space="preserve">Tirinha sobre a diferença entre Java e Javascript (inglês): </w:t>
      </w:r>
    </w:p>
    <w:p w14:paraId="33A99739" w14:textId="13CB8711" w:rsidR="00E51D9B" w:rsidRDefault="001B4A5C" w:rsidP="00E51D9B">
      <w:pPr>
        <w:pStyle w:val="GradeMdia1-nfase21"/>
        <w:rPr>
          <w:color w:val="70AD47"/>
        </w:rPr>
      </w:pPr>
      <w:r w:rsidRPr="00900B80">
        <w:rPr>
          <w:noProof/>
          <w:color w:val="70AD47"/>
        </w:rPr>
        <w:lastRenderedPageBreak/>
        <w:drawing>
          <wp:inline distT="0" distB="0" distL="0" distR="0" wp14:anchorId="40D2B296" wp14:editId="382F909C">
            <wp:extent cx="5080000" cy="2895600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21BA" w14:textId="77777777" w:rsidR="00736696" w:rsidRDefault="00736696" w:rsidP="00CB5E06">
      <w:pPr>
        <w:rPr>
          <w:rFonts w:ascii="Tahoma-Bold" w:hAnsi="Tahoma-Bold" w:cs="Tahoma-Bold"/>
          <w:b/>
          <w:bCs/>
          <w:color w:val="0048F3"/>
          <w:sz w:val="24"/>
        </w:rPr>
      </w:pPr>
    </w:p>
    <w:p w14:paraId="07E9A302" w14:textId="47AEDB61" w:rsidR="00CB5E06" w:rsidRDefault="00736696" w:rsidP="006A7B06">
      <w:pPr>
        <w:pStyle w:val="Ttulo4"/>
        <w:numPr>
          <w:ilvl w:val="2"/>
          <w:numId w:val="11"/>
        </w:numPr>
      </w:pPr>
      <w:r w:rsidRPr="00736696">
        <w:t>- IDE – Integrated Development Environment</w:t>
      </w:r>
    </w:p>
    <w:p w14:paraId="291F2D50" w14:textId="39E028E1" w:rsidR="00631B73" w:rsidRDefault="00631B73" w:rsidP="006A7B06">
      <w:r>
        <w:t>Educador, um IDE é um ambiente de desenvolvimento integrado</w:t>
      </w:r>
      <w:r w:rsidR="007C6C93">
        <w:t>, e</w:t>
      </w:r>
      <w:r>
        <w:t xml:space="preserve">m outras palavras é o </w:t>
      </w:r>
      <w:r w:rsidRPr="00A742DB">
        <w:rPr>
          <w:i/>
        </w:rPr>
        <w:t>software</w:t>
      </w:r>
      <w:r>
        <w:t xml:space="preserve"> </w:t>
      </w:r>
      <w:r w:rsidR="00FC385B">
        <w:t>utilizado</w:t>
      </w:r>
      <w:r>
        <w:t xml:space="preserve"> para programar</w:t>
      </w:r>
      <w:r w:rsidR="007C6C93">
        <w:t>. F</w:t>
      </w:r>
      <w:r w:rsidR="006A7B06">
        <w:t>ale sobre as várias opções de IDEs gratuit</w:t>
      </w:r>
      <w:r w:rsidR="001048D6">
        <w:t>o</w:t>
      </w:r>
      <w:r w:rsidR="006A7B06">
        <w:t>s como: NetBeans, Eclipse, entre outras</w:t>
      </w:r>
      <w:r>
        <w:t>.</w:t>
      </w:r>
    </w:p>
    <w:p w14:paraId="2C1A28A3" w14:textId="77777777" w:rsidR="00631B73" w:rsidRPr="00631B73" w:rsidRDefault="00631B73" w:rsidP="006A7B06"/>
    <w:p w14:paraId="0295AF23" w14:textId="3BAB1564" w:rsidR="00736696" w:rsidRDefault="00736696" w:rsidP="005357BB">
      <w:pPr>
        <w:numPr>
          <w:ilvl w:val="2"/>
          <w:numId w:val="11"/>
        </w:numPr>
        <w:rPr>
          <w:rFonts w:eastAsia="MS Gothic"/>
          <w:b/>
          <w:iCs/>
          <w:color w:val="00B050"/>
          <w:szCs w:val="20"/>
          <w:lang w:val="x-none" w:eastAsia="x-none"/>
        </w:rPr>
      </w:pPr>
      <w:r w:rsidRPr="005357BB">
        <w:rPr>
          <w:rFonts w:eastAsia="MS Gothic"/>
          <w:b/>
          <w:iCs/>
          <w:color w:val="00B050"/>
          <w:szCs w:val="20"/>
          <w:lang w:val="x-none" w:eastAsia="x-none"/>
        </w:rPr>
        <w:t>- JDK – Java Development Kit</w:t>
      </w:r>
    </w:p>
    <w:p w14:paraId="436C94DA" w14:textId="51BBC54C" w:rsidR="00631B73" w:rsidRDefault="00631B73" w:rsidP="00631B73">
      <w:r>
        <w:t>O JDK é o kit básico para desenvolvimento em Java</w:t>
      </w:r>
      <w:r w:rsidR="005357BB">
        <w:t>, s</w:t>
      </w:r>
      <w:r>
        <w:t xml:space="preserve">em ele não </w:t>
      </w:r>
      <w:r w:rsidR="00FC385B">
        <w:t xml:space="preserve">é possível ter </w:t>
      </w:r>
      <w:r>
        <w:t>acesso as classes básicas do Java como a System, a String</w:t>
      </w:r>
      <w:r w:rsidR="005357BB">
        <w:t>,</w:t>
      </w:r>
      <w:r>
        <w:t xml:space="preserve"> e</w:t>
      </w:r>
      <w:r w:rsidR="005357BB">
        <w:t>ntre</w:t>
      </w:r>
      <w:r>
        <w:t xml:space="preserve"> outras que </w:t>
      </w:r>
      <w:r w:rsidR="005357BB">
        <w:t xml:space="preserve">serão ensinadas no decorrer do </w:t>
      </w:r>
      <w:r>
        <w:t>curso.</w:t>
      </w:r>
    </w:p>
    <w:p w14:paraId="37973F72" w14:textId="77777777" w:rsidR="00631B73" w:rsidRPr="00D716B1" w:rsidRDefault="00631B73" w:rsidP="00631B73"/>
    <w:p w14:paraId="4069D780" w14:textId="77777777" w:rsidR="00736696" w:rsidRDefault="00736696" w:rsidP="00CB5E06">
      <w:pPr>
        <w:rPr>
          <w:rFonts w:eastAsia="MS Gothic"/>
          <w:b/>
          <w:iCs/>
          <w:color w:val="00B050"/>
          <w:szCs w:val="20"/>
          <w:lang w:val="x-none" w:eastAsia="x-none"/>
        </w:rPr>
      </w:pPr>
      <w:r w:rsidRPr="00D716B1">
        <w:rPr>
          <w:rFonts w:eastAsia="MS Gothic"/>
          <w:b/>
          <w:iCs/>
          <w:color w:val="00B050"/>
          <w:szCs w:val="20"/>
          <w:lang w:val="x-none" w:eastAsia="x-none"/>
        </w:rPr>
        <w:t>1.2.3 - Java não é JavaScript!</w:t>
      </w:r>
    </w:p>
    <w:p w14:paraId="377D103C" w14:textId="66025409" w:rsidR="00736696" w:rsidRDefault="00631B73" w:rsidP="00631B73">
      <w:r>
        <w:t>Educador, alunos iniciantes em programação geralmente confundem JavaScript com Java</w:t>
      </w:r>
      <w:r w:rsidR="005357BB">
        <w:t xml:space="preserve">, sendo assim, é </w:t>
      </w:r>
      <w:r>
        <w:t>importante ressaltar as diferenças</w:t>
      </w:r>
      <w:r w:rsidR="00B14B70">
        <w:t xml:space="preserve"> entre elas</w:t>
      </w:r>
      <w:r>
        <w:t xml:space="preserve">. </w:t>
      </w:r>
      <w:r w:rsidR="00B14B70">
        <w:t xml:space="preserve">Ressalte que </w:t>
      </w:r>
      <w:r>
        <w:t>Java é uma linguagem de programação orientada a objetos tradicional, que precisa de um compilador, um interpretador e uma máquina virtual para ser executad</w:t>
      </w:r>
      <w:r w:rsidR="00FC385B">
        <w:t>a</w:t>
      </w:r>
      <w:r>
        <w:t>. JavaScript é uma linguagem de Script</w:t>
      </w:r>
      <w:r w:rsidR="00B14B70">
        <w:t>,</w:t>
      </w:r>
      <w:r>
        <w:t xml:space="preserve"> não é essencialmente orientada a objetos e não necessita </w:t>
      </w:r>
      <w:r w:rsidR="00D716B1">
        <w:t xml:space="preserve">de um </w:t>
      </w:r>
      <w:r>
        <w:t xml:space="preserve">compilador </w:t>
      </w:r>
      <w:r w:rsidR="005357BB">
        <w:t>ou</w:t>
      </w:r>
      <w:r>
        <w:t xml:space="preserve"> </w:t>
      </w:r>
      <w:r w:rsidR="00D716B1">
        <w:t xml:space="preserve">uma </w:t>
      </w:r>
      <w:r>
        <w:t xml:space="preserve">máquina virtual para ser executado, </w:t>
      </w:r>
      <w:r w:rsidR="005357BB">
        <w:t xml:space="preserve">necessitando </w:t>
      </w:r>
      <w:r>
        <w:t>apenas</w:t>
      </w:r>
      <w:r w:rsidR="005357BB">
        <w:t xml:space="preserve"> de</w:t>
      </w:r>
      <w:r>
        <w:t xml:space="preserve"> um interpretador</w:t>
      </w:r>
      <w:r w:rsidR="00FC385B">
        <w:t xml:space="preserve"> para ser executada</w:t>
      </w:r>
      <w:r>
        <w:t>.</w:t>
      </w:r>
    </w:p>
    <w:p w14:paraId="53E49341" w14:textId="77777777" w:rsidR="00631B73" w:rsidRPr="00736696" w:rsidRDefault="00631B73" w:rsidP="00CB5E06">
      <w:pPr>
        <w:rPr>
          <w:rFonts w:eastAsia="MS Gothic"/>
          <w:b/>
          <w:iCs/>
          <w:color w:val="00B050"/>
          <w:szCs w:val="20"/>
          <w:lang w:val="x-none" w:eastAsia="x-none"/>
        </w:rPr>
      </w:pPr>
    </w:p>
    <w:p w14:paraId="02F20D11" w14:textId="77777777" w:rsidR="00CB5E06" w:rsidRDefault="00CB5E06" w:rsidP="00CB5E06">
      <w:pPr>
        <w:pStyle w:val="Ttulo3"/>
      </w:pPr>
      <w:r>
        <w:t>1.3 – Primeiros Passos: Como escrever um programa em Java</w:t>
      </w:r>
    </w:p>
    <w:p w14:paraId="1AEC0099" w14:textId="025ED589" w:rsidR="00F07F94" w:rsidRPr="00330CF6" w:rsidRDefault="00DE7397" w:rsidP="00330CF6">
      <w:r>
        <w:t xml:space="preserve">Antes de começar a programar, </w:t>
      </w:r>
      <w:r w:rsidR="00002A84">
        <w:t xml:space="preserve">é necessário </w:t>
      </w:r>
      <w:r>
        <w:t xml:space="preserve">preparar as ferramentas básicas para o Java funcionar. </w:t>
      </w:r>
    </w:p>
    <w:p w14:paraId="6ADFA2A2" w14:textId="77777777" w:rsidR="00F07F94" w:rsidRDefault="00330CF6" w:rsidP="00F07F94">
      <w:pPr>
        <w:jc w:val="left"/>
        <w:rPr>
          <w:b/>
        </w:rPr>
      </w:pPr>
      <w:r>
        <w:rPr>
          <w:b/>
        </w:rPr>
        <w:t>Instalação JDK + Netbeans</w:t>
      </w:r>
    </w:p>
    <w:p w14:paraId="206F0269" w14:textId="3BF7ABB7" w:rsidR="00F07F94" w:rsidRPr="00F07F94" w:rsidRDefault="00002A84" w:rsidP="00F07F94">
      <w:pPr>
        <w:jc w:val="left"/>
        <w:rPr>
          <w:b/>
        </w:rPr>
      </w:pPr>
      <w:r>
        <w:t xml:space="preserve">Instale </w:t>
      </w:r>
      <w:r w:rsidR="00F07F94">
        <w:t>o pacote completo, que contém o JDK e a IDE Netbeans.</w:t>
      </w:r>
    </w:p>
    <w:p w14:paraId="5DBC3CCD" w14:textId="3E7B3685" w:rsidR="00F07F94" w:rsidRDefault="00F07F94" w:rsidP="00F07F94">
      <w:pPr>
        <w:pStyle w:val="GradeMdia1-nfase21"/>
        <w:numPr>
          <w:ilvl w:val="0"/>
          <w:numId w:val="14"/>
        </w:numPr>
        <w:jc w:val="left"/>
      </w:pPr>
      <w:r>
        <w:t xml:space="preserve">Acesse o site </w:t>
      </w:r>
      <w:r w:rsidRPr="00123716">
        <w:rPr>
          <w:color w:val="0070C0"/>
        </w:rPr>
        <w:t xml:space="preserve">http://www.oracle.com/technetwork/pt/java/javase/downloads/index.html </w:t>
      </w:r>
      <w:r>
        <w:t>e escolha a opção “Netbens with JDK 8”</w:t>
      </w:r>
      <w:r w:rsidR="0099163E">
        <w:t xml:space="preserve">. </w:t>
      </w:r>
      <w:r>
        <w:t xml:space="preserve"> </w:t>
      </w:r>
      <w:r w:rsidR="0099163E">
        <w:t>Acompanhe a</w:t>
      </w:r>
      <w:r>
        <w:t xml:space="preserve"> imagem </w:t>
      </w:r>
      <w:r w:rsidR="0099163E">
        <w:t>a seguir</w:t>
      </w:r>
      <w:r>
        <w:t>:</w:t>
      </w:r>
    </w:p>
    <w:p w14:paraId="19756954" w14:textId="0953BD25" w:rsidR="00F07F94" w:rsidRDefault="001B4A5C" w:rsidP="008128E3">
      <w:pPr>
        <w:ind w:firstLine="360"/>
        <w:jc w:val="center"/>
      </w:pPr>
      <w:r w:rsidRPr="00DE77B4">
        <w:rPr>
          <w:noProof/>
        </w:rPr>
        <w:lastRenderedPageBreak/>
        <w:drawing>
          <wp:inline distT="0" distB="0" distL="0" distR="0" wp14:anchorId="6E19EFDE" wp14:editId="1A31F369">
            <wp:extent cx="5397500" cy="3314700"/>
            <wp:effectExtent l="0" t="0" r="12700" b="1270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81B9" w14:textId="00F753A7" w:rsidR="00F07F94" w:rsidRDefault="008128E3" w:rsidP="00F07F94">
      <w:pPr>
        <w:pStyle w:val="GradeMdia1-nfase21"/>
        <w:numPr>
          <w:ilvl w:val="0"/>
          <w:numId w:val="14"/>
        </w:numPr>
        <w:jc w:val="left"/>
      </w:pPr>
      <w:r>
        <w:t>Na nova página, aceite os termos de licença (1) e faça o download do pacote conforme o sistema operacional que você usa (2). No caso do exemplo, utilizaremos Mac OSX</w:t>
      </w:r>
      <w:r w:rsidR="0099163E">
        <w:t xml:space="preserve">. Veja a </w:t>
      </w:r>
      <w:r>
        <w:t xml:space="preserve">imagem </w:t>
      </w:r>
      <w:r w:rsidR="0099163E">
        <w:t>a seguir</w:t>
      </w:r>
      <w:r>
        <w:t>:</w:t>
      </w:r>
    </w:p>
    <w:p w14:paraId="39BB779D" w14:textId="60328EC6" w:rsidR="008128E3" w:rsidRDefault="001B4A5C" w:rsidP="008128E3">
      <w:pPr>
        <w:ind w:left="360"/>
        <w:jc w:val="left"/>
      </w:pPr>
      <w:r w:rsidRPr="00DE77B4">
        <w:rPr>
          <w:noProof/>
        </w:rPr>
        <w:drawing>
          <wp:inline distT="0" distB="0" distL="0" distR="0" wp14:anchorId="74140D82" wp14:editId="43D868A0">
            <wp:extent cx="5397500" cy="3505200"/>
            <wp:effectExtent l="0" t="0" r="1270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A0F8" w14:textId="774E66E6" w:rsidR="008128E3" w:rsidRDefault="008128E3" w:rsidP="008128E3">
      <w:pPr>
        <w:pStyle w:val="GradeMdia1-nfase21"/>
        <w:numPr>
          <w:ilvl w:val="0"/>
          <w:numId w:val="14"/>
        </w:numPr>
        <w:jc w:val="left"/>
      </w:pPr>
      <w:r>
        <w:t xml:space="preserve">Após realizar o </w:t>
      </w:r>
      <w:r w:rsidR="009E39E2">
        <w:t>d</w:t>
      </w:r>
      <w:r>
        <w:t>ownload, abra o pacote baixado e prossiga nos passos da instalação.</w:t>
      </w:r>
      <w:r w:rsidR="00026DC4">
        <w:t xml:space="preserve"> Es</w:t>
      </w:r>
      <w:r w:rsidR="009E39E2">
        <w:t>s</w:t>
      </w:r>
      <w:r w:rsidR="00026DC4">
        <w:t xml:space="preserve">e passo depende de cada Sistema Operacional, </w:t>
      </w:r>
      <w:r w:rsidR="0099163E">
        <w:t>faça</w:t>
      </w:r>
      <w:r w:rsidR="00026DC4">
        <w:t xml:space="preserve"> uma instalação convencional.</w:t>
      </w:r>
    </w:p>
    <w:p w14:paraId="4458D1B8" w14:textId="77777777" w:rsidR="009E39E2" w:rsidRDefault="009E39E2" w:rsidP="00A742DB">
      <w:pPr>
        <w:pStyle w:val="GradeMdia1-nfase21"/>
        <w:ind w:left="360"/>
        <w:jc w:val="left"/>
      </w:pPr>
    </w:p>
    <w:p w14:paraId="62742940" w14:textId="60A23182" w:rsidR="00026DC4" w:rsidRDefault="00330CF6" w:rsidP="008128E3">
      <w:pPr>
        <w:pStyle w:val="GradeMdia1-nfase21"/>
        <w:numPr>
          <w:ilvl w:val="0"/>
          <w:numId w:val="14"/>
        </w:numPr>
        <w:jc w:val="left"/>
      </w:pPr>
      <w:r>
        <w:t xml:space="preserve">Para testar </w:t>
      </w:r>
      <w:r w:rsidR="00026DC4">
        <w:t xml:space="preserve">o Netbeans </w:t>
      </w:r>
      <w:r>
        <w:t xml:space="preserve">abra-o </w:t>
      </w:r>
      <w:r w:rsidR="00026DC4">
        <w:t xml:space="preserve">e realize a </w:t>
      </w:r>
      <w:r>
        <w:t xml:space="preserve">configuração inicial. </w:t>
      </w:r>
      <w:r w:rsidR="00313075">
        <w:t>Para testar o JDK</w:t>
      </w:r>
      <w:r w:rsidR="00E11B6C">
        <w:t xml:space="preserve"> a</w:t>
      </w:r>
      <w:r>
        <w:t>bra o terminal (CMD no Windows) e realize o comando:</w:t>
      </w:r>
    </w:p>
    <w:p w14:paraId="1D5F7051" w14:textId="77777777" w:rsidR="00330CF6" w:rsidRDefault="00330CF6" w:rsidP="00330CF6">
      <w:pPr>
        <w:jc w:val="center"/>
        <w:rPr>
          <w:rFonts w:ascii="Courier New" w:hAnsi="Courier New" w:cs="Courier New"/>
        </w:rPr>
      </w:pPr>
      <w:r w:rsidRPr="00330CF6">
        <w:rPr>
          <w:rFonts w:ascii="Courier New" w:hAnsi="Courier New" w:cs="Courier New"/>
        </w:rPr>
        <w:t xml:space="preserve">java </w:t>
      </w:r>
      <w:r>
        <w:rPr>
          <w:rFonts w:ascii="Courier New" w:hAnsi="Courier New" w:cs="Courier New"/>
        </w:rPr>
        <w:t>–</w:t>
      </w:r>
      <w:r w:rsidRPr="00330CF6">
        <w:rPr>
          <w:rFonts w:ascii="Courier New" w:hAnsi="Courier New" w:cs="Courier New"/>
        </w:rPr>
        <w:t>version</w:t>
      </w:r>
    </w:p>
    <w:p w14:paraId="716494C3" w14:textId="03108215" w:rsidR="00F07F94" w:rsidRDefault="00330CF6" w:rsidP="00330CF6">
      <w:pPr>
        <w:ind w:left="708"/>
        <w:jc w:val="left"/>
      </w:pPr>
      <w:r>
        <w:lastRenderedPageBreak/>
        <w:t>Se a instalação foi feita corretamente, uma mensagem com a versão do Java instalado aparecer</w:t>
      </w:r>
      <w:r w:rsidR="0099163E">
        <w:t>á</w:t>
      </w:r>
      <w:r w:rsidR="00B76E86">
        <w:t xml:space="preserve"> como na</w:t>
      </w:r>
      <w:r>
        <w:t xml:space="preserve"> imagem </w:t>
      </w:r>
      <w:r w:rsidR="00B76E86">
        <w:t>a seguir</w:t>
      </w:r>
      <w:r>
        <w:t>:</w:t>
      </w:r>
    </w:p>
    <w:p w14:paraId="3AABE5AA" w14:textId="23C8824B" w:rsidR="00330CF6" w:rsidRPr="00330CF6" w:rsidRDefault="001B4A5C" w:rsidP="00330CF6">
      <w:pPr>
        <w:ind w:left="708"/>
        <w:jc w:val="center"/>
        <w:rPr>
          <w:rFonts w:ascii="Courier New" w:hAnsi="Courier New" w:cs="Courier New"/>
        </w:rPr>
      </w:pPr>
      <w:r w:rsidRPr="00900B80">
        <w:rPr>
          <w:rFonts w:ascii="Courier New" w:hAnsi="Courier New" w:cs="Courier New"/>
          <w:noProof/>
        </w:rPr>
        <w:drawing>
          <wp:inline distT="0" distB="0" distL="0" distR="0" wp14:anchorId="405729CA" wp14:editId="1B6599C3">
            <wp:extent cx="5397500" cy="1866900"/>
            <wp:effectExtent l="0" t="0" r="1270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8917" w14:textId="77777777" w:rsidR="00DE7397" w:rsidRDefault="00DE7397" w:rsidP="00CB5E06"/>
    <w:p w14:paraId="7D162B7E" w14:textId="77777777" w:rsidR="00330CF6" w:rsidRDefault="00330CF6" w:rsidP="00CB5E06">
      <w:r>
        <w:t>O ambiente está pronto para programar.</w:t>
      </w:r>
    </w:p>
    <w:p w14:paraId="568F6F97" w14:textId="77777777" w:rsidR="004E2DA2" w:rsidRDefault="004E2DA2" w:rsidP="00CB5E06"/>
    <w:p w14:paraId="57B8E692" w14:textId="1C150D74" w:rsidR="004E2DA2" w:rsidRDefault="004E2DA2" w:rsidP="00CB5E06">
      <w:r>
        <w:t>Após preparar o ambiente crie o projeto</w:t>
      </w:r>
      <w:r w:rsidR="00CC21F5">
        <w:t xml:space="preserve"> realizando o passo a passo</w:t>
      </w:r>
      <w:r>
        <w:t xml:space="preserve"> disponível no livro do aluno</w:t>
      </w:r>
      <w:r w:rsidR="00CC21F5">
        <w:t>.</w:t>
      </w:r>
      <w:r w:rsidR="00B76E86">
        <w:t xml:space="preserve"> </w:t>
      </w:r>
    </w:p>
    <w:p w14:paraId="4FF8774B" w14:textId="77777777" w:rsidR="00AA7D43" w:rsidRPr="005D6B2D" w:rsidRDefault="00AA7D43" w:rsidP="00CB5E06"/>
    <w:p w14:paraId="6B724C66" w14:textId="77777777" w:rsidR="00CB5E06" w:rsidRDefault="00CB5E06" w:rsidP="00CB5E06">
      <w:pPr>
        <w:pStyle w:val="Ttulo3"/>
      </w:pPr>
      <w:r>
        <w:t>1</w:t>
      </w:r>
      <w:r w:rsidR="00ED2980">
        <w:t>.4</w:t>
      </w:r>
      <w:r>
        <w:t xml:space="preserve"> – Primeiro programa: Hello World</w:t>
      </w:r>
    </w:p>
    <w:p w14:paraId="1AE9CB56" w14:textId="77777777" w:rsidR="009271F9" w:rsidRDefault="009271F9" w:rsidP="00BC4AA2">
      <w:pPr>
        <w:rPr>
          <w:b/>
        </w:rPr>
      </w:pPr>
    </w:p>
    <w:p w14:paraId="162A5379" w14:textId="7210D3E4" w:rsidR="009271F9" w:rsidRPr="00EB3FF5" w:rsidRDefault="00EB3FF5" w:rsidP="00BC4AA2">
      <w:r w:rsidRPr="00EB3FF5">
        <w:t>Educador, lembre-se que a</w:t>
      </w:r>
      <w:r w:rsidR="009271F9" w:rsidRPr="00EB3FF5">
        <w:t xml:space="preserve"> estrutura public static void main (String[] args){…} é criada automaticamente pela IDE quando </w:t>
      </w:r>
      <w:r w:rsidR="00A33D17" w:rsidRPr="00EB3FF5">
        <w:t>marca</w:t>
      </w:r>
      <w:r w:rsidR="00A33D17">
        <w:t>da</w:t>
      </w:r>
      <w:r w:rsidR="00A33D17" w:rsidRPr="00EB3FF5">
        <w:t xml:space="preserve"> </w:t>
      </w:r>
      <w:r w:rsidR="009271F9" w:rsidRPr="00EB3FF5">
        <w:t>a opção “Criar Classe Principal”</w:t>
      </w:r>
      <w:r w:rsidR="006B6025" w:rsidRPr="00EB3FF5">
        <w:t>, o que torna o projeto executável. Caso es</w:t>
      </w:r>
      <w:r w:rsidR="00F7355D">
        <w:t>s</w:t>
      </w:r>
      <w:r>
        <w:t>a</w:t>
      </w:r>
      <w:r w:rsidR="006B6025" w:rsidRPr="00EB3FF5">
        <w:t xml:space="preserve"> opção não seja marcada </w:t>
      </w:r>
      <w:r>
        <w:t>à</w:t>
      </w:r>
      <w:r w:rsidR="006B6025" w:rsidRPr="00EB3FF5">
        <w:t xml:space="preserve"> linha de comando System.out.println(“Hello Word”)</w:t>
      </w:r>
      <w:r>
        <w:t xml:space="preserve"> ela</w:t>
      </w:r>
      <w:r w:rsidR="006B6025" w:rsidRPr="00EB3FF5">
        <w:t xml:space="preserve"> não poderá ser executada.</w:t>
      </w:r>
    </w:p>
    <w:p w14:paraId="1E6249A0" w14:textId="154B0CA1" w:rsidR="00CB5E06" w:rsidRDefault="004570C9" w:rsidP="00BC4AA2">
      <w:r>
        <w:t>Educador, n</w:t>
      </w:r>
      <w:r w:rsidR="000F53A9" w:rsidRPr="005D6B2D">
        <w:t>os exemplos anteriores, assim como nos seguintes, é importante atentar</w:t>
      </w:r>
      <w:r w:rsidR="002B6152">
        <w:t>-se</w:t>
      </w:r>
      <w:r w:rsidR="000F53A9" w:rsidRPr="005D6B2D">
        <w:t xml:space="preserve"> as janelas mostradas</w:t>
      </w:r>
      <w:r w:rsidR="002B6152">
        <w:t>, pois</w:t>
      </w:r>
      <w:r w:rsidR="000F53A9" w:rsidRPr="005D6B2D">
        <w:t xml:space="preserve"> </w:t>
      </w:r>
      <w:r w:rsidR="002B6152" w:rsidRPr="005D6B2D">
        <w:t>pode</w:t>
      </w:r>
      <w:r w:rsidR="002B6152">
        <w:t>m ocorrer</w:t>
      </w:r>
      <w:r w:rsidR="002B6152" w:rsidRPr="005D6B2D">
        <w:t xml:space="preserve"> </w:t>
      </w:r>
      <w:r w:rsidR="000F53A9" w:rsidRPr="005D6B2D">
        <w:t xml:space="preserve">diferenças </w:t>
      </w:r>
      <w:r w:rsidR="002B6152">
        <w:t>n</w:t>
      </w:r>
      <w:r w:rsidR="002B6152" w:rsidRPr="005D6B2D">
        <w:t>a</w:t>
      </w:r>
      <w:r w:rsidR="002B6152">
        <w:t>s interfaces</w:t>
      </w:r>
      <w:r w:rsidR="000F53A9" w:rsidRPr="005D6B2D">
        <w:t xml:space="preserve"> da IDE instalada nos computadores. A IDE adotada é a NetBeans 8.1</w:t>
      </w:r>
      <w:r w:rsidR="00ED2980" w:rsidRPr="005D6B2D">
        <w:t xml:space="preserve"> no OSX El Capitan</w:t>
      </w:r>
      <w:r w:rsidR="000F53A9" w:rsidRPr="005D6B2D">
        <w:t xml:space="preserve">, verifique se há diferença </w:t>
      </w:r>
      <w:r w:rsidR="00495B41">
        <w:t>entre</w:t>
      </w:r>
      <w:r w:rsidR="00495B41" w:rsidRPr="005D6B2D">
        <w:t xml:space="preserve"> </w:t>
      </w:r>
      <w:r w:rsidR="000F53A9" w:rsidRPr="005D6B2D">
        <w:t xml:space="preserve">a versão da escola e o OS adotado. </w:t>
      </w:r>
      <w:r w:rsidR="008C22B5">
        <w:t>O código deverá ficar assim:</w:t>
      </w:r>
    </w:p>
    <w:p w14:paraId="3BAF4230" w14:textId="77777777" w:rsidR="008C22B5" w:rsidRPr="000D5EE7" w:rsidRDefault="008C22B5" w:rsidP="008C22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20D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args) {  </w:t>
      </w:r>
    </w:p>
    <w:p w14:paraId="4D8AF4B8" w14:textId="77777777" w:rsidR="008C22B5" w:rsidRDefault="008C22B5" w:rsidP="009E2F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TODO code application logic here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DB030B" w14:textId="77777777" w:rsidR="008C22B5" w:rsidRPr="009E2F5B" w:rsidRDefault="008C22B5" w:rsidP="009E2F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r w:rsidRPr="009E2F5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System.out.println(</w:t>
      </w:r>
      <w:r w:rsidRPr="009E2F5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"Hello World"</w:t>
      </w:r>
      <w:r w:rsidRPr="009E2F5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);</w:t>
      </w:r>
    </w:p>
    <w:p w14:paraId="7B10B2C8" w14:textId="77777777" w:rsidR="008C22B5" w:rsidRPr="009E2F5B" w:rsidRDefault="008C22B5" w:rsidP="008C22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</w:p>
    <w:p w14:paraId="4AA7912D" w14:textId="77777777" w:rsidR="008C22B5" w:rsidRPr="004E27F0" w:rsidRDefault="008C22B5" w:rsidP="008C22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E2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19794231" w14:textId="77777777" w:rsidR="008C22B5" w:rsidRDefault="008C22B5" w:rsidP="00BC4AA2">
      <w:pPr>
        <w:rPr>
          <w:b/>
        </w:rPr>
      </w:pPr>
    </w:p>
    <w:p w14:paraId="5BED1948" w14:textId="77777777" w:rsidR="006B00C4" w:rsidRPr="00C96A67" w:rsidRDefault="006B00C4" w:rsidP="006B00C4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>deste tópico</w:t>
      </w:r>
      <w:r w:rsidRPr="00C96A67">
        <w:rPr>
          <w:color w:val="2F5496"/>
        </w:rPr>
        <w:t xml:space="preserve"> 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 xml:space="preserve">Aula 1 &gt; </w:t>
      </w:r>
      <w:r w:rsidRPr="00C96A67">
        <w:rPr>
          <w:b/>
          <w:color w:val="2F5496"/>
        </w:rPr>
        <w:t xml:space="preserve">Exemplos &gt; 1.4 </w:t>
      </w:r>
      <w:r w:rsidRPr="00C96A67">
        <w:rPr>
          <w:color w:val="2F5496"/>
        </w:rPr>
        <w:t>no seu Netbeans.</w:t>
      </w:r>
    </w:p>
    <w:p w14:paraId="31EFC3F0" w14:textId="77777777" w:rsidR="00C806F0" w:rsidRPr="005D6B2D" w:rsidRDefault="00C806F0" w:rsidP="00BC4AA2">
      <w:pPr>
        <w:rPr>
          <w:b/>
        </w:rPr>
      </w:pPr>
    </w:p>
    <w:p w14:paraId="563C8D6D" w14:textId="77777777" w:rsidR="00CB5E06" w:rsidRDefault="00D5305C" w:rsidP="00CB5E06">
      <w:pPr>
        <w:pStyle w:val="Ttulo3"/>
      </w:pPr>
      <w:r>
        <w:t>1.5</w:t>
      </w:r>
      <w:r w:rsidR="00CB5E06">
        <w:t xml:space="preserve"> – Classes, Objetos e Instâncias</w:t>
      </w:r>
    </w:p>
    <w:p w14:paraId="6C0A7420" w14:textId="140C6541" w:rsidR="000F53A9" w:rsidRPr="005D6B2D" w:rsidRDefault="00622BDB" w:rsidP="000F53A9">
      <w:pPr>
        <w:rPr>
          <w:b/>
        </w:rPr>
      </w:pPr>
      <w:r w:rsidRPr="005D6B2D">
        <w:t xml:space="preserve">É comum o aluno sentir dificuldade na distinção </w:t>
      </w:r>
      <w:r w:rsidR="004570C9">
        <w:t>entre classe, objeto e instância</w:t>
      </w:r>
      <w:r w:rsidRPr="005D6B2D">
        <w:t xml:space="preserve">. No início, será um assunto bastante abstrato e </w:t>
      </w:r>
      <w:r w:rsidR="004940CC">
        <w:t>complexo</w:t>
      </w:r>
      <w:r w:rsidR="004940CC" w:rsidRPr="005D6B2D">
        <w:t xml:space="preserve"> </w:t>
      </w:r>
      <w:r w:rsidRPr="005D6B2D">
        <w:t>de se absorver, mas é importante que o aluno saiba que até o final do curso ele dominará es</w:t>
      </w:r>
      <w:r w:rsidR="004940CC">
        <w:t>s</w:t>
      </w:r>
      <w:r w:rsidRPr="005D6B2D">
        <w:t>e assunto. Para isso, deve-se criar paralelos entre o mundo real e a computação e</w:t>
      </w:r>
      <w:r w:rsidR="006C08A7">
        <w:t>,</w:t>
      </w:r>
      <w:r w:rsidRPr="005D6B2D">
        <w:t xml:space="preserve"> explicitar exemplos práticos e palpáveis para que o aluno obtenha </w:t>
      </w:r>
      <w:r w:rsidRPr="005D6B2D">
        <w:lastRenderedPageBreak/>
        <w:t>mais familiaridade com o assunto e passe a ter o domínio</w:t>
      </w:r>
      <w:r w:rsidR="00ED2980" w:rsidRPr="005D6B2D">
        <w:t xml:space="preserve"> </w:t>
      </w:r>
      <w:r w:rsidR="00F53646">
        <w:t xml:space="preserve">O </w:t>
      </w:r>
      <w:r w:rsidR="00ED2980" w:rsidRPr="005D6B2D">
        <w:t xml:space="preserve">intuito é expor </w:t>
      </w:r>
      <w:r w:rsidR="007F7FD8">
        <w:t>a</w:t>
      </w:r>
      <w:r w:rsidR="00ED2980" w:rsidRPr="005D6B2D">
        <w:t>o aluno</w:t>
      </w:r>
      <w:r w:rsidR="009C7883" w:rsidRPr="005D6B2D">
        <w:t xml:space="preserve"> à programação para </w:t>
      </w:r>
      <w:r w:rsidR="007F7FD8">
        <w:t xml:space="preserve">que </w:t>
      </w:r>
      <w:r w:rsidR="009C7883" w:rsidRPr="005D6B2D">
        <w:t xml:space="preserve">ele não se </w:t>
      </w:r>
      <w:r w:rsidR="007F7FD8">
        <w:t>si</w:t>
      </w:r>
      <w:r w:rsidR="007F7FD8" w:rsidRPr="005D6B2D">
        <w:t>nt</w:t>
      </w:r>
      <w:r w:rsidR="007F7FD8">
        <w:t>a</w:t>
      </w:r>
      <w:r w:rsidR="007F7FD8" w:rsidRPr="005D6B2D">
        <w:t xml:space="preserve"> </w:t>
      </w:r>
      <w:r w:rsidR="007F7FD8">
        <w:t>desmotivado</w:t>
      </w:r>
      <w:r w:rsidR="009C7883" w:rsidRPr="005D6B2D">
        <w:t>.</w:t>
      </w:r>
    </w:p>
    <w:p w14:paraId="6815CE2F" w14:textId="77777777" w:rsidR="00CB5E06" w:rsidRPr="005D6B2D" w:rsidRDefault="00CB5E06" w:rsidP="00E803F1"/>
    <w:p w14:paraId="2793C3E8" w14:textId="77777777" w:rsidR="00CB5E06" w:rsidRPr="00137DE0" w:rsidRDefault="00D5305C" w:rsidP="00CB5E06">
      <w:pPr>
        <w:pStyle w:val="Ttulo3"/>
        <w:rPr>
          <w:rFonts w:ascii="Calibri Light" w:hAnsi="Calibri Light"/>
          <w:i/>
          <w:iCs/>
          <w:color w:val="2E74B5"/>
        </w:rPr>
      </w:pPr>
      <w:r>
        <w:t>1.6</w:t>
      </w:r>
      <w:r w:rsidR="00CB5E06">
        <w:t xml:space="preserve"> – Programa Hello World (Explicação)</w:t>
      </w:r>
    </w:p>
    <w:p w14:paraId="6ACF6529" w14:textId="77777777" w:rsidR="00CB5E06" w:rsidRDefault="00CB5E06" w:rsidP="00CB5E06"/>
    <w:p w14:paraId="3168B37B" w14:textId="4ACB7AE2" w:rsidR="006B6025" w:rsidRDefault="00F53646" w:rsidP="00CB5E06">
      <w:r>
        <w:t>Pegue</w:t>
      </w:r>
      <w:r w:rsidR="006B6025">
        <w:t xml:space="preserve"> um algoritmo do tipo descrição narrativa e </w:t>
      </w:r>
      <w:r>
        <w:t xml:space="preserve">faça </w:t>
      </w:r>
      <w:r w:rsidR="006B6025">
        <w:t xml:space="preserve">uma comparação com </w:t>
      </w:r>
      <w:r w:rsidR="00AE6EED">
        <w:t>a classe</w:t>
      </w:r>
      <w:r>
        <w:t>, i</w:t>
      </w:r>
      <w:r w:rsidR="00AE6EED">
        <w:t>sso ajudar</w:t>
      </w:r>
      <w:r>
        <w:t>á</w:t>
      </w:r>
      <w:r w:rsidR="00AE6EED">
        <w:t xml:space="preserve"> a conexão entre os assuntos e </w:t>
      </w:r>
      <w:r>
        <w:t xml:space="preserve">a </w:t>
      </w:r>
      <w:r w:rsidR="00AE6EED">
        <w:t>aproximar</w:t>
      </w:r>
      <w:r>
        <w:t>á</w:t>
      </w:r>
      <w:r w:rsidR="00AE6EED">
        <w:t xml:space="preserve"> a linguagem do aluno com a de programação.</w:t>
      </w:r>
    </w:p>
    <w:p w14:paraId="18BA4A94" w14:textId="77777777" w:rsidR="006B6025" w:rsidRPr="005D6B2D" w:rsidRDefault="006B6025" w:rsidP="00CB5E06"/>
    <w:p w14:paraId="3DCBE1E3" w14:textId="65E3E798" w:rsidR="00622BDB" w:rsidRDefault="00622BDB" w:rsidP="00622BDB">
      <w:r w:rsidRPr="00A742DB">
        <w:t>Educador</w:t>
      </w:r>
      <w:r w:rsidRPr="005D6B2D">
        <w:t xml:space="preserve"> apresent</w:t>
      </w:r>
      <w:r w:rsidR="0073701D">
        <w:t>e</w:t>
      </w:r>
      <w:r w:rsidRPr="005D6B2D">
        <w:t xml:space="preserve"> os principais elementos em um código Java</w:t>
      </w:r>
      <w:r w:rsidR="0073701D">
        <w:t>, ou seja,</w:t>
      </w:r>
      <w:r w:rsidRPr="005D6B2D">
        <w:t xml:space="preserve"> </w:t>
      </w:r>
      <w:r w:rsidR="0073701D">
        <w:t>u</w:t>
      </w:r>
      <w:r w:rsidRPr="005D6B2D">
        <w:t xml:space="preserve">ma simples apresentação da estrutura de um código é o suficiente para que o aluno </w:t>
      </w:r>
      <w:r w:rsidR="00A742DB">
        <w:t xml:space="preserve">compreenda </w:t>
      </w:r>
      <w:r w:rsidRPr="005D6B2D">
        <w:t>es</w:t>
      </w:r>
      <w:r w:rsidR="0073701D">
        <w:t>s</w:t>
      </w:r>
      <w:r w:rsidRPr="005D6B2D">
        <w:t>e primeiro programa e sua linha lógica.</w:t>
      </w:r>
      <w:r w:rsidR="008C22B5">
        <w:t xml:space="preserve"> Faça colocações mostrando que a classe está em maio</w:t>
      </w:r>
      <w:r w:rsidR="008F3848">
        <w:t>r nível que os demais elementos e</w:t>
      </w:r>
      <w:r w:rsidR="008C22B5">
        <w:t xml:space="preserve"> o método </w:t>
      </w:r>
      <w:r w:rsidR="00E70000">
        <w:t xml:space="preserve">está </w:t>
      </w:r>
      <w:r w:rsidR="008C22B5">
        <w:t xml:space="preserve">dentro de uma classe, isso pode ser facilmente observado </w:t>
      </w:r>
      <w:r w:rsidR="00FD79DC">
        <w:t>pelas chaves</w:t>
      </w:r>
      <w:r w:rsidR="008C22B5">
        <w:t xml:space="preserve"> </w:t>
      </w:r>
      <w:r w:rsidR="0073701D">
        <w:t xml:space="preserve">nas quais percebe-se </w:t>
      </w:r>
      <w:r w:rsidR="008C22B5">
        <w:t>o nível de cada atributo mostrado.</w:t>
      </w:r>
      <w:r w:rsidR="008F3848">
        <w:t xml:space="preserve"> </w:t>
      </w:r>
      <w:r w:rsidR="004D71DB">
        <w:t>Ressalte</w:t>
      </w:r>
      <w:r w:rsidR="00FD79DC">
        <w:t xml:space="preserve"> a questão da identação para organização do código. </w:t>
      </w:r>
      <w:r w:rsidR="008F3848">
        <w:t>Cada um des</w:t>
      </w:r>
      <w:r w:rsidR="0073701D">
        <w:t>s</w:t>
      </w:r>
      <w:r w:rsidR="008F3848">
        <w:t xml:space="preserve">es atributos </w:t>
      </w:r>
      <w:r w:rsidR="0073701D">
        <w:t xml:space="preserve">será </w:t>
      </w:r>
      <w:r w:rsidR="008F3848">
        <w:t xml:space="preserve">melhor explanado mais adiante. O código deverá ficar </w:t>
      </w:r>
      <w:r w:rsidR="00932D10">
        <w:t>como a seguir</w:t>
      </w:r>
      <w:r w:rsidR="008F3848">
        <w:t>:</w:t>
      </w:r>
    </w:p>
    <w:p w14:paraId="51A59E4D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 {  </w:t>
      </w:r>
    </w:p>
    <w:p w14:paraId="59B6CBD5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B69EBE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CF4BC3B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args the command line arguments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3E62223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B8788C" w14:textId="77777777" w:rsidR="008F3848" w:rsidRPr="000D5EE7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0345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args) {  </w:t>
      </w:r>
    </w:p>
    <w:p w14:paraId="45F578E9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TODO code application logic here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6B9E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4297898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044427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CB732FA" w14:textId="77777777" w:rsidR="008F3848" w:rsidRDefault="008F3848" w:rsidP="008F3848">
      <w:pPr>
        <w:pStyle w:val="Listagem-Imagem-Tabela"/>
        <w:rPr>
          <w:rStyle w:val="comment"/>
        </w:rPr>
      </w:pPr>
      <w:r w:rsidRPr="00195497">
        <w:rPr>
          <w:rStyle w:val="comment"/>
        </w:rPr>
        <w:t>Listagem 2</w:t>
      </w:r>
      <w:r>
        <w:rPr>
          <w:rStyle w:val="comment"/>
        </w:rPr>
        <w:t>.2</w:t>
      </w:r>
    </w:p>
    <w:p w14:paraId="4B2BA478" w14:textId="77777777" w:rsidR="008F3848" w:rsidRPr="005D6B2D" w:rsidRDefault="008F3848" w:rsidP="00622BDB">
      <w:pPr>
        <w:rPr>
          <w:b/>
        </w:rPr>
      </w:pPr>
    </w:p>
    <w:p w14:paraId="64516EFA" w14:textId="77777777" w:rsidR="00CB5E06" w:rsidRPr="005D6B2D" w:rsidRDefault="00CB5E06" w:rsidP="00CB5E06">
      <w:pPr>
        <w:rPr>
          <w:bdr w:val="none" w:sz="0" w:space="0" w:color="auto" w:frame="1"/>
        </w:rPr>
      </w:pPr>
    </w:p>
    <w:p w14:paraId="2FEE0C68" w14:textId="27C29F49" w:rsidR="00F248A7" w:rsidRDefault="00CB5E06" w:rsidP="00CB5E06">
      <w:pPr>
        <w:pStyle w:val="Ttulo3"/>
      </w:pPr>
      <w:r>
        <w:t>Exercícios</w:t>
      </w:r>
    </w:p>
    <w:p w14:paraId="7EBF8692" w14:textId="149A9C95" w:rsidR="00F248A7" w:rsidRDefault="00F248A7" w:rsidP="00F248A7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F248A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00154CA1" w14:textId="5A5EB7D7" w:rsidR="00CB5E06" w:rsidRDefault="00CB5E06" w:rsidP="00CB5E06">
      <w:pPr>
        <w:pStyle w:val="Ttulo3"/>
      </w:pPr>
    </w:p>
    <w:p w14:paraId="4C296BEB" w14:textId="77777777" w:rsidR="00167BE7" w:rsidRPr="00123716" w:rsidRDefault="00167BE7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 xml:space="preserve">Quais são as </w:t>
      </w:r>
      <w:r w:rsidR="00AE6EED" w:rsidRPr="00123716">
        <w:rPr>
          <w:b/>
        </w:rPr>
        <w:t xml:space="preserve">principais </w:t>
      </w:r>
      <w:r w:rsidRPr="00123716">
        <w:rPr>
          <w:b/>
        </w:rPr>
        <w:t>plataformas do Java e para que servem?</w:t>
      </w:r>
    </w:p>
    <w:p w14:paraId="6C1DEF63" w14:textId="77777777" w:rsidR="00167BE7" w:rsidRDefault="00167BE7" w:rsidP="00123716">
      <w:pPr>
        <w:pStyle w:val="GradeMdia1-nfase21"/>
      </w:pPr>
    </w:p>
    <w:p w14:paraId="53758859" w14:textId="0FD5500C" w:rsidR="00167BE7" w:rsidRDefault="008751C3" w:rsidP="00123716">
      <w:pPr>
        <w:pStyle w:val="GradeMdia1-nfase21"/>
      </w:pPr>
      <w:r>
        <w:t xml:space="preserve">Resposta: </w:t>
      </w:r>
      <w:r w:rsidR="004D71DB">
        <w:t>O Java possui</w:t>
      </w:r>
      <w:r w:rsidR="004D71DB" w:rsidRPr="005D6B2D">
        <w:t xml:space="preserve"> </w:t>
      </w:r>
      <w:r w:rsidR="00167BE7" w:rsidRPr="005D6B2D">
        <w:t xml:space="preserve">quatro plataformas principais: Java SE (Standard Edition), Java EE (Enterprise Edition), Java ME (Micro Edition) e JavaFX. Java SE </w:t>
      </w:r>
      <w:r w:rsidR="00911A32">
        <w:t>serve</w:t>
      </w:r>
      <w:r w:rsidR="00167BE7" w:rsidRPr="005D6B2D">
        <w:t xml:space="preserve"> para aplicações desktop em geral e Java EE é uma extensão para aplicações web e servidores. </w:t>
      </w:r>
      <w:r w:rsidR="00697CBF">
        <w:t xml:space="preserve">Para multimídia usa-se a plataforma </w:t>
      </w:r>
      <w:r w:rsidR="00167BE7" w:rsidRPr="005D6B2D">
        <w:t>JavaFX</w:t>
      </w:r>
      <w:r w:rsidR="00911A32">
        <w:t>,</w:t>
      </w:r>
      <w:r w:rsidR="00697CBF">
        <w:t xml:space="preserve"> </w:t>
      </w:r>
      <w:r w:rsidR="00167BE7" w:rsidRPr="005D6B2D">
        <w:t>também conhecid</w:t>
      </w:r>
      <w:r w:rsidR="00911A32">
        <w:t>a</w:t>
      </w:r>
      <w:r w:rsidR="00167BE7" w:rsidRPr="005D6B2D">
        <w:t xml:space="preserve"> como Flash Players</w:t>
      </w:r>
      <w:r w:rsidR="00911A32">
        <w:t>,</w:t>
      </w:r>
      <w:r w:rsidR="00167BE7" w:rsidRPr="005D6B2D">
        <w:t xml:space="preserve"> com integração ao Java. Finalmente, na criação de sistemas embarcados como celulares mais antigos e sistemas de controles industriais</w:t>
      </w:r>
      <w:r w:rsidR="00697CBF">
        <w:t xml:space="preserve">, utiliza-se </w:t>
      </w:r>
      <w:r w:rsidR="00697CBF" w:rsidRPr="005D6B2D">
        <w:t>Java ME</w:t>
      </w:r>
      <w:r w:rsidR="00697CBF">
        <w:t>.</w:t>
      </w:r>
    </w:p>
    <w:p w14:paraId="5EFCA103" w14:textId="77777777" w:rsidR="00167BE7" w:rsidRDefault="00167BE7" w:rsidP="00123716">
      <w:pPr>
        <w:pStyle w:val="GradeMdia1-nfase21"/>
      </w:pPr>
    </w:p>
    <w:p w14:paraId="1CB9D266" w14:textId="77777777" w:rsidR="00167BE7" w:rsidRDefault="00167BE7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O que são IDEs? Cite exemplos.</w:t>
      </w:r>
    </w:p>
    <w:p w14:paraId="1FC95285" w14:textId="77777777" w:rsidR="00167BE7" w:rsidRDefault="00167BE7" w:rsidP="00123716">
      <w:pPr>
        <w:pStyle w:val="GradeMdia1-nfase21"/>
        <w:rPr>
          <w:b/>
        </w:rPr>
      </w:pPr>
    </w:p>
    <w:p w14:paraId="096F8C64" w14:textId="30107F57" w:rsidR="00167BE7" w:rsidRDefault="008751C3" w:rsidP="00123716">
      <w:pPr>
        <w:pStyle w:val="GradeMdia1-nfase21"/>
      </w:pPr>
      <w:r>
        <w:lastRenderedPageBreak/>
        <w:t xml:space="preserve">Resposta: </w:t>
      </w:r>
      <w:r w:rsidR="00167BE7" w:rsidRPr="005D6B2D">
        <w:t xml:space="preserve">IDE, do </w:t>
      </w:r>
      <w:r w:rsidR="00697CBF" w:rsidRPr="005D6B2D">
        <w:t>inglês</w:t>
      </w:r>
      <w:r w:rsidR="00167BE7" w:rsidRPr="005D6B2D">
        <w:t xml:space="preserve"> Integrated Development Environment ou Ambiente de Des</w:t>
      </w:r>
      <w:r w:rsidR="006752D1">
        <w:t>e</w:t>
      </w:r>
      <w:r w:rsidR="00167BE7" w:rsidRPr="005D6B2D">
        <w:t>nvolvimento Integrado, é um software que reúne caracter</w:t>
      </w:r>
      <w:r w:rsidR="00AE6EED">
        <w:t>í</w:t>
      </w:r>
      <w:r w:rsidR="00167BE7" w:rsidRPr="005D6B2D">
        <w:t>sticas e ferramentas de apoio ao des</w:t>
      </w:r>
      <w:r w:rsidR="00AE6EED">
        <w:t>e</w:t>
      </w:r>
      <w:r w:rsidR="00167BE7" w:rsidRPr="005D6B2D">
        <w:t xml:space="preserve">nvolvimento de softwares com o objetivo de agilizar o processo. Alguns exemplos são: Netbeans, </w:t>
      </w:r>
      <w:r w:rsidR="00AE6EED">
        <w:t>E</w:t>
      </w:r>
      <w:r w:rsidR="00167BE7" w:rsidRPr="005D6B2D">
        <w:t>clipse, DrJava, etc.</w:t>
      </w:r>
    </w:p>
    <w:p w14:paraId="1769842A" w14:textId="77777777" w:rsidR="00AE6EED" w:rsidRDefault="00AE6EED" w:rsidP="00123716">
      <w:pPr>
        <w:pStyle w:val="GradeMdia1-nfase21"/>
      </w:pPr>
    </w:p>
    <w:p w14:paraId="45FFFCB3" w14:textId="737B9CC9" w:rsidR="00167BE7" w:rsidRDefault="00167BE7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Qual é a importância do JDK para uma aplicação Java?</w:t>
      </w:r>
      <w:r w:rsidR="00AE6EED">
        <w:rPr>
          <w:b/>
        </w:rPr>
        <w:t xml:space="preserve"> </w:t>
      </w:r>
    </w:p>
    <w:p w14:paraId="088E36C6" w14:textId="77777777" w:rsidR="00D529B0" w:rsidRPr="00123716" w:rsidRDefault="00D529B0" w:rsidP="00123716">
      <w:pPr>
        <w:pStyle w:val="GradeMdia1-nfase21"/>
        <w:rPr>
          <w:b/>
        </w:rPr>
      </w:pPr>
    </w:p>
    <w:p w14:paraId="52D7F1F1" w14:textId="77777777" w:rsidR="00D529B0" w:rsidRDefault="008751C3" w:rsidP="00123716">
      <w:pPr>
        <w:pStyle w:val="GradeMdia1-nfase21"/>
      </w:pPr>
      <w:r>
        <w:t xml:space="preserve">Resposta: </w:t>
      </w:r>
      <w:r w:rsidR="00D529B0" w:rsidRPr="005D6B2D">
        <w:t>É um kit de desenvolvimento que atua tanto como um compilador, quanto um interpretador</w:t>
      </w:r>
    </w:p>
    <w:p w14:paraId="4169843D" w14:textId="77777777" w:rsidR="00D529B0" w:rsidRPr="00123716" w:rsidRDefault="00D529B0" w:rsidP="00123716">
      <w:pPr>
        <w:pStyle w:val="GradeMdia1-nfase21"/>
        <w:rPr>
          <w:b/>
        </w:rPr>
      </w:pPr>
    </w:p>
    <w:p w14:paraId="08030243" w14:textId="77777777" w:rsidR="00167BE7" w:rsidRDefault="00167BE7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O que é um compilador e um interpretador?</w:t>
      </w:r>
    </w:p>
    <w:p w14:paraId="767A7F9B" w14:textId="77777777" w:rsidR="00D529B0" w:rsidRDefault="00D529B0" w:rsidP="00123716">
      <w:pPr>
        <w:pStyle w:val="GradeMdia1-nfase21"/>
        <w:rPr>
          <w:b/>
        </w:rPr>
      </w:pPr>
    </w:p>
    <w:p w14:paraId="547E5126" w14:textId="683AC9F2" w:rsidR="00D529B0" w:rsidRDefault="008751C3" w:rsidP="00123716">
      <w:pPr>
        <w:pStyle w:val="GradeMdia1-nfase21"/>
      </w:pPr>
      <w:r>
        <w:t xml:space="preserve">Resposta: </w:t>
      </w:r>
      <w:r w:rsidR="00D529B0" w:rsidRPr="005D6B2D">
        <w:t>Compilador é uma ferramenta que torna a li</w:t>
      </w:r>
      <w:r w:rsidR="00AE6EED">
        <w:t>n</w:t>
      </w:r>
      <w:r w:rsidR="00D529B0" w:rsidRPr="005D6B2D">
        <w:t>guagem de intelig</w:t>
      </w:r>
      <w:r w:rsidR="00AE6EED">
        <w:t>í</w:t>
      </w:r>
      <w:r w:rsidR="00D529B0" w:rsidRPr="005D6B2D">
        <w:t>vel pelo computador, tornando-a uma linguagem binária. Um interpretador verifica e aponta erros de sem</w:t>
      </w:r>
      <w:r w:rsidR="00AE6EED">
        <w:t>â</w:t>
      </w:r>
      <w:r w:rsidR="00D529B0" w:rsidRPr="005D6B2D">
        <w:t>ntica de programação em seu programa.</w:t>
      </w:r>
    </w:p>
    <w:p w14:paraId="0CFBF1C1" w14:textId="77777777" w:rsidR="00D529B0" w:rsidRPr="00123716" w:rsidRDefault="00D529B0" w:rsidP="00123716">
      <w:pPr>
        <w:pStyle w:val="GradeMdia1-nfase21"/>
        <w:rPr>
          <w:b/>
        </w:rPr>
      </w:pPr>
    </w:p>
    <w:p w14:paraId="38762F83" w14:textId="1E8E3C0D" w:rsidR="00167BE7" w:rsidRDefault="00167BE7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 xml:space="preserve">Qual </w:t>
      </w:r>
      <w:r w:rsidR="00AE6EED" w:rsidRPr="00251E78">
        <w:rPr>
          <w:b/>
        </w:rPr>
        <w:t>a diferença entre Java e JavaScript?</w:t>
      </w:r>
    </w:p>
    <w:p w14:paraId="2909897C" w14:textId="6A3DA1AB" w:rsidR="00D529B0" w:rsidRPr="00123716" w:rsidRDefault="008751C3" w:rsidP="00123716">
      <w:pPr>
        <w:ind w:left="708"/>
        <w:rPr>
          <w:b/>
        </w:rPr>
      </w:pPr>
      <w:r>
        <w:t xml:space="preserve">Resposta: </w:t>
      </w:r>
      <w:r w:rsidR="00D529B0" w:rsidRPr="005D6B2D">
        <w:t>O Java é usado para criações stand-alone</w:t>
      </w:r>
      <w:r w:rsidR="00AE6EED">
        <w:t xml:space="preserve">, </w:t>
      </w:r>
      <w:r w:rsidR="00D529B0" w:rsidRPr="005D6B2D">
        <w:t xml:space="preserve">que são </w:t>
      </w:r>
      <w:r w:rsidR="00AE6EED">
        <w:t>s</w:t>
      </w:r>
      <w:r w:rsidR="00D529B0" w:rsidRPr="005D6B2D">
        <w:t xml:space="preserve">oftwares maiores que </w:t>
      </w:r>
      <w:r w:rsidR="00AE6EED">
        <w:t xml:space="preserve">se </w:t>
      </w:r>
      <w:r w:rsidR="00D529B0" w:rsidRPr="005D6B2D">
        <w:t xml:space="preserve">executam por si só ou </w:t>
      </w:r>
      <w:r w:rsidR="00AE6EED">
        <w:t>por</w:t>
      </w:r>
      <w:r w:rsidR="00AE6EED" w:rsidRPr="005D6B2D">
        <w:t xml:space="preserve"> </w:t>
      </w:r>
      <w:r w:rsidR="00D529B0" w:rsidRPr="005D6B2D">
        <w:t xml:space="preserve">applets, parte integrada de algum software. O JavaScript serve para implementar funcionalidades </w:t>
      </w:r>
      <w:r w:rsidR="00521584">
        <w:t>w</w:t>
      </w:r>
      <w:r w:rsidR="00D529B0" w:rsidRPr="005D6B2D">
        <w:t>eb que um simples HTML e CCS não poderiam alcançar.</w:t>
      </w:r>
    </w:p>
    <w:p w14:paraId="6DEC2C2A" w14:textId="39563689" w:rsidR="00B47C98" w:rsidRDefault="00B47C98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 xml:space="preserve">Qual </w:t>
      </w:r>
      <w:r w:rsidR="00AE6EED">
        <w:rPr>
          <w:b/>
        </w:rPr>
        <w:t xml:space="preserve">a diferença entre Classe, Objeto e </w:t>
      </w:r>
      <w:r w:rsidR="00003F8B">
        <w:rPr>
          <w:b/>
        </w:rPr>
        <w:t>Instância?)</w:t>
      </w:r>
    </w:p>
    <w:p w14:paraId="18674A76" w14:textId="77777777" w:rsidR="00D529B0" w:rsidRDefault="00D529B0" w:rsidP="00123716">
      <w:pPr>
        <w:pStyle w:val="GradeMdia1-nfase21"/>
      </w:pPr>
    </w:p>
    <w:p w14:paraId="4DA04671" w14:textId="14562334" w:rsidR="00D529B0" w:rsidRDefault="008751C3" w:rsidP="00123716">
      <w:pPr>
        <w:pStyle w:val="GradeMdia1-nfase21"/>
      </w:pPr>
      <w:r>
        <w:t xml:space="preserve">Resposta: </w:t>
      </w:r>
      <w:r w:rsidR="00D529B0" w:rsidRPr="005D6B2D">
        <w:t>O nível mais alto neste grupo é a classe</w:t>
      </w:r>
      <w:r w:rsidR="00521584">
        <w:t>, e</w:t>
      </w:r>
      <w:r w:rsidR="00D529B0" w:rsidRPr="005D6B2D">
        <w:t xml:space="preserve">la define as especificações e o comportamento de um objeto, por meio de atributos (propriedades) e métodos (ações). </w:t>
      </w:r>
      <w:r w:rsidR="00B50BEA">
        <w:t xml:space="preserve">O </w:t>
      </w:r>
      <w:r w:rsidR="00D529B0" w:rsidRPr="005D6B2D">
        <w:t>Objeto aplica as especificações definidas por uma classe, ou seja, existe a partir de um “molde” (classe)</w:t>
      </w:r>
      <w:r w:rsidR="00425248">
        <w:t>, e</w:t>
      </w:r>
      <w:r w:rsidR="00D529B0" w:rsidRPr="005D6B2D">
        <w:t xml:space="preserve">les são instâncias de uma classe. </w:t>
      </w:r>
      <w:r w:rsidR="00425248">
        <w:t xml:space="preserve">Sendo assim, </w:t>
      </w:r>
      <w:r w:rsidR="00D529B0" w:rsidRPr="005D6B2D">
        <w:t xml:space="preserve">as instâncias de uma classe compartilham o mesmo conjunto de propriedades, embora o conteúdo dessas propriedades </w:t>
      </w:r>
      <w:r w:rsidR="00003F8B" w:rsidRPr="005D6B2D">
        <w:t>seja</w:t>
      </w:r>
      <w:r w:rsidR="00003F8B">
        <w:t xml:space="preserve"> diferente</w:t>
      </w:r>
      <w:r w:rsidR="00D529B0" w:rsidRPr="005D6B2D">
        <w:t xml:space="preserve"> entre si.</w:t>
      </w:r>
    </w:p>
    <w:p w14:paraId="18BB3206" w14:textId="77777777" w:rsidR="00D529B0" w:rsidRPr="00123716" w:rsidRDefault="00D529B0" w:rsidP="00123716">
      <w:pPr>
        <w:ind w:left="708"/>
        <w:rPr>
          <w:b/>
        </w:rPr>
      </w:pPr>
    </w:p>
    <w:p w14:paraId="607AC2E8" w14:textId="77777777" w:rsidR="00B47C98" w:rsidRDefault="00B47C98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Qual é a função da classe principal do Java?</w:t>
      </w:r>
    </w:p>
    <w:p w14:paraId="609416FF" w14:textId="77777777" w:rsidR="00D529B0" w:rsidRDefault="00D529B0" w:rsidP="00123716">
      <w:pPr>
        <w:pStyle w:val="GradeMdia1-nfase21"/>
        <w:rPr>
          <w:b/>
        </w:rPr>
      </w:pPr>
    </w:p>
    <w:p w14:paraId="2C4310E0" w14:textId="3B770B00" w:rsidR="00D529B0" w:rsidRDefault="008751C3" w:rsidP="00123716">
      <w:pPr>
        <w:pStyle w:val="GradeMdia1-nfase21"/>
        <w:rPr>
          <w:b/>
        </w:rPr>
      </w:pPr>
      <w:r>
        <w:t xml:space="preserve">Resposta: </w:t>
      </w:r>
      <w:r w:rsidR="00B511E9">
        <w:t>A classe principal do Java</w:t>
      </w:r>
      <w:r w:rsidR="00B511E9" w:rsidRPr="005D6B2D">
        <w:t xml:space="preserve"> </w:t>
      </w:r>
      <w:r w:rsidR="00D529B0" w:rsidRPr="005D6B2D">
        <w:t>é o ponto de partida e de término da execução do programa.</w:t>
      </w:r>
    </w:p>
    <w:p w14:paraId="23EB2BDB" w14:textId="77777777" w:rsidR="00D529B0" w:rsidRPr="00123716" w:rsidRDefault="00D529B0" w:rsidP="00123716">
      <w:pPr>
        <w:pStyle w:val="GradeMdia1-nfase21"/>
        <w:rPr>
          <w:b/>
        </w:rPr>
      </w:pPr>
    </w:p>
    <w:p w14:paraId="0FFE392B" w14:textId="4905C515" w:rsidR="00D529B0" w:rsidRPr="00520D24" w:rsidRDefault="00D529B0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 xml:space="preserve">Qual instrução utilizada para exibir um texto na tela? </w:t>
      </w:r>
    </w:p>
    <w:p w14:paraId="26E3DA79" w14:textId="2FDC004C" w:rsidR="00D529B0" w:rsidRDefault="008751C3" w:rsidP="00123716">
      <w:pPr>
        <w:pStyle w:val="GradeMdia1-nfase21"/>
        <w:rPr>
          <w:b/>
          <w:lang w:val="en-US"/>
        </w:rPr>
      </w:pPr>
      <w:r w:rsidRPr="005F4781">
        <w:rPr>
          <w:lang w:val="en-US"/>
        </w:rPr>
        <w:t>Resposta:</w:t>
      </w:r>
      <w:r w:rsidR="005C6E10">
        <w:rPr>
          <w:lang w:val="en-US"/>
        </w:rPr>
        <w:t xml:space="preserve"> </w:t>
      </w:r>
      <w:r w:rsidR="005C6E10" w:rsidRPr="00230530">
        <w:t>Use o exemplo Hello World.</w:t>
      </w:r>
    </w:p>
    <w:p w14:paraId="0E41221C" w14:textId="77777777" w:rsidR="00D529B0" w:rsidRPr="00123716" w:rsidRDefault="00D529B0" w:rsidP="00123716">
      <w:pPr>
        <w:pStyle w:val="GradeMdia1-nfase21"/>
        <w:rPr>
          <w:rFonts w:ascii="Courier New" w:hAnsi="Courier New" w:cs="Courier New"/>
          <w:lang w:val="en-US"/>
        </w:rPr>
      </w:pPr>
      <w:r w:rsidRPr="00123716">
        <w:rPr>
          <w:rFonts w:ascii="Courier New" w:hAnsi="Courier New" w:cs="Courier New"/>
          <w:lang w:val="en-US"/>
        </w:rPr>
        <w:t>System.out.println("Hello World");</w:t>
      </w:r>
    </w:p>
    <w:p w14:paraId="73C650F4" w14:textId="77777777" w:rsidR="00D529B0" w:rsidRPr="002757D8" w:rsidRDefault="00D529B0" w:rsidP="00123716">
      <w:pPr>
        <w:pStyle w:val="GradeMdia1-nfase21"/>
        <w:rPr>
          <w:b/>
          <w:lang w:val="en-US"/>
        </w:rPr>
      </w:pPr>
    </w:p>
    <w:p w14:paraId="1A1C971B" w14:textId="77777777" w:rsidR="00D529B0" w:rsidRDefault="00D529B0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Qual é o único método obrigatório do Java?</w:t>
      </w:r>
    </w:p>
    <w:p w14:paraId="3277688E" w14:textId="60EDC1AF" w:rsidR="00D529B0" w:rsidRDefault="008751C3" w:rsidP="00123716">
      <w:pPr>
        <w:pStyle w:val="GradeMdia1-nfase21"/>
      </w:pPr>
      <w:r>
        <w:t>Resposta:</w:t>
      </w:r>
      <w:r w:rsidR="002A2B78">
        <w:t xml:space="preserve"> O único método obrigatório do Java é o</w:t>
      </w:r>
      <w:r w:rsidR="00E94C51">
        <w:t xml:space="preserve"> </w:t>
      </w:r>
      <w:r w:rsidR="00D529B0" w:rsidRPr="005D6B2D">
        <w:t xml:space="preserve">Método </w:t>
      </w:r>
      <w:r w:rsidR="00D529B0" w:rsidRPr="00123716">
        <w:rPr>
          <w:rFonts w:ascii="Courier New" w:hAnsi="Courier New" w:cs="Courier New"/>
        </w:rPr>
        <w:t>main().</w:t>
      </w:r>
    </w:p>
    <w:p w14:paraId="29F2CF5A" w14:textId="77777777" w:rsidR="00D529B0" w:rsidRPr="00123716" w:rsidRDefault="00D529B0" w:rsidP="00123716">
      <w:pPr>
        <w:pStyle w:val="GradeMdia1-nfase21"/>
        <w:rPr>
          <w:b/>
        </w:rPr>
      </w:pPr>
    </w:p>
    <w:p w14:paraId="63097946" w14:textId="77777777" w:rsidR="00D529B0" w:rsidRDefault="00D529B0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Cite com exemplos a diferença entre Classes, Objetos e Instâncias.</w:t>
      </w:r>
    </w:p>
    <w:p w14:paraId="7D7E5A80" w14:textId="77777777" w:rsidR="00D529B0" w:rsidRPr="00123716" w:rsidRDefault="00D529B0" w:rsidP="00123716">
      <w:pPr>
        <w:pStyle w:val="GradeMdia1-nfase21"/>
        <w:rPr>
          <w:b/>
        </w:rPr>
      </w:pPr>
    </w:p>
    <w:p w14:paraId="7362EC2A" w14:textId="1C2C49BE" w:rsidR="00D529B0" w:rsidRPr="005D6B2D" w:rsidRDefault="008751C3" w:rsidP="00123716">
      <w:pPr>
        <w:pStyle w:val="GradeMdia1-nfase21"/>
      </w:pPr>
      <w:r>
        <w:t xml:space="preserve">Resposta: </w:t>
      </w:r>
      <w:r w:rsidR="00D529B0" w:rsidRPr="005D6B2D">
        <w:t>Uma Planta é uma classe que representa os vegetais</w:t>
      </w:r>
      <w:r w:rsidR="002A2B78">
        <w:t xml:space="preserve">, a </w:t>
      </w:r>
      <w:r w:rsidR="00D529B0" w:rsidRPr="005D6B2D">
        <w:t>Árvore é um objeto da classe Planta</w:t>
      </w:r>
      <w:r w:rsidR="002A2B78">
        <w:t xml:space="preserve"> e a </w:t>
      </w:r>
      <w:r w:rsidR="00D529B0" w:rsidRPr="005D6B2D">
        <w:t xml:space="preserve">Goiabeira é uma instância do objeto Árvore. Ao mesmo tempo, Goiabeira </w:t>
      </w:r>
      <w:r w:rsidR="002A2B78">
        <w:t xml:space="preserve">também </w:t>
      </w:r>
      <w:r w:rsidR="00D529B0" w:rsidRPr="005D6B2D">
        <w:t>é uma instância da classe Planta, que está no topo des</w:t>
      </w:r>
      <w:r w:rsidR="002A2B78">
        <w:t>s</w:t>
      </w:r>
      <w:r w:rsidR="00D529B0" w:rsidRPr="005D6B2D">
        <w:t>a hierarquia.</w:t>
      </w:r>
    </w:p>
    <w:p w14:paraId="350AF747" w14:textId="77777777" w:rsidR="00167BE7" w:rsidRPr="00123716" w:rsidRDefault="00167BE7" w:rsidP="00123716">
      <w:pPr>
        <w:rPr>
          <w:b/>
        </w:rPr>
      </w:pPr>
    </w:p>
    <w:p w14:paraId="67C08D3B" w14:textId="6A15B877" w:rsidR="005F4781" w:rsidRDefault="00820A72" w:rsidP="00123716">
      <w:pPr>
        <w:pStyle w:val="Ttulo3"/>
      </w:pPr>
      <w:r>
        <w:lastRenderedPageBreak/>
        <w:t>TDP</w:t>
      </w:r>
    </w:p>
    <w:p w14:paraId="6A84D483" w14:textId="2A6FC8CD" w:rsidR="005F4781" w:rsidRDefault="005F4781" w:rsidP="005F478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5F4781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00BD278D" w14:textId="60F6F8E2" w:rsidR="006648D5" w:rsidRPr="005F4781" w:rsidRDefault="006648D5" w:rsidP="00123716">
      <w:pPr>
        <w:pStyle w:val="Ttulo3"/>
        <w:rPr>
          <w:lang w:val="pt-BR"/>
        </w:rPr>
      </w:pPr>
    </w:p>
    <w:p w14:paraId="73A30E02" w14:textId="5E52A125" w:rsidR="008B2967" w:rsidRDefault="00BD750B" w:rsidP="008B2967">
      <w:pP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</w:pPr>
      <w:r>
        <w:t>Nesse</w:t>
      </w:r>
      <w:r w:rsidR="008B2967" w:rsidRPr="00F65312">
        <w:t xml:space="preserve"> capítulo </w:t>
      </w:r>
      <w:r>
        <w:t xml:space="preserve">foi visto </w:t>
      </w:r>
      <w:r w:rsidR="008B2967" w:rsidRPr="00F65312">
        <w:t xml:space="preserve">que o método </w:t>
      </w:r>
      <w:r w:rsidR="008B2967" w:rsidRPr="00F65312">
        <w:rPr>
          <w:rFonts w:ascii="Verdana" w:hAnsi="Verdana"/>
        </w:rPr>
        <w:t>main</w:t>
      </w:r>
      <w:r w:rsidR="008B2967" w:rsidRPr="00F65312">
        <w:t xml:space="preserve"> possui alguns argumentos que não foram explicados:</w:t>
      </w:r>
    </w:p>
    <w:p w14:paraId="515D4F00" w14:textId="77777777" w:rsidR="008B2967" w:rsidRPr="00197FDB" w:rsidRDefault="008B2967" w:rsidP="008B296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97F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97F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97F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97F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97F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97F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args) {  </w:t>
      </w:r>
    </w:p>
    <w:p w14:paraId="03AC8427" w14:textId="77777777" w:rsidR="008B2967" w:rsidRPr="00197FDB" w:rsidRDefault="008B2967" w:rsidP="008B296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97F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System.out.println(</w:t>
      </w:r>
      <w:r w:rsidRPr="00197FD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"Hello World"</w:t>
      </w:r>
      <w:r w:rsidRPr="00197F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C5674C8" w14:textId="77777777" w:rsidR="008B2967" w:rsidRPr="009B2545" w:rsidRDefault="008B2967" w:rsidP="008B296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B254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6BCAE15D" w14:textId="77777777" w:rsidR="008B2967" w:rsidRDefault="008B2967" w:rsidP="008B2967">
      <w:pPr>
        <w:rPr>
          <w:rFonts w:ascii="Consolas" w:eastAsia="Times New Roman" w:hAnsi="Consolas"/>
          <w:color w:val="5C5C5C"/>
          <w:sz w:val="18"/>
          <w:szCs w:val="18"/>
        </w:rPr>
      </w:pPr>
    </w:p>
    <w:p w14:paraId="61349C47" w14:textId="77777777" w:rsidR="008B2967" w:rsidRDefault="008B2967" w:rsidP="008B2967">
      <w:pPr>
        <w:pStyle w:val="Listagem-Imagem-Tabela"/>
        <w:rPr>
          <w:rStyle w:val="comment"/>
        </w:rPr>
      </w:pPr>
      <w:r w:rsidRPr="00195497">
        <w:rPr>
          <w:rStyle w:val="comment"/>
        </w:rPr>
        <w:t>Listagem 2</w:t>
      </w:r>
      <w:r>
        <w:rPr>
          <w:rStyle w:val="comment"/>
        </w:rPr>
        <w:t>.4</w:t>
      </w:r>
    </w:p>
    <w:p w14:paraId="3A5C346C" w14:textId="77777777" w:rsidR="008B2967" w:rsidRDefault="008B2967" w:rsidP="008B2967">
      <w:pPr>
        <w:rPr>
          <w:rFonts w:ascii="Consolas" w:eastAsia="Times New Roman" w:hAnsi="Consolas"/>
          <w:color w:val="5C5C5C"/>
          <w:sz w:val="18"/>
          <w:szCs w:val="18"/>
        </w:rPr>
      </w:pPr>
    </w:p>
    <w:p w14:paraId="7E53EAE6" w14:textId="22FCE235" w:rsidR="008B2967" w:rsidRDefault="008B2967" w:rsidP="008B2967">
      <w:pPr>
        <w:pStyle w:val="Ttulo4"/>
      </w:pPr>
      <w:r>
        <w:t>Linha de comando</w:t>
      </w:r>
    </w:p>
    <w:p w14:paraId="74676752" w14:textId="16332C1D" w:rsidR="008B2967" w:rsidRDefault="008B2967" w:rsidP="008B2967">
      <w:r w:rsidRPr="00F65312">
        <w:t xml:space="preserve">O parâmetro </w:t>
      </w:r>
      <w:r w:rsidRPr="00F65312">
        <w:rPr>
          <w:rFonts w:ascii="Verdana" w:hAnsi="Verdana"/>
        </w:rPr>
        <w:t>args</w:t>
      </w:r>
      <w:r w:rsidRPr="00F65312">
        <w:t xml:space="preserve"> é utilizado para quando uma aplicação Java </w:t>
      </w:r>
      <w:r w:rsidR="001048D6">
        <w:t xml:space="preserve">é executada </w:t>
      </w:r>
      <w:r w:rsidRPr="00F65312">
        <w:t>via linha de comando. Es</w:t>
      </w:r>
      <w:r w:rsidR="001048D6">
        <w:t>s</w:t>
      </w:r>
      <w:r w:rsidRPr="00F65312">
        <w:t>e parâmetro recebe uma lista de argumentos do tipo String. Estes argumentos são passados pela linha de comando ou internamente pel</w:t>
      </w:r>
      <w:r w:rsidR="001048D6">
        <w:t>o</w:t>
      </w:r>
      <w:r w:rsidRPr="00F65312">
        <w:t xml:space="preserve"> IDE utilizad</w:t>
      </w:r>
      <w:r w:rsidR="001048D6">
        <w:t>o</w:t>
      </w:r>
      <w:r w:rsidRPr="00F65312">
        <w:t>.</w:t>
      </w:r>
    </w:p>
    <w:p w14:paraId="3DF3B90A" w14:textId="77777777" w:rsidR="008B2967" w:rsidRPr="00F65312" w:rsidRDefault="008B2967" w:rsidP="008B2967"/>
    <w:p w14:paraId="4A0E7F09" w14:textId="77777777" w:rsidR="008B2967" w:rsidRDefault="0000773B" w:rsidP="008B2967">
      <w:r>
        <w:rPr>
          <w:rFonts w:eastAsia="Times New Roman"/>
          <w:b/>
          <w:bCs/>
          <w:i/>
          <w:iCs/>
          <w:color w:val="4FA1DB"/>
          <w:szCs w:val="22"/>
        </w:rPr>
        <w:pict w14:anchorId="6AEB0412">
          <v:rect id="_x0000_i1025" style="width:0;height:1.5pt" o:hralign="center" o:hrstd="t" o:hr="t" fillcolor="#aaa" stroked="f"/>
        </w:pict>
      </w:r>
    </w:p>
    <w:p w14:paraId="292C6446" w14:textId="77777777" w:rsidR="008B2967" w:rsidRDefault="008B2967" w:rsidP="008B2967">
      <w:pPr>
        <w:pStyle w:val="Ttulo4"/>
        <w:ind w:left="567"/>
      </w:pPr>
      <w:r>
        <w:t>Tarefa</w:t>
      </w:r>
    </w:p>
    <w:p w14:paraId="270F8967" w14:textId="77777777" w:rsidR="008B2967" w:rsidRPr="009B2545" w:rsidRDefault="008B2967" w:rsidP="008B2967">
      <w:pPr>
        <w:ind w:left="567" w:right="560"/>
      </w:pPr>
      <w:r w:rsidRPr="00F65312">
        <w:t>Construa um programa no bloco de notas de seu computador (não utilize IDE) que possua os seguintes requisitos:</w:t>
      </w:r>
    </w:p>
    <w:p w14:paraId="1A170232" w14:textId="77777777" w:rsidR="008B2967" w:rsidRPr="00F65312" w:rsidRDefault="008B2967" w:rsidP="008B2967">
      <w:pPr>
        <w:pStyle w:val="GradeMdia1-nfase21"/>
        <w:numPr>
          <w:ilvl w:val="0"/>
          <w:numId w:val="23"/>
        </w:numPr>
        <w:ind w:left="993" w:right="560"/>
      </w:pPr>
      <w:r w:rsidRPr="00F65312">
        <w:t>Primeiramente crie o programa Hello World e execute-o via linha de comando.</w:t>
      </w:r>
    </w:p>
    <w:p w14:paraId="7FBC0077" w14:textId="77777777" w:rsidR="008B2967" w:rsidRDefault="008B2967" w:rsidP="008B2967">
      <w:pPr>
        <w:pStyle w:val="GradeMdia1-nfase21"/>
        <w:numPr>
          <w:ilvl w:val="0"/>
          <w:numId w:val="23"/>
        </w:numPr>
        <w:ind w:left="993" w:right="560"/>
      </w:pPr>
      <w:r w:rsidRPr="00F65312">
        <w:t xml:space="preserve">Atualize o código para exibir “Hello </w:t>
      </w:r>
      <w:r w:rsidRPr="009B2545">
        <w:rPr>
          <w:b/>
          <w:bCs/>
        </w:rPr>
        <w:t>seu</w:t>
      </w:r>
      <w:r w:rsidRPr="00F65312">
        <w:t xml:space="preserve"> </w:t>
      </w:r>
      <w:r w:rsidRPr="009B2545">
        <w:rPr>
          <w:b/>
          <w:bCs/>
        </w:rPr>
        <w:t>nome</w:t>
      </w:r>
      <w:r w:rsidRPr="00F65312">
        <w:t>“, sendo que “seu nome” será um argumento enviado via linha de comando.</w:t>
      </w:r>
    </w:p>
    <w:p w14:paraId="6A6AE04C" w14:textId="77777777" w:rsidR="008B2967" w:rsidRPr="00F65312" w:rsidRDefault="0000773B" w:rsidP="008B2967">
      <w:r>
        <w:rPr>
          <w:rFonts w:eastAsia="Times New Roman"/>
          <w:b/>
          <w:bCs/>
          <w:i/>
          <w:iCs/>
          <w:color w:val="4FA1DB"/>
          <w:szCs w:val="22"/>
        </w:rPr>
        <w:pict w14:anchorId="550810A3">
          <v:rect id="_x0000_i1026" style="width:0;height:1.5pt" o:hralign="center" o:hrstd="t" o:hr="t" fillcolor="#aaa" stroked="f"/>
        </w:pict>
      </w:r>
    </w:p>
    <w:p w14:paraId="212BA23F" w14:textId="00001C2D" w:rsidR="008B2967" w:rsidRPr="00F65312" w:rsidRDefault="008B2967" w:rsidP="008B2967">
      <w:r w:rsidRPr="00F65312">
        <w:t xml:space="preserve">Agora que </w:t>
      </w:r>
      <w:r w:rsidR="001048D6">
        <w:t xml:space="preserve">você </w:t>
      </w:r>
      <w:r w:rsidR="001048D6" w:rsidRPr="00F65312">
        <w:t>consegui</w:t>
      </w:r>
      <w:r w:rsidR="001048D6">
        <w:t>u</w:t>
      </w:r>
      <w:r w:rsidR="001048D6" w:rsidRPr="00F65312">
        <w:t xml:space="preserve"> </w:t>
      </w:r>
      <w:r w:rsidRPr="00F65312">
        <w:t xml:space="preserve">executar um programa Java usando linhas de comando, </w:t>
      </w:r>
      <w:r w:rsidR="001048D6" w:rsidRPr="00F65312">
        <w:t>vi</w:t>
      </w:r>
      <w:r w:rsidR="001048D6">
        <w:t>u</w:t>
      </w:r>
      <w:r w:rsidR="001048D6" w:rsidRPr="00F65312">
        <w:t xml:space="preserve"> </w:t>
      </w:r>
      <w:r w:rsidRPr="00F65312">
        <w:t>que, sem sombra de dúvidas, o uso de um IDE facilita e aumenta a produtividade da programação.</w:t>
      </w:r>
    </w:p>
    <w:p w14:paraId="21FC0E2D" w14:textId="4A718B17" w:rsidR="008B2967" w:rsidRDefault="001048D6" w:rsidP="008B2967">
      <w:r>
        <w:t>Você se lembra do</w:t>
      </w:r>
      <w:r w:rsidR="008B2967" w:rsidRPr="00F65312">
        <w:t xml:space="preserve"> Nelson? Ele gosta de Java e provavelmente vai pedir que o projeto dos filmes seja codificado nes</w:t>
      </w:r>
      <w:r w:rsidR="00E70000">
        <w:t>s</w:t>
      </w:r>
      <w:r w:rsidR="008B2967" w:rsidRPr="00F65312">
        <w:t>a linguagem.</w:t>
      </w:r>
    </w:p>
    <w:p w14:paraId="5DB88C2B" w14:textId="77777777" w:rsidR="008B2967" w:rsidRDefault="008B2967" w:rsidP="008B2967"/>
    <w:p w14:paraId="0BE633D4" w14:textId="77777777" w:rsidR="008B2967" w:rsidRPr="00F65312" w:rsidRDefault="0000773B" w:rsidP="008B2967">
      <w:r>
        <w:rPr>
          <w:rFonts w:eastAsia="Times New Roman"/>
          <w:b/>
          <w:bCs/>
          <w:i/>
          <w:iCs/>
          <w:color w:val="4FA1DB"/>
          <w:szCs w:val="22"/>
        </w:rPr>
        <w:pict w14:anchorId="31731ED9">
          <v:rect id="_x0000_i1027" style="width:0;height:1.5pt" o:hralign="center" o:hrstd="t" o:hr="t" fillcolor="#aaa" stroked="f"/>
        </w:pict>
      </w:r>
    </w:p>
    <w:p w14:paraId="195EF634" w14:textId="77777777" w:rsidR="008B2967" w:rsidRPr="00F65312" w:rsidRDefault="008B2967" w:rsidP="008B2967">
      <w:pPr>
        <w:pStyle w:val="Ttulo4"/>
        <w:ind w:left="567"/>
      </w:pPr>
      <w:r w:rsidRPr="00F65312">
        <w:t>Tarefa</w:t>
      </w:r>
    </w:p>
    <w:p w14:paraId="6B17E67B" w14:textId="2B68B511" w:rsidR="009E2F5B" w:rsidRDefault="008B2967" w:rsidP="00251E78">
      <w:pPr>
        <w:pStyle w:val="PargrafodaLista"/>
        <w:numPr>
          <w:ilvl w:val="0"/>
          <w:numId w:val="23"/>
        </w:numPr>
        <w:ind w:right="560"/>
      </w:pPr>
      <w:r w:rsidRPr="00F65312">
        <w:t xml:space="preserve">Faça uma pesquisa sobre </w:t>
      </w:r>
      <w:r w:rsidR="001048D6">
        <w:t>o</w:t>
      </w:r>
      <w:r w:rsidRPr="00F65312">
        <w:t>s melhores IDEs para Java. Escolha um del</w:t>
      </w:r>
      <w:r w:rsidR="001048D6">
        <w:t>e</w:t>
      </w:r>
      <w:r w:rsidRPr="00F65312">
        <w:t>s, faça download e instale-</w:t>
      </w:r>
      <w:r w:rsidR="001048D6">
        <w:t>o</w:t>
      </w:r>
      <w:r w:rsidRPr="00F65312">
        <w:t xml:space="preserve"> no seu computador.</w:t>
      </w:r>
    </w:p>
    <w:p w14:paraId="0EF1E25D" w14:textId="77777777" w:rsidR="008B2967" w:rsidRDefault="008B2967" w:rsidP="009E2F5B">
      <w:pPr>
        <w:pStyle w:val="Ttulo4"/>
      </w:pPr>
    </w:p>
    <w:p w14:paraId="7085CFFE" w14:textId="77777777" w:rsidR="009E2F5B" w:rsidRPr="008F3848" w:rsidRDefault="009E2F5B" w:rsidP="009E2F5B">
      <w:pPr>
        <w:pStyle w:val="Ttulo4"/>
      </w:pPr>
      <w:r>
        <w:t>SUGESTÃO:</w:t>
      </w:r>
    </w:p>
    <w:p w14:paraId="588924AE" w14:textId="77777777" w:rsidR="008B2967" w:rsidRDefault="008B2967" w:rsidP="008B2967">
      <w:pPr>
        <w:pStyle w:val="Ttulo4"/>
      </w:pPr>
      <w:r>
        <w:t>Tarefa 1</w:t>
      </w:r>
    </w:p>
    <w:p w14:paraId="20510626" w14:textId="272E5419" w:rsidR="009E2F5B" w:rsidRDefault="009F1A37" w:rsidP="009E2F5B">
      <w:r>
        <w:t>A seguir u</w:t>
      </w:r>
      <w:r w:rsidR="009E2F5B">
        <w:t>ma sugestão de código utilizado para receber um texto via linha de comando e exib</w:t>
      </w:r>
      <w:r w:rsidR="0027782D">
        <w:t>i</w:t>
      </w:r>
      <w:r w:rsidR="009E2F5B">
        <w:t>-lo na tela</w:t>
      </w:r>
      <w:r>
        <w:t xml:space="preserve">. </w:t>
      </w:r>
    </w:p>
    <w:p w14:paraId="5F659899" w14:textId="6BB77733" w:rsidR="009E2F5B" w:rsidRDefault="009E2F5B" w:rsidP="009E2F5B">
      <w:r>
        <w:lastRenderedPageBreak/>
        <w:t xml:space="preserve">1 - Abra o programa Bloco de Notas ou qualquer editor de texto do seu computador e insira o código </w:t>
      </w:r>
      <w:r w:rsidR="009F1A37">
        <w:t>a seguir</w:t>
      </w:r>
      <w:r>
        <w:t>:</w:t>
      </w:r>
    </w:p>
    <w:p w14:paraId="579C19A5" w14:textId="77777777" w:rsidR="009E2F5B" w:rsidRDefault="009E2F5B" w:rsidP="009E2F5B"/>
    <w:p w14:paraId="1A90B6A5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400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400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400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 {  </w:t>
      </w:r>
    </w:p>
    <w:p w14:paraId="3CBB9A67" w14:textId="77777777" w:rsidR="009E2F5B" w:rsidRPr="002757D8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757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757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757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args) {  </w:t>
      </w:r>
    </w:p>
    <w:p w14:paraId="041F3FAF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 userInput = </w:t>
      </w:r>
      <w:r w:rsidRPr="00F400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""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DABD05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00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(String text: args) {  </w:t>
      </w:r>
    </w:p>
    <w:p w14:paraId="0B92353F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userInput += text;  </w:t>
      </w:r>
    </w:p>
    <w:p w14:paraId="03116FDB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EFCE05A" w14:textId="77777777" w:rsidR="009E2F5B" w:rsidRPr="002757D8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2757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"Hello "</w:t>
      </w: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userInput);  </w:t>
      </w:r>
    </w:p>
    <w:p w14:paraId="5637B496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217D1CF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6D8BA94" w14:textId="77777777" w:rsidR="009E2F5B" w:rsidRDefault="009E2F5B" w:rsidP="009E2F5B">
      <w:r>
        <w:t>2 - Salve o arquivo e d</w:t>
      </w:r>
      <w:r w:rsidR="0027782D">
        <w:t>ê</w:t>
      </w:r>
      <w:r>
        <w:t xml:space="preserve"> o nome de Main.java.</w:t>
      </w:r>
    </w:p>
    <w:p w14:paraId="537AAB70" w14:textId="03EAEA46" w:rsidR="009E2F5B" w:rsidRDefault="009E2F5B" w:rsidP="009E2F5B">
      <w:r>
        <w:t xml:space="preserve">3 - Abra o terminal e navegue até a pasta </w:t>
      </w:r>
      <w:r w:rsidR="001048D6">
        <w:t xml:space="preserve">em </w:t>
      </w:r>
      <w:r>
        <w:t>que a classe est</w:t>
      </w:r>
      <w:r w:rsidR="0027782D">
        <w:t>á</w:t>
      </w:r>
      <w:r>
        <w:t xml:space="preserve"> guardada utilizando o comando: </w:t>
      </w:r>
    </w:p>
    <w:p w14:paraId="240FC234" w14:textId="77777777" w:rsidR="009E2F5B" w:rsidRDefault="009E2F5B" w:rsidP="009E2F5B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caminho/até</w:t>
      </w:r>
      <w:r w:rsidR="0027782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a</w:t>
      </w:r>
      <w:r w:rsidR="0027782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pasta</w:t>
      </w:r>
      <w:r w:rsidR="0027782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de</w:t>
      </w:r>
      <w:r w:rsidRPr="00876F74">
        <w:rPr>
          <w:rFonts w:ascii="Courier New" w:hAnsi="Courier New" w:cs="Courier New"/>
        </w:rPr>
        <w:t>/Main.java</w:t>
      </w:r>
    </w:p>
    <w:p w14:paraId="0B9A088E" w14:textId="0323F04F" w:rsidR="009E2F5B" w:rsidRPr="00E45307" w:rsidDel="0000773B" w:rsidRDefault="009E2F5B" w:rsidP="009E2F5B">
      <w:pPr>
        <w:ind w:firstLine="567"/>
        <w:rPr>
          <w:del w:id="0" w:author="Willian" w:date="2016-12-13T21:03:00Z"/>
        </w:rPr>
      </w:pPr>
      <w:del w:id="1" w:author="Willian" w:date="2016-12-13T21:03:00Z">
        <w:r w:rsidDel="0000773B">
          <w:rPr>
            <w:rFonts w:cs="Courier New"/>
          </w:rPr>
          <w:delText xml:space="preserve">Se você está utilizando Windows, utilize </w:delText>
        </w:r>
        <w:r w:rsidRPr="00876F74" w:rsidDel="0000773B">
          <w:rPr>
            <w:rFonts w:ascii="Courier New" w:hAnsi="Courier New" w:cs="Courier New"/>
          </w:rPr>
          <w:delText>dir</w:delText>
        </w:r>
        <w:r w:rsidDel="0000773B">
          <w:rPr>
            <w:rFonts w:cs="Courier New"/>
          </w:rPr>
          <w:delText xml:space="preserve"> ao invés de </w:delText>
        </w:r>
        <w:r w:rsidRPr="00876F74" w:rsidDel="0000773B">
          <w:rPr>
            <w:rFonts w:ascii="Courier New" w:hAnsi="Courier New" w:cs="Courier New"/>
          </w:rPr>
          <w:delText>cd</w:delText>
        </w:r>
        <w:r w:rsidDel="0000773B">
          <w:rPr>
            <w:rFonts w:ascii="Courier New" w:hAnsi="Courier New" w:cs="Courier New"/>
          </w:rPr>
          <w:delText>.</w:delText>
        </w:r>
        <w:r w:rsidR="0027782D" w:rsidDel="0000773B">
          <w:rPr>
            <w:rFonts w:ascii="Courier New" w:hAnsi="Courier New" w:cs="Courier New"/>
          </w:rPr>
          <w:delText xml:space="preserve"> </w:delText>
        </w:r>
        <w:r w:rsidR="0027782D" w:rsidRPr="00E45307" w:rsidDel="0000773B">
          <w:delText xml:space="preserve">O comando </w:delText>
        </w:r>
        <w:r w:rsidR="0027782D" w:rsidDel="0000773B">
          <w:rPr>
            <w:rFonts w:ascii="Courier New" w:hAnsi="Courier New" w:cs="Courier New"/>
          </w:rPr>
          <w:delText xml:space="preserve">dir </w:delText>
        </w:r>
        <w:r w:rsidR="0027782D" w:rsidRPr="00E45307" w:rsidDel="0000773B">
          <w:delText xml:space="preserve">no Windows só apresenta a estrutura de diretórios. O comando é o mesmo </w:delText>
        </w:r>
        <w:r w:rsidR="0027782D" w:rsidDel="0000773B">
          <w:rPr>
            <w:rFonts w:ascii="Courier New" w:hAnsi="Courier New" w:cs="Courier New"/>
          </w:rPr>
          <w:delText>cd.</w:delText>
        </w:r>
        <w:commentRangeStart w:id="2"/>
        <w:r w:rsidR="0027782D" w:rsidDel="0000773B">
          <w:rPr>
            <w:rFonts w:ascii="Courier New" w:hAnsi="Courier New" w:cs="Courier New"/>
          </w:rPr>
          <w:delText xml:space="preserve"> </w:delText>
        </w:r>
        <w:r w:rsidR="0027782D" w:rsidRPr="00E45307" w:rsidDel="0000773B">
          <w:delText>Acho que esta anotação deve ser retirada.</w:delText>
        </w:r>
        <w:commentRangeEnd w:id="2"/>
        <w:r w:rsidR="00E45307" w:rsidDel="0000773B">
          <w:rPr>
            <w:rStyle w:val="Refdecomentrio"/>
            <w:rFonts w:ascii="Times New Roman" w:hAnsi="Times New Roman"/>
            <w:lang w:val="x-none" w:eastAsia="x-none"/>
          </w:rPr>
          <w:commentReference w:id="2"/>
        </w:r>
      </w:del>
    </w:p>
    <w:p w14:paraId="2F46E3E3" w14:textId="77777777" w:rsidR="009E2F5B" w:rsidRDefault="009E2F5B" w:rsidP="009E2F5B">
      <w:pPr>
        <w:rPr>
          <w:rFonts w:cs="Courier New"/>
        </w:rPr>
      </w:pPr>
      <w:r>
        <w:rPr>
          <w:rFonts w:cs="Courier New"/>
        </w:rPr>
        <w:t>4 - Compile o programa utilizando o comando:</w:t>
      </w:r>
    </w:p>
    <w:p w14:paraId="4DA14D10" w14:textId="77777777" w:rsidR="009E2F5B" w:rsidRDefault="009E2F5B" w:rsidP="009E2F5B">
      <w:pPr>
        <w:ind w:left="567"/>
        <w:rPr>
          <w:rFonts w:ascii="Courier New" w:hAnsi="Courier New" w:cs="Courier New"/>
        </w:rPr>
      </w:pPr>
      <w:r w:rsidRPr="00876F74">
        <w:rPr>
          <w:rFonts w:ascii="Courier New" w:hAnsi="Courier New" w:cs="Courier New"/>
        </w:rPr>
        <w:t>javac Main.java</w:t>
      </w:r>
    </w:p>
    <w:p w14:paraId="4016313C" w14:textId="77777777" w:rsidR="009E2F5B" w:rsidRDefault="009E2F5B" w:rsidP="009E2F5B">
      <w:pPr>
        <w:rPr>
          <w:rFonts w:cs="Courier New"/>
        </w:rPr>
      </w:pPr>
      <w:r>
        <w:rPr>
          <w:rFonts w:cs="Courier New"/>
        </w:rPr>
        <w:t>5 - Por fim, execute o programa com o comando:</w:t>
      </w:r>
    </w:p>
    <w:p w14:paraId="2E6B9D25" w14:textId="77777777" w:rsidR="009E2F5B" w:rsidRDefault="009E2F5B" w:rsidP="009E2F5B">
      <w:pPr>
        <w:ind w:left="567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>j</w:t>
      </w:r>
      <w:r w:rsidRPr="00876F74">
        <w:rPr>
          <w:rFonts w:ascii="Courier New" w:hAnsi="Courier New" w:cs="Courier New"/>
        </w:rPr>
        <w:t xml:space="preserve">ava Main </w:t>
      </w:r>
      <w:r>
        <w:rPr>
          <w:rFonts w:ascii="Courier New" w:hAnsi="Courier New" w:cs="Courier New"/>
          <w:i/>
        </w:rPr>
        <w:t>Seu Nome</w:t>
      </w:r>
    </w:p>
    <w:p w14:paraId="71785FD1" w14:textId="4C952C8C" w:rsidR="009E2F5B" w:rsidRPr="00876F74" w:rsidRDefault="009E2F5B" w:rsidP="009E2F5B">
      <w:r>
        <w:t xml:space="preserve">O </w:t>
      </w:r>
      <w:r w:rsidR="00E45307">
        <w:t>s</w:t>
      </w:r>
      <w:r>
        <w:t xml:space="preserve">eu </w:t>
      </w:r>
      <w:r w:rsidR="00E45307">
        <w:t>n</w:t>
      </w:r>
      <w:r>
        <w:t>ome será exibido seguido da sa</w:t>
      </w:r>
      <w:r w:rsidR="0027782D">
        <w:t>u</w:t>
      </w:r>
      <w:r>
        <w:t>dação Hello:</w:t>
      </w:r>
    </w:p>
    <w:p w14:paraId="3200CACA" w14:textId="77777777" w:rsidR="009E2F5B" w:rsidRPr="00876F74" w:rsidRDefault="009E2F5B" w:rsidP="009E2F5B">
      <w:pPr>
        <w:ind w:left="567"/>
        <w:rPr>
          <w:rFonts w:ascii="Courier New" w:hAnsi="Courier New" w:cs="Courier New"/>
        </w:rPr>
      </w:pPr>
      <w:r w:rsidRPr="00876F74">
        <w:rPr>
          <w:rFonts w:ascii="Courier New" w:hAnsi="Courier New" w:cs="Courier New"/>
        </w:rPr>
        <w:t>&gt; Hello Jorge</w:t>
      </w:r>
    </w:p>
    <w:p w14:paraId="63707695" w14:textId="77777777" w:rsidR="009E2F5B" w:rsidRDefault="009E2F5B" w:rsidP="00C96A67">
      <w:pPr>
        <w:ind w:right="560"/>
      </w:pPr>
    </w:p>
    <w:p w14:paraId="6C820BBE" w14:textId="77777777" w:rsidR="006B00C4" w:rsidRPr="00C96A67" w:rsidRDefault="006B00C4" w:rsidP="006B00C4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</w:t>
      </w:r>
      <w:r>
        <w:rPr>
          <w:color w:val="2F5496"/>
        </w:rPr>
        <w:t>TDP</w:t>
      </w:r>
      <w:r w:rsidRPr="00C96A67">
        <w:rPr>
          <w:color w:val="2F5496"/>
        </w:rPr>
        <w:t xml:space="preserve">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 xml:space="preserve">Aula 1 &gt; TDP </w:t>
      </w:r>
      <w:r w:rsidRPr="00C96A67">
        <w:rPr>
          <w:color w:val="2F5496"/>
        </w:rPr>
        <w:t>no seu Netbeans.</w:t>
      </w:r>
    </w:p>
    <w:p w14:paraId="54095B27" w14:textId="77777777" w:rsidR="00C96A67" w:rsidRDefault="00C96A67" w:rsidP="00C96A67">
      <w:pPr>
        <w:ind w:right="560"/>
      </w:pPr>
    </w:p>
    <w:p w14:paraId="05FACD00" w14:textId="77777777" w:rsidR="00C96A67" w:rsidRDefault="00C96A67" w:rsidP="00C96A67">
      <w:pPr>
        <w:ind w:right="560"/>
      </w:pPr>
    </w:p>
    <w:p w14:paraId="019726B6" w14:textId="77777777" w:rsidR="008F3848" w:rsidRDefault="008B2967" w:rsidP="008B2967">
      <w:pPr>
        <w:pStyle w:val="Ttulo4"/>
      </w:pPr>
      <w:r>
        <w:t>SUGESTÃO:</w:t>
      </w:r>
    </w:p>
    <w:p w14:paraId="1EB4BFF4" w14:textId="77777777" w:rsidR="00C96A67" w:rsidRDefault="00C96A67" w:rsidP="00C96A67">
      <w:pPr>
        <w:pStyle w:val="Ttulo4"/>
      </w:pPr>
      <w:r>
        <w:t>Tarefa 2</w:t>
      </w:r>
    </w:p>
    <w:p w14:paraId="1734B116" w14:textId="77777777" w:rsidR="00C96A67" w:rsidRPr="00C96A67" w:rsidRDefault="00C96A67" w:rsidP="00C96A67"/>
    <w:p w14:paraId="5B7A55DF" w14:textId="1840C251" w:rsidR="006648D5" w:rsidRDefault="006648D5" w:rsidP="006648D5">
      <w:r>
        <w:t xml:space="preserve">Existem várias opções de IDEs </w:t>
      </w:r>
      <w:r w:rsidRPr="00907AE9">
        <w:t>gratuit</w:t>
      </w:r>
      <w:r w:rsidR="00F21402">
        <w:t>o</w:t>
      </w:r>
      <w:r w:rsidRPr="00907AE9">
        <w:t xml:space="preserve">s </w:t>
      </w:r>
      <w:r>
        <w:t>disponibilizad</w:t>
      </w:r>
      <w:r w:rsidR="00F21402">
        <w:t>o</w:t>
      </w:r>
      <w:r>
        <w:t>s para download</w:t>
      </w:r>
      <w:r w:rsidR="004F01E0">
        <w:t>, conforme a seguir:</w:t>
      </w:r>
    </w:p>
    <w:p w14:paraId="7F3D2908" w14:textId="77777777" w:rsidR="006648D5" w:rsidRDefault="006648D5" w:rsidP="006648D5"/>
    <w:p w14:paraId="685C1855" w14:textId="1CC2C2DE" w:rsidR="006648D5" w:rsidRDefault="006648D5" w:rsidP="006648D5">
      <w:pPr>
        <w:pStyle w:val="GradeMdia1-nfase21"/>
        <w:numPr>
          <w:ilvl w:val="0"/>
          <w:numId w:val="18"/>
        </w:numPr>
      </w:pPr>
      <w:r>
        <w:rPr>
          <w:b/>
        </w:rPr>
        <w:t xml:space="preserve">Netbeans </w:t>
      </w:r>
      <w:r>
        <w:t>(</w:t>
      </w:r>
      <w:hyperlink r:id="rId15" w:history="1">
        <w:r w:rsidRPr="00CD6AA3">
          <w:rPr>
            <w:rStyle w:val="Hiperlink"/>
          </w:rPr>
          <w:t>http://netbeans.org</w:t>
        </w:r>
      </w:hyperlink>
      <w:r w:rsidRPr="003F7867">
        <w:t>)</w:t>
      </w:r>
      <w:r>
        <w:t xml:space="preserve"> - </w:t>
      </w:r>
      <w:r w:rsidR="004F01E0">
        <w:t>é</w:t>
      </w:r>
      <w:r>
        <w:t xml:space="preserve"> </w:t>
      </w:r>
      <w:r w:rsidR="004F01E0">
        <w:t>o</w:t>
      </w:r>
      <w:r>
        <w:t xml:space="preserve"> IDE mais utilizada mundialmente e </w:t>
      </w:r>
      <w:r w:rsidR="004F01E0">
        <w:t>o</w:t>
      </w:r>
      <w:r>
        <w:t xml:space="preserve"> mais recomendad</w:t>
      </w:r>
      <w:r w:rsidR="004F01E0">
        <w:t>o</w:t>
      </w:r>
      <w:r>
        <w:t xml:space="preserve"> para iniciantes em Java. É potente, rápid</w:t>
      </w:r>
      <w:r w:rsidR="004F01E0">
        <w:t>o</w:t>
      </w:r>
      <w:r>
        <w:t xml:space="preserve"> e pode suportar todas as plataformas Java, desde a SE até a FX</w:t>
      </w:r>
      <w:r w:rsidR="004F01E0">
        <w:t>;</w:t>
      </w:r>
    </w:p>
    <w:p w14:paraId="301E5B9B" w14:textId="60E48FB3" w:rsidR="006648D5" w:rsidRDefault="006648D5" w:rsidP="006648D5">
      <w:pPr>
        <w:pStyle w:val="GradeMdia1-nfase21"/>
        <w:numPr>
          <w:ilvl w:val="0"/>
          <w:numId w:val="18"/>
        </w:numPr>
      </w:pPr>
      <w:r>
        <w:rPr>
          <w:b/>
        </w:rPr>
        <w:t xml:space="preserve">Eclipse: </w:t>
      </w:r>
      <w:r>
        <w:t>(</w:t>
      </w:r>
      <w:hyperlink r:id="rId16" w:history="1">
        <w:r w:rsidRPr="00CD6AA3">
          <w:rPr>
            <w:rStyle w:val="Hiperlink"/>
          </w:rPr>
          <w:t>http://www.eclipse.org</w:t>
        </w:r>
      </w:hyperlink>
      <w:r w:rsidRPr="003F7867">
        <w:t>)</w:t>
      </w:r>
      <w:r>
        <w:t xml:space="preserve"> - </w:t>
      </w:r>
      <w:r w:rsidR="004F01E0">
        <w:t xml:space="preserve">um </w:t>
      </w:r>
      <w:r>
        <w:t>d</w:t>
      </w:r>
      <w:r w:rsidR="004F01E0">
        <w:t>o</w:t>
      </w:r>
      <w:r>
        <w:t>s IDEs mais conhecid</w:t>
      </w:r>
      <w:r w:rsidR="004F01E0">
        <w:t>o</w:t>
      </w:r>
      <w:r>
        <w:t xml:space="preserve">s </w:t>
      </w:r>
      <w:r w:rsidR="004F01E0">
        <w:t>e</w:t>
      </w:r>
      <w:r>
        <w:t xml:space="preserve"> também, como o NetBeans, indicad</w:t>
      </w:r>
      <w:r w:rsidR="004F01E0">
        <w:rPr>
          <w:color w:val="FF0000"/>
        </w:rPr>
        <w:t>o</w:t>
      </w:r>
      <w:r>
        <w:t xml:space="preserve"> para iniciantes</w:t>
      </w:r>
      <w:r w:rsidR="004F01E0">
        <w:t>;</w:t>
      </w:r>
    </w:p>
    <w:p w14:paraId="17AD2446" w14:textId="4BCAF119" w:rsidR="006648D5" w:rsidRPr="00907AE9" w:rsidRDefault="006648D5" w:rsidP="006648D5">
      <w:pPr>
        <w:pStyle w:val="GradeMdia1-nfase21"/>
        <w:numPr>
          <w:ilvl w:val="0"/>
          <w:numId w:val="18"/>
        </w:numPr>
      </w:pPr>
      <w:r>
        <w:rPr>
          <w:b/>
        </w:rPr>
        <w:t>DrJava:</w:t>
      </w:r>
      <w:r w:rsidR="00160E74">
        <w:rPr>
          <w:b/>
        </w:rPr>
        <w:t xml:space="preserve"> </w:t>
      </w:r>
      <w:r w:rsidR="00160E74">
        <w:t>DrJava é um IDE Java leve, designad</w:t>
      </w:r>
      <w:r w:rsidR="004F01E0">
        <w:t>o</w:t>
      </w:r>
      <w:r w:rsidR="00160E74">
        <w:t xml:space="preserve"> para iniciantes e estudantes da linguagem Java e desenvolvido pelo grupo JavaPLT. Sua interface foi desenvolvida utilizando o framework Swing, que será alvo de estudo no último capítulo, por isso sua apar</w:t>
      </w:r>
      <w:r w:rsidR="0027782D">
        <w:t>ên</w:t>
      </w:r>
      <w:r w:rsidR="00160E74">
        <w:t>cia irá variar de acordo com o sistema operacional que ele está rodando</w:t>
      </w:r>
      <w:r w:rsidR="004F01E0">
        <w:t>;</w:t>
      </w:r>
    </w:p>
    <w:p w14:paraId="68555889" w14:textId="0F2D9C54" w:rsidR="006648D5" w:rsidRPr="00907AE9" w:rsidRDefault="006648D5" w:rsidP="006648D5">
      <w:pPr>
        <w:pStyle w:val="GradeMdia1-nfase21"/>
        <w:numPr>
          <w:ilvl w:val="0"/>
          <w:numId w:val="18"/>
        </w:numPr>
      </w:pPr>
      <w:r>
        <w:rPr>
          <w:b/>
        </w:rPr>
        <w:t>BlueJ:</w:t>
      </w:r>
      <w:r w:rsidR="00160E74">
        <w:rPr>
          <w:b/>
        </w:rPr>
        <w:t xml:space="preserve"> </w:t>
      </w:r>
      <w:r w:rsidR="004F01E0">
        <w:t>f</w:t>
      </w:r>
      <w:r w:rsidR="00160E74">
        <w:t>oi desenvolvido principalmente com propósito educacional para dar suporte ao ensino e aprendizado de programação orientada a objetos</w:t>
      </w:r>
      <w:r w:rsidR="004F01E0">
        <w:t>;</w:t>
      </w:r>
    </w:p>
    <w:p w14:paraId="2D326812" w14:textId="5BFC2F70" w:rsidR="006648D5" w:rsidRDefault="006648D5" w:rsidP="006648D5">
      <w:pPr>
        <w:pStyle w:val="GradeMdia1-nfase21"/>
        <w:numPr>
          <w:ilvl w:val="0"/>
          <w:numId w:val="18"/>
        </w:numPr>
      </w:pPr>
      <w:r>
        <w:rPr>
          <w:b/>
        </w:rPr>
        <w:lastRenderedPageBreak/>
        <w:t>IntelliJ</w:t>
      </w:r>
      <w:r w:rsidR="00DA6DA6">
        <w:rPr>
          <w:b/>
        </w:rPr>
        <w:t xml:space="preserve">: </w:t>
      </w:r>
      <w:r w:rsidR="004F01E0">
        <w:t xml:space="preserve">um </w:t>
      </w:r>
      <w:r w:rsidR="00DA6DA6">
        <w:t>d</w:t>
      </w:r>
      <w:r w:rsidR="004F01E0">
        <w:t>o</w:t>
      </w:r>
      <w:r w:rsidR="00DA6DA6">
        <w:t>s IDEs mais complet</w:t>
      </w:r>
      <w:r w:rsidR="004F01E0">
        <w:t>o</w:t>
      </w:r>
      <w:r w:rsidR="00DA6DA6">
        <w:t xml:space="preserve">. Bastante </w:t>
      </w:r>
      <w:r w:rsidR="004F01E0">
        <w:t xml:space="preserve">parecido </w:t>
      </w:r>
      <w:r w:rsidR="00DA6DA6">
        <w:t>com o Netbeans, além de suportar programação em Java, suporta diversas outras linguagens. Possui um</w:t>
      </w:r>
      <w:r w:rsidR="004F01E0">
        <w:t>a</w:t>
      </w:r>
      <w:r w:rsidR="00DA6DA6">
        <w:t xml:space="preserve"> Interface Builder com integração na criação de apps Android</w:t>
      </w:r>
      <w:r w:rsidR="004F01E0">
        <w:t>, um</w:t>
      </w:r>
      <w:r w:rsidR="00DA6DA6">
        <w:t xml:space="preserve"> IDE nov</w:t>
      </w:r>
      <w:r w:rsidR="004F01E0">
        <w:t>o</w:t>
      </w:r>
      <w:r w:rsidR="00DA6DA6">
        <w:t xml:space="preserve"> e bem promissor.</w:t>
      </w:r>
    </w:p>
    <w:p w14:paraId="4219FE0E" w14:textId="77777777" w:rsidR="001E0B91" w:rsidRDefault="001E0B91" w:rsidP="001E0B91">
      <w:pPr>
        <w:pStyle w:val="GradeMdia1-nfase21"/>
      </w:pPr>
    </w:p>
    <w:p w14:paraId="5E50743D" w14:textId="77777777" w:rsidR="001E0B91" w:rsidRPr="005D6B2D" w:rsidRDefault="001E0B91" w:rsidP="001E0B91">
      <w:r>
        <w:rPr>
          <w:rFonts w:eastAsia="Times New Roman"/>
          <w:b/>
          <w:bCs/>
          <w:i/>
          <w:iCs/>
          <w:szCs w:val="22"/>
        </w:rPr>
        <w:pict w14:anchorId="6F02ED24">
          <v:rect id="_x0000_i1032" style="width:0;height:1.5pt" o:hralign="center" o:hrstd="t" o:hr="t" fillcolor="#aaa" stroked="f"/>
        </w:pict>
      </w:r>
    </w:p>
    <w:p w14:paraId="4F88333B" w14:textId="77777777" w:rsidR="001E0B91" w:rsidRDefault="001E0B91" w:rsidP="001E0B91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37224DEE" w14:textId="77777777" w:rsidR="001E0B91" w:rsidRPr="00561E8D" w:rsidRDefault="001E0B91" w:rsidP="001E0B91">
      <w:r w:rsidRPr="00561E8D">
        <w:t xml:space="preserve">Educador, </w:t>
      </w:r>
      <w:r>
        <w:t>para</w:t>
      </w:r>
      <w:r w:rsidRPr="00561E8D">
        <w:t xml:space="preserve"> agregar novos conhecimentos sobre os assuntos desta aula</w:t>
      </w:r>
      <w:r>
        <w:t>, c</w:t>
      </w:r>
      <w:r w:rsidRPr="00561E8D">
        <w:t>onheça algumas sugestões de conteúdo:</w:t>
      </w:r>
    </w:p>
    <w:p w14:paraId="3A1461BA" w14:textId="77777777" w:rsidR="001E0B91" w:rsidRPr="00653C2C" w:rsidRDefault="001E0B91" w:rsidP="001E0B91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DEITEL</w:t>
      </w:r>
      <w:r w:rsidRPr="00FA1085">
        <w:rPr>
          <w:rFonts w:ascii="Arial" w:eastAsia="Times New Roman" w:hAnsi="Arial" w:cs="Arial"/>
          <w:color w:val="222222"/>
          <w:sz w:val="19"/>
          <w:szCs w:val="19"/>
        </w:rPr>
        <w:t>.  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Java – Como Programar</w:t>
      </w:r>
      <w:r w:rsidRPr="00FA1085">
        <w:rPr>
          <w:rFonts w:ascii="Arial" w:eastAsia="Times New Roman" w:hAnsi="Arial" w:cs="Arial"/>
          <w:color w:val="222222"/>
          <w:sz w:val="19"/>
          <w:szCs w:val="19"/>
          <w:lang w:val="en-US"/>
        </w:rPr>
        <w:t>. </w:t>
      </w: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Prentice Hall</w:t>
      </w:r>
      <w:r w:rsidRPr="00653C2C">
        <w:rPr>
          <w:rFonts w:ascii="Arial" w:eastAsia="Times New Roman" w:hAnsi="Arial" w:cs="Arial"/>
          <w:color w:val="222222"/>
          <w:sz w:val="19"/>
          <w:szCs w:val="19"/>
          <w:lang w:val="en-US"/>
        </w:rPr>
        <w:t>.  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8a Edição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2010</w:t>
      </w:r>
    </w:p>
    <w:p w14:paraId="3AF5F43D" w14:textId="77777777" w:rsidR="001E0B91" w:rsidRPr="00561E8D" w:rsidRDefault="001E0B91" w:rsidP="001E0B91">
      <w:pPr>
        <w:pStyle w:val="PargrafodaLista"/>
      </w:pPr>
    </w:p>
    <w:p w14:paraId="08A78F92" w14:textId="77777777" w:rsidR="001E0B91" w:rsidRDefault="001E0B91" w:rsidP="001E0B91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68001356" w14:textId="02DBCD99" w:rsidR="00651A9E" w:rsidRPr="00651A9E" w:rsidRDefault="00651A9E" w:rsidP="00651A9E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DEITEL</w:t>
      </w:r>
      <w:r w:rsidRPr="00FA1085">
        <w:rPr>
          <w:rFonts w:ascii="Arial" w:eastAsia="Times New Roman" w:hAnsi="Arial" w:cs="Arial"/>
          <w:color w:val="222222"/>
          <w:sz w:val="19"/>
          <w:szCs w:val="19"/>
        </w:rPr>
        <w:t>.  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Java – Como Programar</w:t>
      </w:r>
      <w:r w:rsidRPr="00FA1085">
        <w:rPr>
          <w:rFonts w:ascii="Arial" w:eastAsia="Times New Roman" w:hAnsi="Arial" w:cs="Arial"/>
          <w:color w:val="222222"/>
          <w:sz w:val="19"/>
          <w:szCs w:val="19"/>
          <w:lang w:val="en-US"/>
        </w:rPr>
        <w:t>. </w:t>
      </w: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Prentice Hall</w:t>
      </w:r>
      <w:r w:rsidRPr="00653C2C">
        <w:rPr>
          <w:rFonts w:ascii="Arial" w:eastAsia="Times New Roman" w:hAnsi="Arial" w:cs="Arial"/>
          <w:color w:val="222222"/>
          <w:sz w:val="19"/>
          <w:szCs w:val="19"/>
          <w:lang w:val="en-US"/>
        </w:rPr>
        <w:t>.  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8a Edição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2010</w:t>
      </w:r>
    </w:p>
    <w:p w14:paraId="1F3B8B7D" w14:textId="77777777" w:rsidR="001E0B91" w:rsidRPr="001353CF" w:rsidRDefault="001E0B91" w:rsidP="001E0B91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JOHANSEN, ANDREW</w:t>
      </w:r>
      <w:r w:rsidRPr="00FA1085">
        <w:rPr>
          <w:rFonts w:ascii="Arial" w:eastAsia="Times New Roman" w:hAnsi="Arial" w:cs="Arial"/>
          <w:color w:val="222222"/>
          <w:sz w:val="19"/>
          <w:szCs w:val="19"/>
        </w:rPr>
        <w:t>.  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Java – The Ultimate Beginner’s Guide!</w:t>
      </w:r>
      <w:r w:rsidRPr="00FA1085">
        <w:rPr>
          <w:rFonts w:ascii="Arial" w:eastAsia="Times New Roman" w:hAnsi="Arial" w:cs="Arial"/>
          <w:color w:val="222222"/>
          <w:sz w:val="19"/>
          <w:szCs w:val="19"/>
          <w:lang w:val="en-US"/>
        </w:rPr>
        <w:t>. </w:t>
      </w: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Publicação independente</w:t>
      </w:r>
      <w:r w:rsidRPr="00653C2C">
        <w:rPr>
          <w:rFonts w:ascii="Arial" w:eastAsia="Times New Roman" w:hAnsi="Arial" w:cs="Arial"/>
          <w:color w:val="222222"/>
          <w:sz w:val="19"/>
          <w:szCs w:val="19"/>
          <w:lang w:val="en-US"/>
        </w:rPr>
        <w:t>.  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Kindle Edition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2015</w:t>
      </w:r>
    </w:p>
    <w:p w14:paraId="4A62FDC5" w14:textId="77777777" w:rsidR="001E0B91" w:rsidRDefault="001E0B91" w:rsidP="001E0B91"/>
    <w:p w14:paraId="52AE53B8" w14:textId="77777777" w:rsidR="001E0B91" w:rsidRDefault="001E0B91" w:rsidP="001E0B91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</w:p>
    <w:p w14:paraId="1E80B985" w14:textId="77777777" w:rsidR="001E0B91" w:rsidRDefault="001E0B91" w:rsidP="001E0B91">
      <w:pPr>
        <w:pStyle w:val="PargrafodaLista"/>
        <w:numPr>
          <w:ilvl w:val="0"/>
          <w:numId w:val="37"/>
        </w:numPr>
        <w:jc w:val="left"/>
      </w:pPr>
      <w:r>
        <w:t>QUORA</w:t>
      </w:r>
      <w:r w:rsidRPr="00C163CC">
        <w:t xml:space="preserve">. </w:t>
      </w:r>
      <w:r>
        <w:rPr>
          <w:b/>
        </w:rPr>
        <w:t>What is the Diference between Java and JavaScript</w:t>
      </w:r>
      <w:r w:rsidRPr="00C163CC">
        <w:t>. Disponível em</w:t>
      </w:r>
      <w:r>
        <w:t>:</w:t>
      </w:r>
      <w:r w:rsidRPr="00C163CC">
        <w:t xml:space="preserve"> &lt;</w:t>
      </w:r>
      <w:r w:rsidRPr="001E0B91">
        <w:t>https://www.quora.com/What-is-the-difference-between-Java-and-JavaScript</w:t>
      </w:r>
      <w:r>
        <w:t>&gt;. Acesso em: 13 de. 2016.</w:t>
      </w:r>
      <w:r>
        <w:t xml:space="preserve"> </w:t>
      </w:r>
    </w:p>
    <w:p w14:paraId="6EA21773" w14:textId="22A21358" w:rsidR="001E0B91" w:rsidRDefault="001E0B91" w:rsidP="001E0B91">
      <w:pPr>
        <w:pStyle w:val="PargrafodaLista"/>
        <w:numPr>
          <w:ilvl w:val="0"/>
          <w:numId w:val="37"/>
        </w:numPr>
        <w:jc w:val="left"/>
      </w:pPr>
      <w:r>
        <w:t>QUORA</w:t>
      </w:r>
      <w:r w:rsidRPr="00C163CC">
        <w:t xml:space="preserve">. </w:t>
      </w:r>
      <w:r>
        <w:rPr>
          <w:b/>
        </w:rPr>
        <w:t>What are the best IDEs for Java Programmers</w:t>
      </w:r>
      <w:r w:rsidRPr="00C163CC">
        <w:t>. Disponível em</w:t>
      </w:r>
      <w:r>
        <w:t>:</w:t>
      </w:r>
      <w:r w:rsidRPr="00C163CC">
        <w:t xml:space="preserve"> &lt;</w:t>
      </w:r>
      <w:r w:rsidRPr="001E0B91">
        <w:t>https://www.quora.com/What-are-the-best-IDEs-for-Java-programmers</w:t>
      </w:r>
      <w:r>
        <w:t xml:space="preserve">&gt;. Acesso em: 13 de. 2016. </w:t>
      </w:r>
    </w:p>
    <w:p w14:paraId="6BCD150A" w14:textId="188CD080" w:rsidR="001E0B91" w:rsidRDefault="008036AF" w:rsidP="001E0B91">
      <w:pPr>
        <w:pStyle w:val="PargrafodaLista"/>
        <w:numPr>
          <w:ilvl w:val="0"/>
          <w:numId w:val="37"/>
        </w:numPr>
        <w:jc w:val="left"/>
      </w:pPr>
      <w:r>
        <w:br w:type="page"/>
      </w:r>
    </w:p>
    <w:p w14:paraId="554B34E0" w14:textId="77777777" w:rsidR="001E0B91" w:rsidRPr="006648D5" w:rsidRDefault="001E0B91" w:rsidP="001E0B91">
      <w:pPr>
        <w:pStyle w:val="GradeMdia1-nfase21"/>
        <w:ind w:left="360"/>
      </w:pPr>
    </w:p>
    <w:p w14:paraId="08FEE943" w14:textId="77777777" w:rsidR="000D5EE7" w:rsidRDefault="00E803F1" w:rsidP="0006090F">
      <w:pPr>
        <w:pStyle w:val="Ttulo2"/>
      </w:pPr>
      <w:r>
        <w:t xml:space="preserve">Aula 2 - </w:t>
      </w:r>
      <w:r w:rsidR="00CB5E06">
        <w:t>Programação em Java</w:t>
      </w:r>
      <w:r>
        <w:t xml:space="preserve"> </w:t>
      </w:r>
    </w:p>
    <w:p w14:paraId="364752C9" w14:textId="77777777" w:rsidR="00534847" w:rsidRDefault="00534847" w:rsidP="00534847">
      <w:pPr>
        <w:spacing w:before="0" w:after="0"/>
        <w:jc w:val="left"/>
      </w:pPr>
    </w:p>
    <w:p w14:paraId="693FB044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4B5A07A7" w14:textId="77777777" w:rsidR="00534847" w:rsidRDefault="00534847" w:rsidP="00534847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57E48189" w14:textId="77777777" w:rsidR="00534847" w:rsidRDefault="00534847" w:rsidP="00534847">
      <w:pPr>
        <w:spacing w:before="0" w:after="0"/>
        <w:jc w:val="left"/>
      </w:pPr>
      <w:r>
        <w:t xml:space="preserve"> </w:t>
      </w:r>
    </w:p>
    <w:p w14:paraId="744A45E0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0678BCC" w14:textId="706577DA" w:rsidR="00534847" w:rsidRDefault="00534847" w:rsidP="00534847">
      <w:r w:rsidRPr="001C2894">
        <w:t>Ao final da aula, você deverá garantir que o aluno tenha subsídios para</w:t>
      </w:r>
      <w:r w:rsidR="00EB530E">
        <w:t>:</w:t>
      </w:r>
    </w:p>
    <w:p w14:paraId="7F6B00D3" w14:textId="7FB3D935" w:rsidR="00534847" w:rsidRPr="001C2894" w:rsidRDefault="00534847" w:rsidP="00534847">
      <w:pPr>
        <w:pStyle w:val="ListaColorida-nfase11"/>
        <w:numPr>
          <w:ilvl w:val="0"/>
          <w:numId w:val="27"/>
        </w:numPr>
      </w:pPr>
      <w:r>
        <w:t>Entender o básico da sintaxe e elementos da linguagem Java</w:t>
      </w:r>
      <w:r w:rsidR="00EB530E">
        <w:t>.</w:t>
      </w:r>
    </w:p>
    <w:p w14:paraId="470B9830" w14:textId="77777777" w:rsidR="00534847" w:rsidRPr="001C2894" w:rsidRDefault="00534847" w:rsidP="00534847"/>
    <w:p w14:paraId="22DA34E4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282BE54C" w14:textId="77777777" w:rsidR="00534847" w:rsidRDefault="00534847" w:rsidP="00534847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37085F9D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6</w:t>
      </w:r>
      <w:r w:rsidR="00534847">
        <w:t>0 minutos de aula expositiva;</w:t>
      </w:r>
    </w:p>
    <w:p w14:paraId="5748DD0E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2</w:t>
      </w:r>
      <w:r w:rsidR="00534847" w:rsidRPr="001C2894">
        <w:t>0 minutos para</w:t>
      </w:r>
      <w:r w:rsidR="00534847">
        <w:t xml:space="preserve"> tirar as dúvidas dos alunos;</w:t>
      </w:r>
    </w:p>
    <w:p w14:paraId="215545D1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1</w:t>
      </w:r>
      <w:r w:rsidR="00534847" w:rsidRPr="001C2894">
        <w:t>0 minutos para desenvolver as atividades propostas para a turma.</w:t>
      </w:r>
    </w:p>
    <w:p w14:paraId="5F6433B2" w14:textId="77777777" w:rsidR="00534847" w:rsidRPr="001C2894" w:rsidRDefault="00534847" w:rsidP="00534847"/>
    <w:p w14:paraId="22202C87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4758E9FE" w14:textId="77777777" w:rsidR="00534847" w:rsidRPr="001C2894" w:rsidRDefault="00534847" w:rsidP="00534847">
      <w:r w:rsidRPr="001C2894">
        <w:t>Todos os tópicos a seguir, conforme livro do aluno, devem ser trabalhados de forma dinâmica, criativa, com embasamento teórico e prático voltado ao mercado de trabalho.</w:t>
      </w:r>
    </w:p>
    <w:p w14:paraId="3915A2E5" w14:textId="77777777" w:rsidR="00534847" w:rsidRDefault="00534847" w:rsidP="00534847">
      <w:pPr>
        <w:numPr>
          <w:ilvl w:val="0"/>
          <w:numId w:val="31"/>
        </w:numPr>
      </w:pPr>
      <w:r>
        <w:t>Palavras reservadas</w:t>
      </w:r>
      <w:r w:rsidR="0050249A">
        <w:t>;</w:t>
      </w:r>
    </w:p>
    <w:p w14:paraId="0E16FB11" w14:textId="77777777" w:rsidR="00534847" w:rsidRDefault="00534847" w:rsidP="00534847">
      <w:pPr>
        <w:numPr>
          <w:ilvl w:val="0"/>
          <w:numId w:val="31"/>
        </w:numPr>
      </w:pPr>
      <w:r>
        <w:t>Comentários no código</w:t>
      </w:r>
      <w:r w:rsidR="0050249A">
        <w:t>;</w:t>
      </w:r>
    </w:p>
    <w:p w14:paraId="22AA86C8" w14:textId="4D25C9BD" w:rsidR="00534847" w:rsidRDefault="00534847" w:rsidP="00534847">
      <w:pPr>
        <w:numPr>
          <w:ilvl w:val="0"/>
          <w:numId w:val="31"/>
        </w:numPr>
      </w:pPr>
      <w:r>
        <w:t xml:space="preserve">Nomeando </w:t>
      </w:r>
      <w:r w:rsidR="0050249A">
        <w:t>c</w:t>
      </w:r>
      <w:r>
        <w:t>lasses</w:t>
      </w:r>
      <w:r w:rsidR="0050249A">
        <w:t>;</w:t>
      </w:r>
    </w:p>
    <w:p w14:paraId="030164B3" w14:textId="77777777" w:rsidR="00534847" w:rsidRDefault="00534847" w:rsidP="00534847">
      <w:pPr>
        <w:numPr>
          <w:ilvl w:val="0"/>
          <w:numId w:val="31"/>
        </w:numPr>
      </w:pPr>
      <w:r>
        <w:t>Definição de pacote</w:t>
      </w:r>
      <w:r w:rsidR="0050249A">
        <w:t>;</w:t>
      </w:r>
    </w:p>
    <w:p w14:paraId="6780E9C9" w14:textId="77777777" w:rsidR="00534847" w:rsidRDefault="00534847" w:rsidP="00534847">
      <w:pPr>
        <w:numPr>
          <w:ilvl w:val="0"/>
          <w:numId w:val="31"/>
        </w:numPr>
      </w:pPr>
      <w:r>
        <w:t>Instruções de importação</w:t>
      </w:r>
      <w:r w:rsidR="0050249A">
        <w:t>;</w:t>
      </w:r>
    </w:p>
    <w:p w14:paraId="5795BE27" w14:textId="77777777" w:rsidR="00534847" w:rsidRDefault="00534847" w:rsidP="00534847">
      <w:pPr>
        <w:numPr>
          <w:ilvl w:val="0"/>
          <w:numId w:val="31"/>
        </w:numPr>
      </w:pPr>
      <w:r>
        <w:t>Variáveis</w:t>
      </w:r>
      <w:r w:rsidR="0050249A">
        <w:t>;</w:t>
      </w:r>
    </w:p>
    <w:p w14:paraId="26ACD1DC" w14:textId="77777777" w:rsidR="00534847" w:rsidRDefault="00534847" w:rsidP="00534847">
      <w:pPr>
        <w:numPr>
          <w:ilvl w:val="0"/>
          <w:numId w:val="31"/>
        </w:numPr>
      </w:pPr>
      <w:r>
        <w:t>Métodos</w:t>
      </w:r>
      <w:r w:rsidR="0050249A">
        <w:t>;</w:t>
      </w:r>
    </w:p>
    <w:p w14:paraId="4EFBA9C8" w14:textId="77777777" w:rsidR="00534847" w:rsidRDefault="00534847" w:rsidP="00534847">
      <w:pPr>
        <w:numPr>
          <w:ilvl w:val="0"/>
          <w:numId w:val="31"/>
        </w:numPr>
      </w:pPr>
      <w:r>
        <w:t>Tipo de dados primitivos</w:t>
      </w:r>
      <w:r w:rsidR="0050249A">
        <w:t>;</w:t>
      </w:r>
    </w:p>
    <w:p w14:paraId="27AD34BA" w14:textId="77777777" w:rsidR="00534847" w:rsidRDefault="00534847" w:rsidP="00534847">
      <w:pPr>
        <w:numPr>
          <w:ilvl w:val="0"/>
          <w:numId w:val="31"/>
        </w:numPr>
      </w:pPr>
      <w:r>
        <w:t>Strings</w:t>
      </w:r>
      <w:r w:rsidR="0050249A">
        <w:t>;</w:t>
      </w:r>
    </w:p>
    <w:p w14:paraId="3ACC7998" w14:textId="77777777" w:rsidR="00534847" w:rsidRDefault="00534847" w:rsidP="00534847">
      <w:pPr>
        <w:numPr>
          <w:ilvl w:val="0"/>
          <w:numId w:val="31"/>
        </w:numPr>
      </w:pPr>
      <w:r>
        <w:t xml:space="preserve">Operadores </w:t>
      </w:r>
      <w:r w:rsidR="0050249A">
        <w:t>;</w:t>
      </w:r>
    </w:p>
    <w:p w14:paraId="516194A2" w14:textId="77777777" w:rsidR="00534847" w:rsidRDefault="00534847" w:rsidP="00534847">
      <w:pPr>
        <w:numPr>
          <w:ilvl w:val="0"/>
          <w:numId w:val="31"/>
        </w:numPr>
      </w:pPr>
      <w:r>
        <w:t>Operadores condicionais e instruções de controle</w:t>
      </w:r>
      <w:r w:rsidR="0050249A">
        <w:t>;</w:t>
      </w:r>
    </w:p>
    <w:p w14:paraId="278FF194" w14:textId="77777777" w:rsidR="00534847" w:rsidRDefault="00534847" w:rsidP="00534847">
      <w:pPr>
        <w:numPr>
          <w:ilvl w:val="0"/>
          <w:numId w:val="31"/>
        </w:numPr>
      </w:pPr>
      <w:r>
        <w:t>Escopo da variável</w:t>
      </w:r>
      <w:r w:rsidR="0050249A">
        <w:t>;</w:t>
      </w:r>
    </w:p>
    <w:p w14:paraId="583395BA" w14:textId="3DB9449B" w:rsidR="00534847" w:rsidRDefault="00534847" w:rsidP="00534847">
      <w:pPr>
        <w:numPr>
          <w:ilvl w:val="0"/>
          <w:numId w:val="31"/>
        </w:numPr>
      </w:pPr>
      <w:r>
        <w:t>Loops</w:t>
      </w:r>
      <w:r w:rsidR="008F2897">
        <w:t>.</w:t>
      </w:r>
    </w:p>
    <w:p w14:paraId="4E03EE0A" w14:textId="77777777" w:rsidR="00534847" w:rsidRPr="001C2894" w:rsidRDefault="00534847" w:rsidP="00534847"/>
    <w:p w14:paraId="07CFDDF0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lastRenderedPageBreak/>
        <w:t>PONTOS IMPORTANTES</w:t>
      </w:r>
    </w:p>
    <w:p w14:paraId="4C81EDAB" w14:textId="4EFB16CE" w:rsidR="00534847" w:rsidRPr="00561E8D" w:rsidRDefault="00534847" w:rsidP="00534847">
      <w:r w:rsidRPr="00561E8D">
        <w:t xml:space="preserve">Para garantir </w:t>
      </w:r>
      <w:r>
        <w:t>ao aluno um aprendizado signifi</w:t>
      </w:r>
      <w:r w:rsidRPr="00561E8D">
        <w:t>cativo, resgate os principais conceitos de cada tópico abordado na aula. Neste momento, é importante que você utilize dicas e sugestões para reforçar os temas trabalhados, oferecendo também exemplos que possibilitem a relação entre teoria e prática.</w:t>
      </w:r>
    </w:p>
    <w:p w14:paraId="2F879CC7" w14:textId="77777777" w:rsidR="00534847" w:rsidRPr="001C2894" w:rsidRDefault="00534847" w:rsidP="00534847">
      <w:pPr>
        <w:pBdr>
          <w:bottom w:val="single" w:sz="4" w:space="1" w:color="auto"/>
        </w:pBdr>
      </w:pPr>
    </w:p>
    <w:p w14:paraId="29860514" w14:textId="293C1D6F" w:rsidR="006536C4" w:rsidRPr="006363BE" w:rsidRDefault="006536C4" w:rsidP="006536C4">
      <w:pPr>
        <w:pStyle w:val="Ttulo3"/>
        <w:rPr>
          <w:lang w:val="pt-BR"/>
        </w:rPr>
      </w:pPr>
      <w:r>
        <w:t>2.</w:t>
      </w:r>
      <w:r>
        <w:rPr>
          <w:lang w:val="pt-BR"/>
        </w:rPr>
        <w:t xml:space="preserve"> </w:t>
      </w:r>
      <w:r>
        <w:t xml:space="preserve">– </w:t>
      </w:r>
      <w:r w:rsidRPr="000D5EE7">
        <w:t>P</w:t>
      </w:r>
      <w:r>
        <w:rPr>
          <w:lang w:val="pt-BR"/>
        </w:rPr>
        <w:t>rogramação em Java</w:t>
      </w:r>
    </w:p>
    <w:p w14:paraId="077254F9" w14:textId="3BD14B78" w:rsidR="009C7883" w:rsidRPr="005D6B2D" w:rsidRDefault="009C7883" w:rsidP="00676D9D">
      <w:r w:rsidRPr="004570C9">
        <w:t>Educador,</w:t>
      </w:r>
      <w:r w:rsidRPr="005D6B2D">
        <w:rPr>
          <w:b/>
        </w:rPr>
        <w:t xml:space="preserve"> </w:t>
      </w:r>
      <w:r w:rsidR="008B24F7" w:rsidRPr="005D6B2D">
        <w:t>es</w:t>
      </w:r>
      <w:r w:rsidR="00CC0C4C">
        <w:t>t</w:t>
      </w:r>
      <w:r w:rsidR="008B24F7" w:rsidRPr="005D6B2D">
        <w:t xml:space="preserve">e capítulo </w:t>
      </w:r>
      <w:r w:rsidR="00E110B0">
        <w:t>introduz o aluno n</w:t>
      </w:r>
      <w:r w:rsidR="006536C4">
        <w:t>a programaçã</w:t>
      </w:r>
      <w:r w:rsidR="00E110B0">
        <w:t xml:space="preserve">o em Java com os conceitos básicos. </w:t>
      </w:r>
    </w:p>
    <w:p w14:paraId="48328460" w14:textId="77777777" w:rsidR="0006090F" w:rsidRDefault="0006090F" w:rsidP="00676D9D">
      <w:pPr>
        <w:pStyle w:val="Ttulo3"/>
      </w:pPr>
      <w:r>
        <w:t xml:space="preserve">2.1 – </w:t>
      </w:r>
      <w:r w:rsidRPr="000D5EE7">
        <w:t>Palavras reservadas</w:t>
      </w:r>
    </w:p>
    <w:p w14:paraId="53246BF0" w14:textId="77777777" w:rsidR="009E642A" w:rsidRPr="00C32CF0" w:rsidRDefault="009E642A" w:rsidP="009E642A">
      <w:r>
        <w:t>Explique que as palavras reservadas são palavras de uso exclusivo da sintaxe da linguagem, elas possuem propriedades próprias e não podem ser utilizadas como identificadores, ou seja, nomes de variáveis.</w:t>
      </w:r>
    </w:p>
    <w:p w14:paraId="374DA52A" w14:textId="77777777" w:rsidR="009E642A" w:rsidRPr="000D5EE7" w:rsidRDefault="009E642A" w:rsidP="009E642A">
      <w:pPr>
        <w:pStyle w:val="GradeMdia1-nfase21"/>
        <w:keepNext/>
        <w:keepLines/>
        <w:numPr>
          <w:ilvl w:val="0"/>
          <w:numId w:val="1"/>
        </w:numPr>
        <w:shd w:val="clear" w:color="auto" w:fill="FFFFFF"/>
        <w:contextualSpacing w:val="0"/>
        <w:textAlignment w:val="baseline"/>
        <w:outlineLvl w:val="2"/>
        <w:rPr>
          <w:rFonts w:ascii="Helvetica Neue" w:eastAsia="Times New Roman" w:hAnsi="Helvetica Neue"/>
          <w:b/>
          <w:vanish/>
          <w:color w:val="000000"/>
          <w:sz w:val="32"/>
        </w:rPr>
      </w:pPr>
    </w:p>
    <w:p w14:paraId="741D14C1" w14:textId="77777777" w:rsidR="000D5EE7" w:rsidRPr="000D5EE7" w:rsidRDefault="000D5EE7" w:rsidP="00407BC1">
      <w:pPr>
        <w:pStyle w:val="GradeMdia1-nfase21"/>
        <w:keepNext/>
        <w:keepLines/>
        <w:numPr>
          <w:ilvl w:val="0"/>
          <w:numId w:val="1"/>
        </w:numPr>
        <w:shd w:val="clear" w:color="auto" w:fill="FFFFFF"/>
        <w:contextualSpacing w:val="0"/>
        <w:textAlignment w:val="baseline"/>
        <w:outlineLvl w:val="2"/>
        <w:rPr>
          <w:rFonts w:ascii="Helvetica Neue" w:eastAsia="Times New Roman" w:hAnsi="Helvetica Neue"/>
          <w:b/>
          <w:vanish/>
          <w:color w:val="000000"/>
          <w:sz w:val="32"/>
        </w:rPr>
      </w:pPr>
    </w:p>
    <w:p w14:paraId="53EBF93E" w14:textId="774BD2E5" w:rsidR="00361B48" w:rsidRDefault="00990E77" w:rsidP="008B24F7">
      <w:pPr>
        <w:jc w:val="left"/>
      </w:pPr>
      <w:r>
        <w:t>Educador, n</w:t>
      </w:r>
      <w:r w:rsidR="00361B48">
        <w:t>o link a seguir é possível visualizar uma pequena lista de palavras reservadas.</w:t>
      </w:r>
    </w:p>
    <w:p w14:paraId="4F8C8BA3" w14:textId="58E3E1B6" w:rsidR="008C7C28" w:rsidRPr="008C7C28" w:rsidRDefault="00361B48" w:rsidP="008B24F7">
      <w:pPr>
        <w:jc w:val="left"/>
        <w:rPr>
          <w:color w:val="0070C0"/>
          <w:u w:val="single"/>
        </w:rPr>
      </w:pPr>
      <w:r>
        <w:t xml:space="preserve"> </w:t>
      </w:r>
      <w:hyperlink r:id="rId17" w:history="1">
        <w:r w:rsidR="008C7C28" w:rsidRPr="006F4A85">
          <w:rPr>
            <w:rStyle w:val="Hiperlink"/>
          </w:rPr>
          <w:t>https://docs.oracle.com/javase/tutorial/java/nutsandbolts/_keywords.html</w:t>
        </w:r>
      </w:hyperlink>
    </w:p>
    <w:p w14:paraId="3FF1B0D0" w14:textId="77777777" w:rsidR="000D5EE7" w:rsidRPr="005D6B2D" w:rsidRDefault="000D5EE7" w:rsidP="000D5EE7">
      <w:pPr>
        <w:ind w:firstLine="706"/>
      </w:pPr>
    </w:p>
    <w:p w14:paraId="3618EF2F" w14:textId="77777777" w:rsidR="000D5EE7" w:rsidRDefault="0006090F" w:rsidP="0006090F">
      <w:pPr>
        <w:pStyle w:val="Ttulo3"/>
      </w:pPr>
      <w:r>
        <w:t>2.2 – Comentários no código</w:t>
      </w:r>
    </w:p>
    <w:p w14:paraId="0CA10E53" w14:textId="77777777" w:rsidR="009E642A" w:rsidRPr="00C32CF0" w:rsidRDefault="009E642A" w:rsidP="009E642A">
      <w:r>
        <w:t>Educador, informe que para obter uma melhor organização e manter a lógica do código fácil de ser entendida basta inserir comentários, eles servem para documentar ou explicar o funcionamento de trechos de código.</w:t>
      </w:r>
    </w:p>
    <w:p w14:paraId="169EF0D3" w14:textId="5EF4CAA3" w:rsidR="000D5EE7" w:rsidRPr="005D6B2D" w:rsidRDefault="00990E77" w:rsidP="0006090F">
      <w:r>
        <w:t>Educador, acesse o a</w:t>
      </w:r>
      <w:r w:rsidR="008B24F7" w:rsidRPr="005D6B2D">
        <w:t>rtigo sobre comentários</w:t>
      </w:r>
      <w:r w:rsidR="00494C9F">
        <w:t xml:space="preserve"> no link a seguir</w:t>
      </w:r>
      <w:r w:rsidR="008B24F7" w:rsidRPr="005D6B2D">
        <w:t>:</w:t>
      </w:r>
    </w:p>
    <w:p w14:paraId="37B104E7" w14:textId="3956EAF8" w:rsidR="008B24F7" w:rsidRDefault="008C7C28" w:rsidP="0006090F">
      <w:pPr>
        <w:rPr>
          <w:color w:val="0070C0"/>
          <w:u w:val="single"/>
        </w:rPr>
      </w:pPr>
      <w:hyperlink r:id="rId18" w:history="1">
        <w:r w:rsidRPr="006F4A85">
          <w:rPr>
            <w:rStyle w:val="Hiperlink"/>
          </w:rPr>
          <w:t>http://www.oracle.com/technetwork/articles/java/index-137868.html</w:t>
        </w:r>
      </w:hyperlink>
    </w:p>
    <w:p w14:paraId="5680FC7E" w14:textId="77777777" w:rsidR="008C7C28" w:rsidRPr="008C7C28" w:rsidRDefault="008C7C28" w:rsidP="0006090F">
      <w:pPr>
        <w:rPr>
          <w:color w:val="0070C0"/>
          <w:u w:val="single"/>
        </w:rPr>
      </w:pPr>
    </w:p>
    <w:p w14:paraId="1D15EBE9" w14:textId="77777777" w:rsidR="0006090F" w:rsidRDefault="0006090F" w:rsidP="00F97B22">
      <w:pPr>
        <w:pStyle w:val="Ttulo3"/>
      </w:pPr>
      <w:r w:rsidRPr="00693EA4">
        <w:t xml:space="preserve">2.3 – </w:t>
      </w:r>
      <w:r w:rsidR="0053193B">
        <w:t>Nomeando Classes</w:t>
      </w:r>
    </w:p>
    <w:p w14:paraId="6D0802E3" w14:textId="60E6DB1C" w:rsidR="00C32CF0" w:rsidRPr="00C32CF0" w:rsidRDefault="00494C9F" w:rsidP="00167BE7">
      <w:r>
        <w:t xml:space="preserve">Educador, explique que é possível definir os nomes das classes e como </w:t>
      </w:r>
      <w:r w:rsidR="00421C76">
        <w:t>melhor indicá-las</w:t>
      </w:r>
      <w:r>
        <w:t xml:space="preserve">. Ensine como o aluno deve evitar a colisão de nomes ao utilizar o mesmo nome de classe para expressar dois conceitos diferentes. </w:t>
      </w:r>
    </w:p>
    <w:p w14:paraId="6763B5F9" w14:textId="4D2A10EC" w:rsidR="00D5305C" w:rsidRDefault="00D5305C" w:rsidP="00D5305C">
      <w:pPr>
        <w:jc w:val="left"/>
        <w:rPr>
          <w:rStyle w:val="Hiperlink"/>
          <w:color w:val="0070C0"/>
        </w:rPr>
      </w:pPr>
      <w:r w:rsidRPr="005D6B2D">
        <w:t>A</w:t>
      </w:r>
      <w:r w:rsidR="00421C76">
        <w:t>cesse o a</w:t>
      </w:r>
      <w:r w:rsidRPr="005D6B2D">
        <w:t>rtigo sobre nomeação de classes e pacotes Java</w:t>
      </w:r>
      <w:r w:rsidR="00421C76">
        <w:t xml:space="preserve"> no link a seguir</w:t>
      </w:r>
      <w:r w:rsidRPr="005D6B2D">
        <w:t xml:space="preserve">: </w:t>
      </w:r>
      <w:hyperlink r:id="rId19" w:history="1">
        <w:r w:rsidRPr="00907AE9">
          <w:rPr>
            <w:rStyle w:val="Hiperlink"/>
            <w:color w:val="0070C0"/>
          </w:rPr>
          <w:t>http://www.oracle.com/technetwork/java/codeconventions-135099.html</w:t>
        </w:r>
      </w:hyperlink>
    </w:p>
    <w:p w14:paraId="774906DE" w14:textId="77777777" w:rsidR="000D5EE7" w:rsidRPr="005D6B2D" w:rsidRDefault="000D5EE7" w:rsidP="0006090F">
      <w:pPr>
        <w:rPr>
          <w:rFonts w:cs="Courier New"/>
        </w:rPr>
      </w:pPr>
    </w:p>
    <w:p w14:paraId="479964B0" w14:textId="77777777" w:rsidR="000D5EE7" w:rsidRDefault="0006090F" w:rsidP="00D5305C">
      <w:pPr>
        <w:pStyle w:val="Ttulo3"/>
      </w:pPr>
      <w:r>
        <w:t>2.4 – Definição de pacote</w:t>
      </w:r>
    </w:p>
    <w:p w14:paraId="62B89F75" w14:textId="68CC1162" w:rsidR="00C32CF0" w:rsidRPr="00C32CF0" w:rsidRDefault="00D8401A" w:rsidP="00167BE7">
      <w:r>
        <w:t>Educador</w:t>
      </w:r>
      <w:r w:rsidR="00D533BE">
        <w:t xml:space="preserve">, </w:t>
      </w:r>
      <w:r>
        <w:t>u</w:t>
      </w:r>
      <w:r w:rsidR="00C32CF0">
        <w:t>m pacote pode ser criado para organização dos arquivos do projeto</w:t>
      </w:r>
      <w:r>
        <w:t>, sendo assim, explique ao aluno como definir um pacote</w:t>
      </w:r>
      <w:r w:rsidR="00D533BE">
        <w:t xml:space="preserve"> e fale sobre o mecanismo de </w:t>
      </w:r>
      <w:r w:rsidR="00D533BE" w:rsidRPr="00065B31">
        <w:rPr>
          <w:i/>
        </w:rPr>
        <w:t>namespace</w:t>
      </w:r>
      <w:r w:rsidR="00C32CF0">
        <w:t xml:space="preserve">. </w:t>
      </w:r>
    </w:p>
    <w:p w14:paraId="5FCA3E71" w14:textId="77C3BC5B" w:rsidR="008B24F7" w:rsidRDefault="00D8401A" w:rsidP="008B24F7">
      <w:pPr>
        <w:jc w:val="left"/>
        <w:rPr>
          <w:rStyle w:val="Hiperlink"/>
          <w:color w:val="0070C0"/>
        </w:rPr>
      </w:pPr>
      <w:r>
        <w:t>Acesse o link a seguir</w:t>
      </w:r>
      <w:r w:rsidRPr="005D6B2D">
        <w:t xml:space="preserve"> </w:t>
      </w:r>
      <w:r w:rsidR="008B24F7" w:rsidRPr="005D6B2D">
        <w:t xml:space="preserve">sobre nomeação de classes e pacotes Java: </w:t>
      </w:r>
      <w:hyperlink r:id="rId20" w:history="1">
        <w:r w:rsidR="008B24F7" w:rsidRPr="00907AE9">
          <w:rPr>
            <w:rStyle w:val="Hiperlink"/>
            <w:color w:val="0070C0"/>
          </w:rPr>
          <w:t>http://www.oracle.com/technetwork/java/codeconventions-135099.html</w:t>
        </w:r>
      </w:hyperlink>
    </w:p>
    <w:p w14:paraId="64529A66" w14:textId="77777777" w:rsidR="008C7C28" w:rsidRPr="00907AE9" w:rsidRDefault="008C7C28" w:rsidP="008B24F7">
      <w:pPr>
        <w:jc w:val="left"/>
        <w:rPr>
          <w:color w:val="0070C0"/>
        </w:rPr>
      </w:pPr>
    </w:p>
    <w:p w14:paraId="6CCA6750" w14:textId="77777777" w:rsidR="008B24F7" w:rsidRPr="005D6B2D" w:rsidRDefault="008B24F7" w:rsidP="0006090F"/>
    <w:p w14:paraId="2BEA6857" w14:textId="77777777" w:rsidR="008B24F7" w:rsidRPr="005D6B2D" w:rsidRDefault="008B24F7" w:rsidP="0006090F"/>
    <w:p w14:paraId="5AB1AA3F" w14:textId="77777777" w:rsidR="008B24F7" w:rsidRDefault="0006090F" w:rsidP="00D5305C">
      <w:pPr>
        <w:pStyle w:val="Ttulo3"/>
      </w:pPr>
      <w:r>
        <w:lastRenderedPageBreak/>
        <w:t>2.5 – Instruções de importação</w:t>
      </w:r>
    </w:p>
    <w:p w14:paraId="6CDD0827" w14:textId="3739E609" w:rsidR="00C32CF0" w:rsidRPr="00C32CF0" w:rsidRDefault="00C32CF0" w:rsidP="00167BE7">
      <w:r>
        <w:t>Quando é necessário fazer uso de uma classe que está em um pacote diferente, é preciso importá-la</w:t>
      </w:r>
      <w:r w:rsidR="000D310E">
        <w:t>, explique ao aluno como realizar essa importação</w:t>
      </w:r>
      <w:r w:rsidR="00027357">
        <w:t>.</w:t>
      </w:r>
      <w:r>
        <w:t xml:space="preserve"> </w:t>
      </w:r>
    </w:p>
    <w:p w14:paraId="768EB521" w14:textId="433AB3B2" w:rsidR="000D5EE7" w:rsidRPr="005D6B2D" w:rsidRDefault="00C33FBA" w:rsidP="0006090F">
      <w:r>
        <w:t>Acesse o link a seguir sobre d</w:t>
      </w:r>
      <w:r w:rsidR="008B24F7" w:rsidRPr="005D6B2D">
        <w:t>ocumentação Java:</w:t>
      </w:r>
    </w:p>
    <w:p w14:paraId="14918ED0" w14:textId="542C8A4D" w:rsidR="008B24F7" w:rsidRDefault="0000773B" w:rsidP="008C7C28">
      <w:pPr>
        <w:rPr>
          <w:rStyle w:val="Hiperlink"/>
          <w:color w:val="0070C0"/>
        </w:rPr>
      </w:pPr>
      <w:hyperlink r:id="rId21" w:history="1">
        <w:r w:rsidR="008B24F7" w:rsidRPr="00907AE9">
          <w:rPr>
            <w:rStyle w:val="Hiperlink"/>
            <w:color w:val="0070C0"/>
          </w:rPr>
          <w:t>https://docs.oracle.com/javase/tutorial/java/package/usepkgs.html</w:t>
        </w:r>
      </w:hyperlink>
    </w:p>
    <w:p w14:paraId="4BC297B8" w14:textId="77777777" w:rsidR="008C7C28" w:rsidRPr="008C7C28" w:rsidRDefault="008C7C28" w:rsidP="008C7C28">
      <w:pPr>
        <w:rPr>
          <w:color w:val="0070C0"/>
          <w:u w:val="single"/>
        </w:rPr>
      </w:pPr>
    </w:p>
    <w:p w14:paraId="2F2080CE" w14:textId="77777777" w:rsidR="0006090F" w:rsidRDefault="0006090F" w:rsidP="0006090F">
      <w:pPr>
        <w:pStyle w:val="Ttulo3"/>
      </w:pPr>
      <w:r>
        <w:t>2.6 – Variáveis</w:t>
      </w:r>
    </w:p>
    <w:p w14:paraId="0CFA1E01" w14:textId="35B62E09" w:rsidR="007359BC" w:rsidRPr="007359BC" w:rsidRDefault="00C33FBA" w:rsidP="00167BE7">
      <w:r>
        <w:t>Educador, v</w:t>
      </w:r>
      <w:r w:rsidR="007359BC">
        <w:t>ariáveis são espaços na memória que guardam valores</w:t>
      </w:r>
      <w:r>
        <w:t>, u</w:t>
      </w:r>
      <w:r w:rsidR="007359BC">
        <w:t>sadas para manipul</w:t>
      </w:r>
      <w:r>
        <w:t>á-los, explane sobre esse tópico com o aluno</w:t>
      </w:r>
      <w:r w:rsidR="006A3BEA">
        <w:t>.</w:t>
      </w:r>
    </w:p>
    <w:p w14:paraId="725DC48F" w14:textId="04D7D65F" w:rsidR="000D5EE7" w:rsidRPr="005D6B2D" w:rsidRDefault="00C33FBA" w:rsidP="0006090F">
      <w:r>
        <w:t xml:space="preserve">Para agregar mais informações </w:t>
      </w:r>
      <w:r w:rsidR="00E53BB8">
        <w:t xml:space="preserve">sobre variáveis </w:t>
      </w:r>
      <w:r>
        <w:t>acesse o link a seguir</w:t>
      </w:r>
      <w:r w:rsidR="008B24F7" w:rsidRPr="005D6B2D">
        <w:t>:</w:t>
      </w:r>
    </w:p>
    <w:p w14:paraId="124A84A2" w14:textId="491B7F90" w:rsidR="008B24F7" w:rsidRDefault="008C7C28" w:rsidP="0006090F">
      <w:pPr>
        <w:rPr>
          <w:color w:val="0070C0"/>
          <w:u w:val="single"/>
        </w:rPr>
      </w:pPr>
      <w:hyperlink r:id="rId22" w:history="1">
        <w:r w:rsidRPr="006F4A85">
          <w:rPr>
            <w:rStyle w:val="Hiperlink"/>
          </w:rPr>
          <w:t>https://docs.oracle.com/javase/tutorial/java/nutsandbolts/variables.html</w:t>
        </w:r>
      </w:hyperlink>
    </w:p>
    <w:p w14:paraId="4FCEF6DE" w14:textId="77777777" w:rsidR="008B24F7" w:rsidRDefault="008B24F7" w:rsidP="00676D9D">
      <w:pPr>
        <w:pStyle w:val="Ttulo3"/>
      </w:pPr>
    </w:p>
    <w:p w14:paraId="51E18F72" w14:textId="77777777" w:rsidR="00907AE9" w:rsidRPr="00396530" w:rsidRDefault="0006090F" w:rsidP="00907AE9">
      <w:pPr>
        <w:pStyle w:val="Ttulo3"/>
      </w:pPr>
      <w:r>
        <w:t>2.7 – Métodos</w:t>
      </w:r>
    </w:p>
    <w:p w14:paraId="5548D85D" w14:textId="42C561C6" w:rsidR="00907AE9" w:rsidRPr="00907AE9" w:rsidRDefault="00E53BB8" w:rsidP="00907AE9">
      <w:r>
        <w:t>Os métodos s</w:t>
      </w:r>
      <w:r w:rsidR="00907AE9">
        <w:t>ão ações ou funções que um objeto pode executar</w:t>
      </w:r>
      <w:r>
        <w:t>, exponha esse tema em sala de aula</w:t>
      </w:r>
      <w:r w:rsidR="006A3BEA">
        <w:t>.</w:t>
      </w:r>
    </w:p>
    <w:p w14:paraId="66A13A5B" w14:textId="77777777" w:rsidR="00396530" w:rsidRDefault="00396530" w:rsidP="00396530">
      <w:pPr>
        <w:pStyle w:val="Ttulo4"/>
      </w:pPr>
      <w:r>
        <w:t>2.7.1 - Métodos construtores</w:t>
      </w:r>
      <w:r w:rsidR="00BE2722">
        <w:t xml:space="preserve"> </w:t>
      </w:r>
    </w:p>
    <w:p w14:paraId="52489557" w14:textId="4DA054DC" w:rsidR="00BA0F47" w:rsidRPr="00BA0F47" w:rsidRDefault="00972B6A" w:rsidP="009E2F5B">
      <w:r>
        <w:t xml:space="preserve">Educador, </w:t>
      </w:r>
      <w:r w:rsidR="00AE1C82">
        <w:t>fale</w:t>
      </w:r>
      <w:r>
        <w:t xml:space="preserve"> que os métodos construtores </w:t>
      </w:r>
      <w:r w:rsidR="00BA0F47">
        <w:t>são invocados no momento que o seu respectivo objeto é instanciado</w:t>
      </w:r>
      <w:r>
        <w:t xml:space="preserve"> e demonstre como eles são declarados</w:t>
      </w:r>
      <w:r w:rsidR="00BA0F47">
        <w:t>.</w:t>
      </w:r>
    </w:p>
    <w:p w14:paraId="4596141B" w14:textId="77777777" w:rsidR="00396530" w:rsidRDefault="00396530" w:rsidP="00396530">
      <w:pPr>
        <w:pStyle w:val="Ttulo4"/>
      </w:pPr>
      <w:r>
        <w:t>2.7.2 - Definição de classe com um construtor</w:t>
      </w:r>
    </w:p>
    <w:p w14:paraId="298E200F" w14:textId="755D0632" w:rsidR="00BA0F47" w:rsidRPr="00BA0F47" w:rsidRDefault="00AE1C82" w:rsidP="009E2F5B">
      <w:r>
        <w:t>Educador, explique que os c</w:t>
      </w:r>
      <w:r w:rsidR="00BA0F47">
        <w:t>onstrutores de uma classe podem ser definidos com ou sem parâmetros</w:t>
      </w:r>
      <w:r>
        <w:t>, tendo como intu</w:t>
      </w:r>
      <w:r w:rsidR="00BA0F47">
        <w:t>ito pré-inicializar alguma variável do objeto</w:t>
      </w:r>
      <w:r>
        <w:t>.</w:t>
      </w:r>
    </w:p>
    <w:p w14:paraId="4C70A788" w14:textId="77777777" w:rsidR="00396530" w:rsidRDefault="00396530" w:rsidP="00396530">
      <w:pPr>
        <w:pStyle w:val="Ttulo4"/>
      </w:pPr>
      <w:r>
        <w:t>2.7.3 - Outros métodos</w:t>
      </w:r>
      <w:r w:rsidR="00BE2722">
        <w:t xml:space="preserve"> </w:t>
      </w:r>
    </w:p>
    <w:p w14:paraId="18D7DC35" w14:textId="0CC3A002" w:rsidR="00BA0F47" w:rsidRPr="00BA0F47" w:rsidRDefault="00BA0F47" w:rsidP="009E2F5B">
      <w:r>
        <w:t>Existem outros métodos que rodam funções especificas e podem possuir algum tipo de retorno</w:t>
      </w:r>
      <w:r w:rsidR="000F2B88">
        <w:t>, fale sobre a diferença entre os métodos construtores</w:t>
      </w:r>
    </w:p>
    <w:p w14:paraId="2C27A1E4" w14:textId="77777777" w:rsidR="00396530" w:rsidRDefault="00396530" w:rsidP="00167BE7">
      <w:pPr>
        <w:pStyle w:val="Ttulo4"/>
      </w:pPr>
      <w:r>
        <w:t>2.7.4 - Métodos estáticos e de instância</w:t>
      </w:r>
      <w:r w:rsidR="00BE2722">
        <w:t xml:space="preserve"> </w:t>
      </w:r>
    </w:p>
    <w:p w14:paraId="077A69FE" w14:textId="56E73049" w:rsidR="00BA0F47" w:rsidRPr="00BA0F47" w:rsidRDefault="00BA0F47" w:rsidP="009E2F5B">
      <w:r w:rsidRPr="00726ACC">
        <w:rPr>
          <w:rFonts w:cs="Arial"/>
          <w:color w:val="222222"/>
        </w:rPr>
        <w:t xml:space="preserve">Métodos de </w:t>
      </w:r>
      <w:r w:rsidRPr="00065B31">
        <w:rPr>
          <w:rFonts w:cs="Arial"/>
          <w:color w:val="222222"/>
        </w:rPr>
        <w:t>instância</w:t>
      </w:r>
      <w:r w:rsidRPr="000F2B88">
        <w:rPr>
          <w:rFonts w:cs="Arial"/>
          <w:color w:val="222222"/>
        </w:rPr>
        <w:t xml:space="preserve"> </w:t>
      </w:r>
      <w:r w:rsidRPr="00726ACC">
        <w:rPr>
          <w:rFonts w:cs="Arial"/>
          <w:color w:val="222222"/>
        </w:rPr>
        <w:t>dependem do estado de uma instância de objeto específica para seus</w:t>
      </w:r>
      <w:r>
        <w:rPr>
          <w:rFonts w:cs="Arial"/>
          <w:color w:val="222222"/>
        </w:rPr>
        <w:t xml:space="preserve"> </w:t>
      </w:r>
      <w:r w:rsidRPr="00726ACC">
        <w:rPr>
          <w:rFonts w:cs="Arial"/>
          <w:color w:val="222222"/>
        </w:rPr>
        <w:t xml:space="preserve">comportamentos. </w:t>
      </w:r>
      <w:r w:rsidRPr="00065B31">
        <w:rPr>
          <w:rFonts w:cs="Arial"/>
          <w:color w:val="222222"/>
        </w:rPr>
        <w:t>Métodos estáticos</w:t>
      </w:r>
      <w:r w:rsidRPr="007E39B9">
        <w:rPr>
          <w:rFonts w:cs="Arial"/>
          <w:i/>
          <w:color w:val="222222"/>
        </w:rPr>
        <w:t xml:space="preserve"> </w:t>
      </w:r>
      <w:r>
        <w:rPr>
          <w:rFonts w:cs="Arial"/>
          <w:color w:val="222222"/>
        </w:rPr>
        <w:t xml:space="preserve">são aqueles cujos </w:t>
      </w:r>
      <w:r w:rsidRPr="00726ACC">
        <w:rPr>
          <w:rFonts w:cs="Arial"/>
          <w:color w:val="222222"/>
        </w:rPr>
        <w:t>comportamentos não dependem de qualquer estado do objeto</w:t>
      </w:r>
      <w:r>
        <w:rPr>
          <w:rFonts w:cs="Arial"/>
          <w:color w:val="222222"/>
        </w:rPr>
        <w:t>.</w:t>
      </w:r>
      <w:r w:rsidR="000F2B88">
        <w:rPr>
          <w:rFonts w:cs="Arial"/>
          <w:color w:val="222222"/>
        </w:rPr>
        <w:t xml:space="preserve"> Esclareça essas diferenças para o seu aluno.</w:t>
      </w:r>
    </w:p>
    <w:p w14:paraId="7E40F7A8" w14:textId="3F76B8BF" w:rsidR="00F97B22" w:rsidRPr="005D6B2D" w:rsidRDefault="000F2B88" w:rsidP="00F97B22">
      <w:r>
        <w:t xml:space="preserve">Acesse o link a seguir sobre </w:t>
      </w:r>
      <w:r w:rsidR="00065B31">
        <w:t xml:space="preserve">métodos </w:t>
      </w:r>
      <w:r w:rsidR="00065B31" w:rsidRPr="005D6B2D">
        <w:t>Java</w:t>
      </w:r>
      <w:r w:rsidR="00F97B22" w:rsidRPr="005D6B2D">
        <w:t>:</w:t>
      </w:r>
    </w:p>
    <w:p w14:paraId="1D69E5B0" w14:textId="77777777" w:rsidR="00F97B22" w:rsidRDefault="0000773B" w:rsidP="00F97B22">
      <w:pPr>
        <w:rPr>
          <w:rStyle w:val="Hiperlink"/>
          <w:color w:val="0070C0"/>
        </w:rPr>
      </w:pPr>
      <w:hyperlink r:id="rId23" w:history="1">
        <w:r w:rsidR="00F97B22" w:rsidRPr="00907AE9">
          <w:rPr>
            <w:rStyle w:val="Hiperlink"/>
            <w:color w:val="0070C0"/>
          </w:rPr>
          <w:t>https://docs.oracle.com/javase/tutorial/java/javaOO/methods.html</w:t>
        </w:r>
      </w:hyperlink>
    </w:p>
    <w:p w14:paraId="029D5BF2" w14:textId="77777777" w:rsidR="00F97B22" w:rsidRPr="005D6B2D" w:rsidRDefault="00F97B22" w:rsidP="00F97B22"/>
    <w:p w14:paraId="69DCFF92" w14:textId="77777777" w:rsidR="0006090F" w:rsidRDefault="0006090F" w:rsidP="00D5305C">
      <w:pPr>
        <w:pStyle w:val="Ttulo3"/>
      </w:pPr>
      <w:r>
        <w:t>2.8 – Tipo de dados primitivos</w:t>
      </w:r>
    </w:p>
    <w:p w14:paraId="5E4567C5" w14:textId="63BBDF99" w:rsidR="007359BC" w:rsidRPr="007359BC" w:rsidRDefault="00374CBD" w:rsidP="00167BE7">
      <w:r>
        <w:t>Educador, explique que os</w:t>
      </w:r>
      <w:r w:rsidR="007359BC">
        <w:t xml:space="preserve"> </w:t>
      </w:r>
      <w:r>
        <w:t>t</w:t>
      </w:r>
      <w:r w:rsidR="007359BC">
        <w:t>ipos de dados primitivos são aqueles que não possuem estrutura de objetos e seus possíveis valores são literais</w:t>
      </w:r>
      <w:r>
        <w:t>,</w:t>
      </w:r>
      <w:r w:rsidR="007359BC">
        <w:t xml:space="preserve"> não</w:t>
      </w:r>
      <w:r>
        <w:t xml:space="preserve"> sendo</w:t>
      </w:r>
      <w:r w:rsidR="007359BC">
        <w:t xml:space="preserve"> uma representação orientada a objetos.</w:t>
      </w:r>
    </w:p>
    <w:p w14:paraId="27AAD858" w14:textId="397DDDAE" w:rsidR="00F97B22" w:rsidRPr="005D6B2D" w:rsidRDefault="00D92D94" w:rsidP="00F97B22">
      <w:pPr>
        <w:pStyle w:val="Professor"/>
        <w:rPr>
          <w:color w:val="auto"/>
        </w:rPr>
      </w:pPr>
      <w:r>
        <w:rPr>
          <w:color w:val="auto"/>
        </w:rPr>
        <w:t>Saiba mais acessando o link a seguir:</w:t>
      </w:r>
    </w:p>
    <w:p w14:paraId="603A7166" w14:textId="0721A733" w:rsidR="00F97B22" w:rsidRDefault="008C7C28" w:rsidP="00F97B22">
      <w:pPr>
        <w:pStyle w:val="Professor"/>
        <w:rPr>
          <w:color w:val="0070C0"/>
          <w:u w:val="single"/>
        </w:rPr>
      </w:pPr>
      <w:hyperlink r:id="rId24" w:history="1">
        <w:r w:rsidRPr="006F4A85">
          <w:rPr>
            <w:rStyle w:val="Hiperlink"/>
          </w:rPr>
          <w:t>http://docs.oracle.com/javase/tutorial/java/nutsandbolts/datatypes.html</w:t>
        </w:r>
      </w:hyperlink>
    </w:p>
    <w:p w14:paraId="3D1D3032" w14:textId="77777777" w:rsidR="000D5EE7" w:rsidRPr="005D6B2D" w:rsidRDefault="000D5EE7" w:rsidP="0006090F"/>
    <w:p w14:paraId="23CEB559" w14:textId="77777777" w:rsidR="000D5EE7" w:rsidRDefault="0006090F" w:rsidP="00D5305C">
      <w:pPr>
        <w:pStyle w:val="Ttulo3"/>
      </w:pPr>
      <w:r>
        <w:lastRenderedPageBreak/>
        <w:t>2.9 – Strings</w:t>
      </w:r>
    </w:p>
    <w:p w14:paraId="7B46A385" w14:textId="0EA8FA3D" w:rsidR="00A76677" w:rsidRPr="00396530" w:rsidRDefault="005E0185" w:rsidP="00A76677">
      <w:r>
        <w:t>Educador, comente que a</w:t>
      </w:r>
      <w:r w:rsidR="00907AE9">
        <w:t>s Strings são cadeias de caracteres</w:t>
      </w:r>
      <w:r w:rsidR="00137FB3">
        <w:t xml:space="preserve"> e</w:t>
      </w:r>
      <w:r>
        <w:t xml:space="preserve"> com elas pode-se</w:t>
      </w:r>
      <w:r w:rsidR="00907AE9">
        <w:t xml:space="preserve"> manipular textos.</w:t>
      </w:r>
      <w:r w:rsidR="00A76677">
        <w:t xml:space="preserve"> </w:t>
      </w:r>
      <w:r w:rsidR="00DA23E5">
        <w:t>Strings</w:t>
      </w:r>
      <w:r w:rsidR="00A76677">
        <w:t xml:space="preserve"> serão amplamente utilizadas neste curso</w:t>
      </w:r>
      <w:r w:rsidR="00FA2D2C">
        <w:t xml:space="preserve"> e em</w:t>
      </w:r>
      <w:r w:rsidR="00A76677">
        <w:t xml:space="preserve"> programa</w:t>
      </w:r>
      <w:r w:rsidR="00FA2D2C">
        <w:t>s</w:t>
      </w:r>
      <w:r w:rsidR="00A52559">
        <w:t xml:space="preserve">, sendo assim é </w:t>
      </w:r>
      <w:r w:rsidR="003E601B">
        <w:t xml:space="preserve">importante </w:t>
      </w:r>
      <w:r w:rsidR="00A76677">
        <w:t>que você tenha domínio sobre esta classe (String).</w:t>
      </w:r>
    </w:p>
    <w:p w14:paraId="5FFC2B83" w14:textId="0394BAA6" w:rsidR="00A76677" w:rsidRPr="005D6B2D" w:rsidRDefault="00FA2D2C" w:rsidP="00A76677">
      <w:pPr>
        <w:pStyle w:val="Professor"/>
        <w:rPr>
          <w:color w:val="auto"/>
        </w:rPr>
      </w:pPr>
      <w:r>
        <w:rPr>
          <w:color w:val="auto"/>
        </w:rPr>
        <w:t>Agregue conhecimento acessando o link a seguir</w:t>
      </w:r>
      <w:r w:rsidR="00A76677" w:rsidRPr="005D6B2D">
        <w:rPr>
          <w:color w:val="auto"/>
        </w:rPr>
        <w:t>:</w:t>
      </w:r>
    </w:p>
    <w:p w14:paraId="702FF7E9" w14:textId="03434F54" w:rsidR="00A76677" w:rsidRPr="008C7C28" w:rsidRDefault="00A76677" w:rsidP="008C7C28">
      <w:pPr>
        <w:pStyle w:val="Professor"/>
        <w:rPr>
          <w:color w:val="0070C0"/>
          <w:u w:val="single"/>
        </w:rPr>
      </w:pPr>
      <w:r w:rsidRPr="00907AE9">
        <w:rPr>
          <w:color w:val="0070C0"/>
          <w:u w:val="single"/>
        </w:rPr>
        <w:t>http://docs.oracle.com/javase/6/docs/api/java/lang/String.html</w:t>
      </w:r>
    </w:p>
    <w:p w14:paraId="181A53E3" w14:textId="77777777" w:rsidR="00396530" w:rsidRDefault="00396530" w:rsidP="00396530">
      <w:pPr>
        <w:pStyle w:val="Ttulo4"/>
      </w:pPr>
      <w:r>
        <w:t>2.9.1 – Strings</w:t>
      </w:r>
    </w:p>
    <w:p w14:paraId="4510E921" w14:textId="59EFF57C" w:rsidR="008F3848" w:rsidRPr="008F3848" w:rsidRDefault="005D7851" w:rsidP="009E2F5B">
      <w:r w:rsidRPr="003E601B">
        <w:t xml:space="preserve">Educador, explique que </w:t>
      </w:r>
      <w:r w:rsidR="00CF4CF8" w:rsidRPr="003E601B">
        <w:t>S</w:t>
      </w:r>
      <w:r w:rsidR="008F3848" w:rsidRPr="003E601B">
        <w:t>trings</w:t>
      </w:r>
      <w:r w:rsidR="008F3848" w:rsidRPr="007E39B9">
        <w:rPr>
          <w:i/>
        </w:rPr>
        <w:t xml:space="preserve"> </w:t>
      </w:r>
      <w:r w:rsidR="008F3848">
        <w:t xml:space="preserve">são objetos de primeira classe do tipo </w:t>
      </w:r>
      <w:r w:rsidR="008F3848" w:rsidRPr="00477491">
        <w:rPr>
          <w:rFonts w:ascii="Courier New" w:hAnsi="Courier New" w:cs="Courier New"/>
        </w:rPr>
        <w:t>String</w:t>
      </w:r>
      <w:r w:rsidR="008F3848">
        <w:t xml:space="preserve">, que comparado à linguagem C, é semelhante ao tipo de dado primitivo </w:t>
      </w:r>
      <w:r w:rsidR="008F3848" w:rsidRPr="00477491">
        <w:rPr>
          <w:rFonts w:ascii="Courier New" w:hAnsi="Courier New" w:cs="Courier New"/>
        </w:rPr>
        <w:t>char</w:t>
      </w:r>
      <w:r w:rsidR="008F3848">
        <w:t xml:space="preserve">, mas este pode manter somente um </w:t>
      </w:r>
      <w:r w:rsidR="008F3848" w:rsidRPr="00CF4CF8">
        <w:t>car</w:t>
      </w:r>
      <w:r w:rsidR="00974DD2" w:rsidRPr="007A2565">
        <w:t>a</w:t>
      </w:r>
      <w:r w:rsidR="008F3848" w:rsidRPr="00CF4CF8">
        <w:t>ct</w:t>
      </w:r>
      <w:r w:rsidR="008F3848" w:rsidRPr="008E46D0">
        <w:t>ere</w:t>
      </w:r>
      <w:r w:rsidR="008F3848">
        <w:t xml:space="preserve"> Unicode, e no </w:t>
      </w:r>
      <w:r w:rsidR="008F3848" w:rsidRPr="00477491">
        <w:rPr>
          <w:rFonts w:ascii="Courier New" w:hAnsi="Courier New" w:cs="Courier New"/>
        </w:rPr>
        <w:t>String</w:t>
      </w:r>
      <w:r w:rsidR="008F3848">
        <w:t xml:space="preserve"> pode-</w:t>
      </w:r>
      <w:r w:rsidR="008F3848" w:rsidRPr="00CF4CF8">
        <w:t xml:space="preserve">se </w:t>
      </w:r>
      <w:r w:rsidR="00974DD2" w:rsidRPr="007A2565">
        <w:t xml:space="preserve">armazenar </w:t>
      </w:r>
      <w:r w:rsidR="008F3848" w:rsidRPr="00CF4CF8">
        <w:t xml:space="preserve">palavras </w:t>
      </w:r>
      <w:r w:rsidR="008F3848">
        <w:t>ou frases como valor.</w:t>
      </w:r>
    </w:p>
    <w:p w14:paraId="34CC83A3" w14:textId="77777777" w:rsidR="00396530" w:rsidRDefault="00396530" w:rsidP="00396530">
      <w:pPr>
        <w:pStyle w:val="Ttulo4"/>
      </w:pPr>
      <w:r>
        <w:t>2.9.2 – Concatenando strings</w:t>
      </w:r>
    </w:p>
    <w:p w14:paraId="24E2C63B" w14:textId="7BC92687" w:rsidR="008F3848" w:rsidRPr="008F3848" w:rsidRDefault="00C33400" w:rsidP="009E2F5B">
      <w:r>
        <w:t xml:space="preserve">Ressalte que para se </w:t>
      </w:r>
      <w:r w:rsidR="007F6E80">
        <w:t xml:space="preserve">concatenar </w:t>
      </w:r>
      <w:r w:rsidRPr="00477491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s</w:t>
      </w:r>
      <w:r>
        <w:t xml:space="preserve"> usa</w:t>
      </w:r>
      <w:r w:rsidR="007F6E80">
        <w:t>-</w:t>
      </w:r>
      <w:r>
        <w:t>se o</w:t>
      </w:r>
      <w:r w:rsidR="008F3848">
        <w:t xml:space="preserve"> sinal de soma </w:t>
      </w:r>
      <w:r w:rsidR="008F3848" w:rsidRPr="007E39B9">
        <w:rPr>
          <w:rFonts w:ascii="Consolas" w:hAnsi="Consolas"/>
        </w:rPr>
        <w:t>(+)</w:t>
      </w:r>
    </w:p>
    <w:p w14:paraId="2ADB79E3" w14:textId="773007EF" w:rsidR="00396530" w:rsidRPr="003E601B" w:rsidRDefault="00396530" w:rsidP="00396530">
      <w:pPr>
        <w:pStyle w:val="Ttulo4"/>
        <w:jc w:val="left"/>
        <w:rPr>
          <w:lang w:val="pt-BR"/>
        </w:rPr>
      </w:pPr>
      <w:r>
        <w:t>2.9.3 - Encadeando chamadas de métodos</w:t>
      </w:r>
    </w:p>
    <w:p w14:paraId="40DFB2A3" w14:textId="6ED7FA08" w:rsidR="008F3848" w:rsidRPr="008F3848" w:rsidRDefault="00A76677" w:rsidP="009E2F5B">
      <w:r>
        <w:t>Esclareça ao aluno que e</w:t>
      </w:r>
      <w:r w:rsidR="008F3848">
        <w:t xml:space="preserve">ncadeia-se objetos para que uma modificação sempre retorne </w:t>
      </w:r>
      <w:r w:rsidR="007F6E80">
        <w:t>à</w:t>
      </w:r>
      <w:r w:rsidR="008F3848">
        <w:t xml:space="preserve"> modificação e não a original.</w:t>
      </w:r>
    </w:p>
    <w:p w14:paraId="6A99E901" w14:textId="77777777" w:rsidR="00F97B22" w:rsidRPr="005D6B2D" w:rsidRDefault="00F97B22" w:rsidP="00F97B22">
      <w:pPr>
        <w:pStyle w:val="Professor"/>
        <w:rPr>
          <w:color w:val="auto"/>
        </w:rPr>
      </w:pPr>
    </w:p>
    <w:p w14:paraId="2D8CC785" w14:textId="77777777" w:rsidR="009E5C38" w:rsidRPr="009E5C38" w:rsidRDefault="008F7B8C" w:rsidP="009E5C38">
      <w:pPr>
        <w:pStyle w:val="Ttulo3"/>
      </w:pPr>
      <w:r>
        <w:t xml:space="preserve">2.10 – </w:t>
      </w:r>
      <w:r w:rsidR="0006090F">
        <w:t xml:space="preserve">Operadores </w:t>
      </w:r>
    </w:p>
    <w:p w14:paraId="0CCF1256" w14:textId="0B725A9D" w:rsidR="00396530" w:rsidRPr="00396530" w:rsidRDefault="006A2386" w:rsidP="00167BE7">
      <w:r>
        <w:t>Os operadores s</w:t>
      </w:r>
      <w:r w:rsidR="00396530">
        <w:t>ão utilizados para operações aritméticas.</w:t>
      </w:r>
    </w:p>
    <w:p w14:paraId="7EFF189F" w14:textId="3D0AE89D" w:rsidR="00D5305C" w:rsidRPr="005D6B2D" w:rsidRDefault="00AE5BAC" w:rsidP="00D5305C">
      <w:pPr>
        <w:pStyle w:val="Professor"/>
        <w:rPr>
          <w:color w:val="auto"/>
        </w:rPr>
      </w:pPr>
      <w:r>
        <w:rPr>
          <w:color w:val="auto"/>
        </w:rPr>
        <w:t>Saiba mais acessando o link a seguir</w:t>
      </w:r>
      <w:r w:rsidR="00D5305C" w:rsidRPr="005D6B2D">
        <w:rPr>
          <w:color w:val="auto"/>
        </w:rPr>
        <w:t>:</w:t>
      </w:r>
    </w:p>
    <w:p w14:paraId="1B60927C" w14:textId="77777777" w:rsidR="00D5305C" w:rsidRPr="00907AE9" w:rsidRDefault="00D5305C" w:rsidP="00D5305C">
      <w:pPr>
        <w:pStyle w:val="Professor"/>
        <w:rPr>
          <w:color w:val="0070C0"/>
          <w:u w:val="single"/>
        </w:rPr>
      </w:pPr>
      <w:r w:rsidRPr="00907AE9">
        <w:rPr>
          <w:color w:val="0070C0"/>
          <w:u w:val="single"/>
        </w:rPr>
        <w:t>https://docs.oracle.com/javase/tutorial/java/nutsandbolts/operators.html</w:t>
      </w:r>
    </w:p>
    <w:p w14:paraId="62E0694D" w14:textId="77777777" w:rsidR="00D5305C" w:rsidRDefault="00D5305C" w:rsidP="00D5305C"/>
    <w:p w14:paraId="4C4B13B0" w14:textId="4847090E" w:rsidR="005F416F" w:rsidRPr="008C7C28" w:rsidRDefault="005F416F" w:rsidP="008C7C28">
      <w:pPr>
        <w:pStyle w:val="Ttulo3"/>
        <w:rPr>
          <w:lang w:val="pt-BR"/>
        </w:rPr>
      </w:pPr>
      <w:r>
        <w:t>2.10</w:t>
      </w:r>
      <w:r>
        <w:rPr>
          <w:lang w:val="pt-BR"/>
        </w:rPr>
        <w:t>.1</w:t>
      </w:r>
      <w:r>
        <w:t xml:space="preserve"> – Operadores </w:t>
      </w:r>
      <w:r>
        <w:rPr>
          <w:lang w:val="pt-BR"/>
        </w:rPr>
        <w:t>aritméticos da linguagem Java</w:t>
      </w:r>
    </w:p>
    <w:p w14:paraId="000A4468" w14:textId="33B3BAA5" w:rsidR="005F416F" w:rsidRPr="008F3848" w:rsidRDefault="005F416F" w:rsidP="005F416F">
      <w:r>
        <w:t>Educador, ressalte qual a utilidades dos operadores aritméticos e demonstre como eles são listados.</w:t>
      </w:r>
    </w:p>
    <w:p w14:paraId="6882E14D" w14:textId="77777777" w:rsidR="005F416F" w:rsidRPr="005D6B2D" w:rsidRDefault="005F416F" w:rsidP="00D5305C"/>
    <w:p w14:paraId="0C478D53" w14:textId="72EEC4FF" w:rsidR="005F416F" w:rsidRPr="003E601B" w:rsidRDefault="005F416F" w:rsidP="005F416F">
      <w:pPr>
        <w:pStyle w:val="Ttulo3"/>
        <w:rPr>
          <w:lang w:val="pt-BR"/>
        </w:rPr>
      </w:pPr>
      <w:r>
        <w:t>2.10</w:t>
      </w:r>
      <w:r>
        <w:rPr>
          <w:lang w:val="pt-BR"/>
        </w:rPr>
        <w:t>.2</w:t>
      </w:r>
      <w:r>
        <w:t xml:space="preserve"> – Operadores </w:t>
      </w:r>
      <w:r>
        <w:rPr>
          <w:lang w:val="pt-BR"/>
        </w:rPr>
        <w:t>adicionais</w:t>
      </w:r>
    </w:p>
    <w:p w14:paraId="30056219" w14:textId="77777777" w:rsidR="005F416F" w:rsidRDefault="005F416F" w:rsidP="005F416F"/>
    <w:p w14:paraId="599134B8" w14:textId="635C004D" w:rsidR="005F416F" w:rsidRPr="008F3848" w:rsidRDefault="001D03C4" w:rsidP="005F416F">
      <w:r>
        <w:t>Educador, além dos operadores aritméticos fale também sobre os operadores adicionais.</w:t>
      </w:r>
    </w:p>
    <w:p w14:paraId="56348909" w14:textId="77777777" w:rsidR="0006090F" w:rsidRPr="005D6B2D" w:rsidRDefault="0006090F" w:rsidP="0006090F"/>
    <w:p w14:paraId="387A04D9" w14:textId="77777777" w:rsidR="000D5EE7" w:rsidRDefault="008F7B8C" w:rsidP="00D5305C">
      <w:pPr>
        <w:pStyle w:val="Ttulo3"/>
      </w:pPr>
      <w:r>
        <w:t xml:space="preserve">2.11 – </w:t>
      </w:r>
      <w:r w:rsidR="0006090F">
        <w:t>Operadores condicionais e instruções de controle</w:t>
      </w:r>
    </w:p>
    <w:p w14:paraId="3C18C5DC" w14:textId="668AB5FC" w:rsidR="009E5C38" w:rsidRDefault="005F416F" w:rsidP="00167BE7">
      <w:r>
        <w:t xml:space="preserve">Educador, fale </w:t>
      </w:r>
      <w:r w:rsidR="008A1ED4">
        <w:t>que</w:t>
      </w:r>
      <w:r>
        <w:t xml:space="preserve"> os operadores condicionais</w:t>
      </w:r>
      <w:r w:rsidR="008A1ED4">
        <w:t xml:space="preserve"> s</w:t>
      </w:r>
      <w:r w:rsidR="007F6E80">
        <w:t>ão u</w:t>
      </w:r>
      <w:r w:rsidR="0053151D">
        <w:t>tilizados para realizar decisões condicionais.</w:t>
      </w:r>
      <w:r w:rsidR="008B2967">
        <w:t xml:space="preserve"> Es</w:t>
      </w:r>
      <w:r>
        <w:t>s</w:t>
      </w:r>
      <w:r w:rsidR="008A1ED4">
        <w:t xml:space="preserve">as </w:t>
      </w:r>
      <w:r w:rsidR="008B2967">
        <w:t>decisões são ramificações que o fluxo do programa sofre quando uma asserção imposta pelo programador é válida.</w:t>
      </w:r>
    </w:p>
    <w:p w14:paraId="1D6B5846" w14:textId="77777777" w:rsidR="009E5C38" w:rsidRDefault="009E5C38" w:rsidP="009E5C38">
      <w:pPr>
        <w:pStyle w:val="Ttulo4"/>
      </w:pPr>
      <w:r>
        <w:t xml:space="preserve">2.11.1 - </w:t>
      </w:r>
      <w:r w:rsidRPr="00DE61A4">
        <w:t>Operadores relacionais e condicionais</w:t>
      </w:r>
    </w:p>
    <w:p w14:paraId="3A26369E" w14:textId="72747469" w:rsidR="008F3848" w:rsidRPr="008F3848" w:rsidRDefault="009A31A9" w:rsidP="009E2F5B">
      <w:r>
        <w:t xml:space="preserve">Explique para que servem os operadores relacionais e condicionais, utilize a tabela disponibilizada no Livro do aluno. </w:t>
      </w:r>
    </w:p>
    <w:p w14:paraId="670A2649" w14:textId="77777777" w:rsidR="009E5C38" w:rsidRDefault="009E5C38" w:rsidP="009E5C38">
      <w:pPr>
        <w:pStyle w:val="Ttulo4"/>
      </w:pPr>
      <w:r>
        <w:lastRenderedPageBreak/>
        <w:t>2.11.2 - A instrução if</w:t>
      </w:r>
    </w:p>
    <w:p w14:paraId="0B6BA506" w14:textId="1C9C5B76" w:rsidR="00350B4A" w:rsidRDefault="007A4768" w:rsidP="009E2F5B">
      <w:r>
        <w:t>Educador, informe que a instrução</w:t>
      </w:r>
      <w:r w:rsidR="00350B4A">
        <w:t xml:space="preserve"> if avalia as condições booleanas entre parênteses e </w:t>
      </w:r>
      <w:r w:rsidR="00074CCB">
        <w:t xml:space="preserve">as </w:t>
      </w:r>
      <w:r w:rsidR="00350B4A">
        <w:t xml:space="preserve">executa </w:t>
      </w:r>
      <w:r w:rsidR="00074CCB">
        <w:t xml:space="preserve">se estas forem verdadeiras. </w:t>
      </w:r>
    </w:p>
    <w:p w14:paraId="68333920" w14:textId="77777777" w:rsidR="008C7C28" w:rsidRDefault="008C7C28" w:rsidP="009E2F5B"/>
    <w:p w14:paraId="3BA69D3D" w14:textId="77777777" w:rsidR="008751C3" w:rsidRDefault="008751C3" w:rsidP="008751C3">
      <w:pPr>
        <w:pStyle w:val="Ttulo3"/>
      </w:pPr>
      <w:r>
        <w:t>2.12 – Escopo da variável</w:t>
      </w:r>
    </w:p>
    <w:p w14:paraId="01EB00A2" w14:textId="356D8739" w:rsidR="008751C3" w:rsidRPr="009E5C38" w:rsidRDefault="007D62E0" w:rsidP="008751C3">
      <w:r>
        <w:t>Educador, fale sobre o escopo da variável e como ocorre um erro de compilação.</w:t>
      </w:r>
    </w:p>
    <w:p w14:paraId="2F8407AA" w14:textId="45E968E1" w:rsidR="008751C3" w:rsidRPr="005D6B2D" w:rsidRDefault="007D62E0" w:rsidP="008751C3">
      <w:pPr>
        <w:pStyle w:val="Professor"/>
        <w:rPr>
          <w:color w:val="auto"/>
        </w:rPr>
      </w:pPr>
      <w:r>
        <w:rPr>
          <w:color w:val="auto"/>
        </w:rPr>
        <w:t>Acesse o link a seguir</w:t>
      </w:r>
      <w:r w:rsidR="008751C3" w:rsidRPr="005D6B2D">
        <w:rPr>
          <w:color w:val="auto"/>
        </w:rPr>
        <w:t>:</w:t>
      </w:r>
    </w:p>
    <w:p w14:paraId="7726E32B" w14:textId="77777777" w:rsidR="008751C3" w:rsidRPr="0053151D" w:rsidRDefault="008751C3" w:rsidP="008751C3">
      <w:pPr>
        <w:pStyle w:val="Professor"/>
        <w:rPr>
          <w:color w:val="0070C0"/>
          <w:u w:val="single"/>
        </w:rPr>
      </w:pPr>
      <w:r w:rsidRPr="0053151D">
        <w:rPr>
          <w:color w:val="0070C0"/>
          <w:u w:val="single"/>
        </w:rPr>
        <w:t>https://docs.oracle.com/javase/tutorial/java/javaOO/accesscontrol.html</w:t>
      </w:r>
    </w:p>
    <w:p w14:paraId="29E5D45F" w14:textId="77777777" w:rsidR="008751C3" w:rsidRPr="00350B4A" w:rsidRDefault="008751C3" w:rsidP="009E2F5B"/>
    <w:p w14:paraId="7110FBC7" w14:textId="77777777" w:rsidR="009E5C38" w:rsidRDefault="009E5C38" w:rsidP="009E5C38">
      <w:pPr>
        <w:pStyle w:val="Ttulo4"/>
      </w:pPr>
      <w:r>
        <w:t>2.1</w:t>
      </w:r>
      <w:r w:rsidR="008751C3">
        <w:rPr>
          <w:lang w:val="pt-BR"/>
        </w:rPr>
        <w:t>2</w:t>
      </w:r>
      <w:r>
        <w:t>.</w:t>
      </w:r>
      <w:r w:rsidR="008751C3">
        <w:rPr>
          <w:lang w:val="pt-BR"/>
        </w:rPr>
        <w:t>1</w:t>
      </w:r>
      <w:r>
        <w:t xml:space="preserve"> - A instrução else</w:t>
      </w:r>
    </w:p>
    <w:p w14:paraId="3397F522" w14:textId="3070AD87" w:rsidR="009E5C38" w:rsidRPr="009E5C38" w:rsidRDefault="00BD52D1" w:rsidP="00167BE7">
      <w:r>
        <w:t xml:space="preserve">Explique em quais situações é utilizada a instrução else. </w:t>
      </w:r>
    </w:p>
    <w:p w14:paraId="67A3EC4C" w14:textId="6DBDE749" w:rsidR="00F97B22" w:rsidRPr="005D6B2D" w:rsidRDefault="00BD52D1" w:rsidP="00F97B22">
      <w:pPr>
        <w:pStyle w:val="Professor"/>
        <w:rPr>
          <w:color w:val="auto"/>
        </w:rPr>
      </w:pPr>
      <w:r>
        <w:rPr>
          <w:color w:val="auto"/>
        </w:rPr>
        <w:t>Acesse os links a seguir</w:t>
      </w:r>
      <w:r w:rsidR="00F97B22" w:rsidRPr="005D6B2D">
        <w:rPr>
          <w:color w:val="auto"/>
        </w:rPr>
        <w:t>:</w:t>
      </w:r>
    </w:p>
    <w:p w14:paraId="16ACFC60" w14:textId="77777777" w:rsidR="00F97B22" w:rsidRPr="00907AE9" w:rsidRDefault="00F97B22" w:rsidP="00F97B22">
      <w:pPr>
        <w:pStyle w:val="Professor"/>
        <w:rPr>
          <w:color w:val="0070C0"/>
          <w:u w:val="single"/>
        </w:rPr>
      </w:pPr>
      <w:r w:rsidRPr="00907AE9">
        <w:rPr>
          <w:color w:val="0070C0"/>
          <w:u w:val="single"/>
        </w:rPr>
        <w:t>https://docs.oracle.com/javase/tutorial/java/nutsandbolts/operators.html</w:t>
      </w:r>
    </w:p>
    <w:p w14:paraId="055A9D69" w14:textId="77777777" w:rsidR="00F97B22" w:rsidRPr="005D6B2D" w:rsidRDefault="00F97B22" w:rsidP="0006090F"/>
    <w:p w14:paraId="68D92AC1" w14:textId="77777777" w:rsidR="00BF4B5B" w:rsidRPr="0053151D" w:rsidRDefault="00BF4B5B" w:rsidP="00F97B22">
      <w:pPr>
        <w:pStyle w:val="Professor"/>
        <w:rPr>
          <w:color w:val="0070C0"/>
          <w:u w:val="single"/>
        </w:rPr>
      </w:pPr>
      <w:r w:rsidRPr="0053151D">
        <w:rPr>
          <w:color w:val="0070C0"/>
          <w:u w:val="single"/>
        </w:rPr>
        <w:t>https://docs.oracle.com/javase/tutorial/java/nutsandbolts/if.html</w:t>
      </w:r>
    </w:p>
    <w:p w14:paraId="296D9835" w14:textId="77777777" w:rsidR="00BF4B5B" w:rsidRDefault="00BF4B5B" w:rsidP="0006090F">
      <w:pPr>
        <w:pStyle w:val="Ttulo3"/>
      </w:pPr>
    </w:p>
    <w:p w14:paraId="6C7501BE" w14:textId="77777777" w:rsidR="009E5C38" w:rsidRDefault="0006090F" w:rsidP="009E5C38">
      <w:pPr>
        <w:pStyle w:val="Ttulo3"/>
      </w:pPr>
      <w:r>
        <w:t>2.1</w:t>
      </w:r>
      <w:r w:rsidR="007566AA">
        <w:t>3</w:t>
      </w:r>
      <w:r>
        <w:t xml:space="preserve"> – Loops </w:t>
      </w:r>
    </w:p>
    <w:p w14:paraId="5FD0C3B8" w14:textId="63CB9EE9" w:rsidR="004570C9" w:rsidRPr="004570C9" w:rsidRDefault="004570C9" w:rsidP="004570C9">
      <w:r>
        <w:t xml:space="preserve">Por </w:t>
      </w:r>
      <w:r w:rsidR="00423523">
        <w:t>último,</w:t>
      </w:r>
      <w:r>
        <w:t xml:space="preserve"> </w:t>
      </w:r>
      <w:r w:rsidR="00842DC2">
        <w:t xml:space="preserve">fale sobre os loops, que eles </w:t>
      </w:r>
      <w:r>
        <w:t>são estruturas de repetição condicionais.</w:t>
      </w:r>
    </w:p>
    <w:p w14:paraId="66F140AF" w14:textId="77777777" w:rsidR="009E5C38" w:rsidRDefault="009E5C38" w:rsidP="009E5C38">
      <w:pPr>
        <w:pStyle w:val="Ttulo4"/>
      </w:pPr>
      <w:r>
        <w:t xml:space="preserve">2.13.1 - </w:t>
      </w:r>
      <w:r w:rsidRPr="008B321B">
        <w:t xml:space="preserve">O que é um loop? </w:t>
      </w:r>
    </w:p>
    <w:p w14:paraId="504B676B" w14:textId="27448241" w:rsidR="00A87A0C" w:rsidRPr="00A87A0C" w:rsidRDefault="00842DC2" w:rsidP="009E2F5B">
      <w:r>
        <w:t xml:space="preserve">Educador, explique que para </w:t>
      </w:r>
      <w:r w:rsidR="00A87A0C">
        <w:t>executar um bloco de instruções tantas vezes quanto uma condição retornar verdadeira</w:t>
      </w:r>
      <w:r w:rsidR="004570C9">
        <w:t>, utilizamos um loop</w:t>
      </w:r>
      <w:r w:rsidR="00A87A0C">
        <w:t>.</w:t>
      </w:r>
    </w:p>
    <w:p w14:paraId="77CB58A6" w14:textId="77777777" w:rsidR="009E5C38" w:rsidRDefault="009E5C38" w:rsidP="009E5C38">
      <w:pPr>
        <w:pStyle w:val="Ttulo4"/>
      </w:pPr>
      <w:r>
        <w:t>2.13.2 - Loops while</w:t>
      </w:r>
    </w:p>
    <w:p w14:paraId="4F14BDE8" w14:textId="159C3D85" w:rsidR="00DE1271" w:rsidRPr="009E2F5B" w:rsidRDefault="00E76D42" w:rsidP="009E2F5B">
      <w:r>
        <w:t>Relate que loops while é</w:t>
      </w:r>
      <w:r w:rsidR="00DE1271">
        <w:t xml:space="preserve"> uma construção de programação que executa repetidamente </w:t>
      </w:r>
      <w:r w:rsidR="007945A7">
        <w:t xml:space="preserve">certas ações </w:t>
      </w:r>
      <w:r w:rsidR="00DE1271">
        <w:t xml:space="preserve">enquanto uma condição </w:t>
      </w:r>
      <w:r w:rsidR="00DE1271" w:rsidRPr="00F21402">
        <w:t>não</w:t>
      </w:r>
      <w:r w:rsidR="00DE1271">
        <w:rPr>
          <w:color w:val="FF0000"/>
        </w:rPr>
        <w:t xml:space="preserve"> </w:t>
      </w:r>
      <w:r w:rsidR="00DE1271">
        <w:t>é atendida.</w:t>
      </w:r>
    </w:p>
    <w:p w14:paraId="69C652CF" w14:textId="77777777" w:rsidR="00DE1271" w:rsidRPr="009E5C38" w:rsidRDefault="009E5C38" w:rsidP="009E2F5B">
      <w:pPr>
        <w:pStyle w:val="Ttulo4"/>
      </w:pPr>
      <w:r>
        <w:t>2.13.3 - Ramificação de loop</w:t>
      </w:r>
    </w:p>
    <w:p w14:paraId="7863ADC1" w14:textId="5D568386" w:rsidR="00BC4AA2" w:rsidRDefault="00D10169" w:rsidP="0006090F">
      <w:r>
        <w:t xml:space="preserve">Explique como resgatar um loop antes que a expressão condicional seja avaliada com </w:t>
      </w:r>
      <w:r w:rsidRPr="003E601B">
        <w:rPr>
          <w:rFonts w:ascii="Consolas" w:eastAsia="Times New Roman" w:hAnsi="Consolas"/>
          <w:color w:val="000000"/>
          <w:szCs w:val="22"/>
          <w:bdr w:val="none" w:sz="0" w:space="0" w:color="auto" w:frame="1"/>
        </w:rPr>
        <w:t>false</w:t>
      </w:r>
      <w:r>
        <w:t>.</w:t>
      </w:r>
    </w:p>
    <w:p w14:paraId="230DCE29" w14:textId="77777777" w:rsidR="009E5C38" w:rsidRPr="005D6B2D" w:rsidRDefault="009E5C38" w:rsidP="0006090F"/>
    <w:p w14:paraId="63AAB6E9" w14:textId="77777777" w:rsidR="00BF4B5B" w:rsidRPr="005D6B2D" w:rsidRDefault="00BF4B5B" w:rsidP="00BF4B5B">
      <w:pPr>
        <w:pStyle w:val="Professor"/>
        <w:rPr>
          <w:color w:val="auto"/>
        </w:rPr>
      </w:pPr>
      <w:r w:rsidRPr="005D6B2D">
        <w:rPr>
          <w:color w:val="auto"/>
        </w:rPr>
        <w:t>D</w:t>
      </w:r>
      <w:r w:rsidR="007945A7">
        <w:rPr>
          <w:color w:val="auto"/>
        </w:rPr>
        <w:t>o</w:t>
      </w:r>
      <w:r w:rsidRPr="005D6B2D">
        <w:rPr>
          <w:color w:val="auto"/>
        </w:rPr>
        <w:t>cumentação Java:</w:t>
      </w:r>
    </w:p>
    <w:p w14:paraId="2737F571" w14:textId="77777777" w:rsidR="00BF4B5B" w:rsidRPr="0053151D" w:rsidRDefault="0000773B" w:rsidP="00407BC1">
      <w:pPr>
        <w:pStyle w:val="Professor"/>
        <w:numPr>
          <w:ilvl w:val="0"/>
          <w:numId w:val="10"/>
        </w:numPr>
        <w:rPr>
          <w:color w:val="0070C0"/>
        </w:rPr>
      </w:pPr>
      <w:hyperlink r:id="rId25" w:history="1">
        <w:r w:rsidR="00BF4B5B" w:rsidRPr="0053151D">
          <w:rPr>
            <w:rStyle w:val="Hiperlink"/>
            <w:color w:val="0070C0"/>
          </w:rPr>
          <w:t>https://docs.oracle.com/javase/tutorial/java/nutsandbolts/for.html</w:t>
        </w:r>
      </w:hyperlink>
    </w:p>
    <w:p w14:paraId="28CFC000" w14:textId="77777777" w:rsidR="00BF4B5B" w:rsidRPr="0053151D" w:rsidRDefault="0000773B" w:rsidP="00407BC1">
      <w:pPr>
        <w:pStyle w:val="Professor"/>
        <w:numPr>
          <w:ilvl w:val="0"/>
          <w:numId w:val="10"/>
        </w:numPr>
        <w:rPr>
          <w:color w:val="0070C0"/>
        </w:rPr>
      </w:pPr>
      <w:hyperlink r:id="rId26" w:history="1">
        <w:r w:rsidR="00BF4B5B" w:rsidRPr="0053151D">
          <w:rPr>
            <w:rStyle w:val="Hiperlink"/>
            <w:color w:val="0070C0"/>
          </w:rPr>
          <w:t>https://docs.oracle.com/javase/8/docs/technotes/guides/language/foreach.html</w:t>
        </w:r>
      </w:hyperlink>
    </w:p>
    <w:p w14:paraId="45059292" w14:textId="77777777" w:rsidR="00BF4B5B" w:rsidRPr="0053151D" w:rsidRDefault="0000773B" w:rsidP="00407BC1">
      <w:pPr>
        <w:pStyle w:val="Professor"/>
        <w:numPr>
          <w:ilvl w:val="0"/>
          <w:numId w:val="10"/>
        </w:numPr>
        <w:rPr>
          <w:color w:val="0070C0"/>
        </w:rPr>
      </w:pPr>
      <w:hyperlink r:id="rId27" w:history="1">
        <w:r w:rsidR="00BF4B5B" w:rsidRPr="0053151D">
          <w:rPr>
            <w:rStyle w:val="Hiperlink"/>
            <w:color w:val="0070C0"/>
          </w:rPr>
          <w:t>https://docs.oracle.com/javase/tutorial/java/nutsandbolts/while.html</w:t>
        </w:r>
      </w:hyperlink>
    </w:p>
    <w:p w14:paraId="01D4CB53" w14:textId="77777777" w:rsidR="00BF4B5B" w:rsidRPr="005D6B2D" w:rsidRDefault="00BF4B5B" w:rsidP="00BF4B5B">
      <w:pPr>
        <w:pStyle w:val="Professor"/>
        <w:ind w:left="720"/>
        <w:rPr>
          <w:color w:val="auto"/>
        </w:rPr>
      </w:pPr>
    </w:p>
    <w:p w14:paraId="52A4EBB1" w14:textId="77777777" w:rsidR="00BC4AA2" w:rsidRPr="005D6B2D" w:rsidRDefault="00BC4AA2" w:rsidP="00BC4AA2">
      <w:pPr>
        <w:rPr>
          <w:shd w:val="clear" w:color="auto" w:fill="FFFFFF"/>
        </w:rPr>
      </w:pPr>
    </w:p>
    <w:p w14:paraId="0A75B841" w14:textId="080C73D2" w:rsidR="00F248A7" w:rsidRDefault="00BC4AA2" w:rsidP="00167BE7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lastRenderedPageBreak/>
        <w:t>Exercícios</w:t>
      </w:r>
    </w:p>
    <w:p w14:paraId="2E8AA5CC" w14:textId="18074234" w:rsidR="00F248A7" w:rsidRDefault="00F248A7" w:rsidP="00F248A7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F248A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1BF2CDC1" w14:textId="612A4AF6" w:rsidR="0000702F" w:rsidRPr="005D6B2D" w:rsidRDefault="0000702F" w:rsidP="00167BE7">
      <w:pPr>
        <w:pStyle w:val="Ttulo3"/>
      </w:pPr>
    </w:p>
    <w:p w14:paraId="4CCC2088" w14:textId="77777777" w:rsidR="00E7229E" w:rsidRPr="009E2F5B" w:rsidRDefault="00E7229E" w:rsidP="00E7229E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O que são palavras reservadas? Cite exemplos.</w:t>
      </w:r>
    </w:p>
    <w:p w14:paraId="4E08DCD1" w14:textId="77777777" w:rsidR="00E7229E" w:rsidRDefault="00E7229E" w:rsidP="00167BE7">
      <w:pPr>
        <w:pStyle w:val="GradeMdia1-nfase21"/>
      </w:pPr>
    </w:p>
    <w:p w14:paraId="450C2ED8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>São palavras especialmente designadas e pré-estabelecidas para uso de certos métodos e estruturas, por isso estas pala</w:t>
      </w:r>
      <w:r w:rsidR="007945A7">
        <w:t>v</w:t>
      </w:r>
      <w:r w:rsidR="0000702F" w:rsidRPr="005D6B2D">
        <w:t>ras não devem ser utilizadas para nomear construções próprias em Java. Alguns exemplos de palavras reservadas são: class, private, final, enum, int, while, if, etc.</w:t>
      </w:r>
    </w:p>
    <w:p w14:paraId="7F6DE40A" w14:textId="77777777" w:rsidR="00E7229E" w:rsidRPr="005D6B2D" w:rsidRDefault="00E7229E" w:rsidP="00167BE7">
      <w:pPr>
        <w:pStyle w:val="GradeMdia1-nfase21"/>
      </w:pPr>
    </w:p>
    <w:p w14:paraId="35D25017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Para que servem os comentários? Quais são os tipos de comentários? Cite exemplos.</w:t>
      </w:r>
    </w:p>
    <w:p w14:paraId="605750F4" w14:textId="77777777" w:rsidR="00E7229E" w:rsidRDefault="00E7229E" w:rsidP="00167BE7">
      <w:pPr>
        <w:pStyle w:val="GradeMdia1-nfase21"/>
      </w:pPr>
    </w:p>
    <w:p w14:paraId="10C98F3D" w14:textId="77777777" w:rsidR="0000702F" w:rsidRPr="005D6B2D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Servem para especificar o nome do autor, tipo de programa e facilitar a compreensão e organização de certos trechos do programa. Os comentários podem ser de uma única linha ou múltiplas linhas. Exemplo: </w:t>
      </w:r>
    </w:p>
    <w:p w14:paraId="1F88CE89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// Este é um comentário de uma linha </w:t>
      </w:r>
    </w:p>
    <w:p w14:paraId="5E681A29" w14:textId="77777777" w:rsidR="0000702F" w:rsidRPr="005D6B2D" w:rsidRDefault="0000702F" w:rsidP="005D6B2D">
      <w:pPr>
        <w:ind w:left="709"/>
      </w:pPr>
    </w:p>
    <w:p w14:paraId="5AC0802B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>/* Este</w:t>
      </w:r>
    </w:p>
    <w:p w14:paraId="2601D354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é</w:t>
      </w:r>
    </w:p>
    <w:p w14:paraId="2F1511F6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um</w:t>
      </w:r>
    </w:p>
    <w:p w14:paraId="565ED90A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comentário</w:t>
      </w:r>
    </w:p>
    <w:p w14:paraId="0FB94A33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de</w:t>
      </w:r>
    </w:p>
    <w:p w14:paraId="526039C7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múltiplas</w:t>
      </w:r>
    </w:p>
    <w:p w14:paraId="50956A6C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linhas</w:t>
      </w:r>
    </w:p>
    <w:p w14:paraId="0F2096FE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*/"</w:t>
      </w:r>
    </w:p>
    <w:p w14:paraId="704D3502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Como as classes devem ser declaradas/nomeadas?</w:t>
      </w:r>
    </w:p>
    <w:p w14:paraId="5CF78A68" w14:textId="77777777" w:rsidR="00E7229E" w:rsidRDefault="00E7229E" w:rsidP="00167BE7">
      <w:pPr>
        <w:pStyle w:val="GradeMdia1-nfase21"/>
      </w:pPr>
    </w:p>
    <w:p w14:paraId="1F859B37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Pela convenção </w:t>
      </w:r>
      <w:r w:rsidR="0000702F" w:rsidRPr="005D6B2D">
        <w:rPr>
          <w:i/>
        </w:rPr>
        <w:t>camel-case</w:t>
      </w:r>
      <w:r w:rsidR="0000702F" w:rsidRPr="005D6B2D">
        <w:t xml:space="preserve">, começando com letra maiúscula e, em caso de nome composto, não inserir espaço e iniciar </w:t>
      </w:r>
      <w:r w:rsidR="007945A7">
        <w:t xml:space="preserve">o </w:t>
      </w:r>
      <w:r w:rsidR="0000702F" w:rsidRPr="005D6B2D">
        <w:t xml:space="preserve">segundo nome também com letra </w:t>
      </w:r>
      <w:r w:rsidR="005D6B2D" w:rsidRPr="005D6B2D">
        <w:t>maiúscula</w:t>
      </w:r>
      <w:r w:rsidR="0000702F" w:rsidRPr="005D6B2D">
        <w:t xml:space="preserve">. Não iniciar o nome da classe com números ou </w:t>
      </w:r>
      <w:r w:rsidR="005D6B2D" w:rsidRPr="005D6B2D">
        <w:t>caractere</w:t>
      </w:r>
      <w:r w:rsidR="0000702F" w:rsidRPr="005D6B2D">
        <w:t xml:space="preserve"> especial.</w:t>
      </w:r>
    </w:p>
    <w:p w14:paraId="63A041E1" w14:textId="77777777" w:rsidR="00E7229E" w:rsidRPr="005D6B2D" w:rsidRDefault="00E7229E" w:rsidP="00167BE7">
      <w:pPr>
        <w:pStyle w:val="GradeMdia1-nfase21"/>
      </w:pPr>
    </w:p>
    <w:p w14:paraId="160C37B9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O que são pacotes?</w:t>
      </w:r>
    </w:p>
    <w:p w14:paraId="6DC265A8" w14:textId="77777777" w:rsidR="00E7229E" w:rsidRDefault="00E7229E" w:rsidP="00167BE7">
      <w:pPr>
        <w:pStyle w:val="GradeMdia1-nfase21"/>
      </w:pPr>
    </w:p>
    <w:p w14:paraId="55C2D9BD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É um mecanismo de </w:t>
      </w:r>
      <w:r w:rsidR="0000702F" w:rsidRPr="005D6B2D">
        <w:rPr>
          <w:i/>
        </w:rPr>
        <w:t>namespace</w:t>
      </w:r>
      <w:r w:rsidR="0000702F" w:rsidRPr="005D6B2D">
        <w:t xml:space="preserve"> e atua como um organizador, que torna os nomes neste pacote exclusivos dentro dele, podendo ser utilizados novamente em outros pacotes, mas não no mesmo pacote. </w:t>
      </w:r>
      <w:r w:rsidR="007945A7">
        <w:t>T</w:t>
      </w:r>
      <w:r w:rsidR="0000702F" w:rsidRPr="005D6B2D">
        <w:t>ambém serve para você organizar seus aplicativos mais complexos em unidades de funcionalidade discretas.</w:t>
      </w:r>
    </w:p>
    <w:p w14:paraId="2F27FD4E" w14:textId="77777777" w:rsidR="00E7229E" w:rsidRPr="005D6B2D" w:rsidRDefault="00E7229E" w:rsidP="00167BE7">
      <w:pPr>
        <w:pStyle w:val="GradeMdia1-nfase21"/>
      </w:pPr>
    </w:p>
    <w:p w14:paraId="2C2D646A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rFonts w:ascii="Courier New" w:hAnsi="Courier New" w:cs="Courier New"/>
          <w:b/>
        </w:rPr>
      </w:pPr>
      <w:r w:rsidRPr="009E2F5B">
        <w:rPr>
          <w:b/>
        </w:rPr>
        <w:t xml:space="preserve">Para que serve uma instrução de importação? Mostre um exemplo de importação de uma classe específica e outro </w:t>
      </w:r>
      <w:r w:rsidR="007945A7">
        <w:rPr>
          <w:b/>
        </w:rPr>
        <w:t>que</w:t>
      </w:r>
      <w:r w:rsidR="007945A7" w:rsidRPr="009E2F5B">
        <w:rPr>
          <w:b/>
        </w:rPr>
        <w:t xml:space="preserve"> </w:t>
      </w:r>
      <w:r w:rsidRPr="009E2F5B">
        <w:rPr>
          <w:b/>
        </w:rPr>
        <w:t>importa de um pacote inteiro.</w:t>
      </w:r>
    </w:p>
    <w:p w14:paraId="6472107F" w14:textId="77777777" w:rsidR="00E7229E" w:rsidRPr="00167BE7" w:rsidRDefault="00E7229E" w:rsidP="00167BE7">
      <w:pPr>
        <w:pStyle w:val="GradeMdia1-nfase21"/>
        <w:rPr>
          <w:rFonts w:ascii="Courier New" w:hAnsi="Courier New" w:cs="Courier New"/>
        </w:rPr>
      </w:pPr>
    </w:p>
    <w:p w14:paraId="06EFB7C0" w14:textId="77777777" w:rsidR="0000702F" w:rsidRDefault="004074F6" w:rsidP="00167BE7">
      <w:pPr>
        <w:pStyle w:val="GradeMdia1-nfase21"/>
        <w:rPr>
          <w:rFonts w:ascii="Courier New" w:hAnsi="Courier New" w:cs="Courier New"/>
        </w:rPr>
      </w:pPr>
      <w:r>
        <w:t xml:space="preserve">Resposta: </w:t>
      </w:r>
      <w:r w:rsidR="0000702F" w:rsidRPr="005D6B2D">
        <w:t>As importações (</w:t>
      </w:r>
      <w:r w:rsidR="0000702F" w:rsidRPr="005D6B2D">
        <w:rPr>
          <w:rFonts w:ascii="Courier New" w:hAnsi="Courier New" w:cs="Courier New"/>
        </w:rPr>
        <w:t>import</w:t>
      </w:r>
      <w:r w:rsidR="0000702F" w:rsidRPr="005D6B2D">
        <w:t xml:space="preserve">) se assemelham à definição de classe. Muitas das classes não estão localizadas por padrão no compilador e devem ser importadas para serem utilizadas. Uma instrução de importação informa </w:t>
      </w:r>
      <w:r w:rsidR="007945A7">
        <w:t>a</w:t>
      </w:r>
      <w:r w:rsidR="0000702F" w:rsidRPr="005D6B2D">
        <w:t xml:space="preserve">o compilador Java onde estão </w:t>
      </w:r>
      <w:r w:rsidR="0000702F" w:rsidRPr="005D6B2D">
        <w:lastRenderedPageBreak/>
        <w:t>localizadas certas classes as quais você fará uso</w:t>
      </w:r>
      <w:r w:rsidR="0000702F" w:rsidRPr="005D6B2D">
        <w:rPr>
          <w:rFonts w:ascii="Courier New" w:hAnsi="Courier New" w:cs="Courier New"/>
        </w:rPr>
        <w:t>. import classes.Car;</w:t>
      </w:r>
      <w:r w:rsidR="0000702F" w:rsidRPr="005D6B2D">
        <w:t xml:space="preserve"> e </w:t>
      </w:r>
      <w:r w:rsidR="0000702F" w:rsidRPr="005D6B2D">
        <w:rPr>
          <w:rFonts w:ascii="Courier New" w:hAnsi="Courier New" w:cs="Courier New"/>
        </w:rPr>
        <w:t>import java.awt.*</w:t>
      </w:r>
      <w:r w:rsidR="007945A7">
        <w:rPr>
          <w:rFonts w:ascii="Courier New" w:hAnsi="Courier New" w:cs="Courier New"/>
        </w:rPr>
        <w:t>;</w:t>
      </w:r>
      <w:r w:rsidR="0000702F" w:rsidRPr="005D6B2D">
        <w:rPr>
          <w:rFonts w:ascii="Courier New" w:hAnsi="Courier New" w:cs="Courier New"/>
        </w:rPr>
        <w:t>.</w:t>
      </w:r>
    </w:p>
    <w:p w14:paraId="3568EB89" w14:textId="77777777" w:rsidR="00E7229E" w:rsidRPr="005D6B2D" w:rsidRDefault="00E7229E" w:rsidP="00167BE7">
      <w:pPr>
        <w:pStyle w:val="GradeMdia1-nfase21"/>
        <w:rPr>
          <w:rFonts w:ascii="Courier New" w:hAnsi="Courier New" w:cs="Courier New"/>
        </w:rPr>
      </w:pPr>
    </w:p>
    <w:p w14:paraId="1520B5BF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O que são as variáveis e constantes? Quando utilizar uma constante no lugar de uma variável?</w:t>
      </w:r>
    </w:p>
    <w:p w14:paraId="22E92519" w14:textId="77777777" w:rsidR="00E7229E" w:rsidRDefault="00E7229E" w:rsidP="00167BE7">
      <w:pPr>
        <w:pStyle w:val="GradeMdia1-nfase21"/>
      </w:pPr>
    </w:p>
    <w:p w14:paraId="6540F936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>Variáveis referenciam um valor mutável. Ela pode ser simples ou de escopo. A variável de escopo distingue e diferencia cada instância em que ela está contida, além de definir o estado desta. As constantes referenciam um valor não mutável. Variáveis de escopo também podem ser constantes</w:t>
      </w:r>
      <w:r w:rsidR="007945A7">
        <w:t>,</w:t>
      </w:r>
      <w:r w:rsidR="0000702F" w:rsidRPr="005D6B2D">
        <w:t xml:space="preserve"> ou seja, definem o estado da instância, porém não podem ser alteradas. Quando é necessário que um valor não seja alterado, use constantes. Caso contrário, use variáveis.</w:t>
      </w:r>
    </w:p>
    <w:p w14:paraId="08A57140" w14:textId="77777777" w:rsidR="00E7229E" w:rsidRPr="005D6B2D" w:rsidRDefault="00E7229E" w:rsidP="00167BE7">
      <w:pPr>
        <w:pStyle w:val="GradeMdia1-nfase21"/>
      </w:pPr>
    </w:p>
    <w:p w14:paraId="4DF6558D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 xml:space="preserve">Quando utilizar a palavra </w:t>
      </w:r>
      <w:r w:rsidR="007945A7">
        <w:rPr>
          <w:b/>
        </w:rPr>
        <w:t xml:space="preserve">reservada </w:t>
      </w:r>
      <w:r w:rsidRPr="009E2F5B">
        <w:rPr>
          <w:b/>
        </w:rPr>
        <w:t>"this"?</w:t>
      </w:r>
    </w:p>
    <w:p w14:paraId="7E3CEFFD" w14:textId="77777777" w:rsidR="00E7229E" w:rsidRDefault="00E7229E" w:rsidP="00167BE7">
      <w:pPr>
        <w:pStyle w:val="GradeMdia1-nfase21"/>
      </w:pPr>
    </w:p>
    <w:p w14:paraId="02CFC116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Quando há duas variáveis com o mesmo nome, usa-se a palavra </w:t>
      </w:r>
      <w:r w:rsidR="0000702F" w:rsidRPr="005D6B2D">
        <w:rPr>
          <w:rFonts w:ascii="Courier New" w:hAnsi="Courier New" w:cs="Courier New"/>
        </w:rPr>
        <w:t>this</w:t>
      </w:r>
      <w:r w:rsidR="0000702F" w:rsidRPr="005D6B2D">
        <w:t xml:space="preserve"> para se referir a uma delas.</w:t>
      </w:r>
    </w:p>
    <w:p w14:paraId="772F2C5A" w14:textId="77777777" w:rsidR="00E7229E" w:rsidRPr="005D6B2D" w:rsidRDefault="00E7229E" w:rsidP="00167BE7">
      <w:pPr>
        <w:pStyle w:val="GradeMdia1-nfase21"/>
      </w:pPr>
    </w:p>
    <w:p w14:paraId="67C55DD9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O que são Strings? Como concatenar Strings?</w:t>
      </w:r>
    </w:p>
    <w:p w14:paraId="19AE46FE" w14:textId="77777777" w:rsidR="00E7229E" w:rsidRDefault="00E7229E" w:rsidP="00167BE7">
      <w:pPr>
        <w:pStyle w:val="GradeMdia1-nfase21"/>
      </w:pPr>
    </w:p>
    <w:p w14:paraId="4DE64D19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Variáveis do tipo </w:t>
      </w:r>
      <w:r w:rsidR="005D6B2D" w:rsidRPr="005D6B2D">
        <w:rPr>
          <w:rFonts w:ascii="Courier New" w:hAnsi="Courier New" w:cs="Courier New"/>
        </w:rPr>
        <w:t>String</w:t>
      </w:r>
      <w:r w:rsidR="0000702F" w:rsidRPr="005D6B2D">
        <w:t xml:space="preserve"> são objetos d</w:t>
      </w:r>
      <w:r w:rsidR="005D6B2D">
        <w:t>e primeira classe</w:t>
      </w:r>
      <w:r w:rsidR="007945A7">
        <w:t xml:space="preserve"> e</w:t>
      </w:r>
      <w:r w:rsidR="0000702F" w:rsidRPr="005D6B2D">
        <w:t xml:space="preserve"> pode</w:t>
      </w:r>
      <w:r w:rsidR="007945A7">
        <w:t>m</w:t>
      </w:r>
      <w:r w:rsidR="0000702F" w:rsidRPr="005D6B2D">
        <w:t xml:space="preserve"> armazenar palavras ou frases como valor. Para concatenar </w:t>
      </w:r>
      <w:r w:rsidR="0000702F" w:rsidRPr="005D6B2D">
        <w:rPr>
          <w:rFonts w:ascii="Courier New" w:hAnsi="Courier New" w:cs="Courier New"/>
        </w:rPr>
        <w:t>Strings</w:t>
      </w:r>
      <w:r w:rsidR="0000702F" w:rsidRPr="005D6B2D">
        <w:t>, escreve-se a palavra ou frase entre aspas e usa-se o sinal "</w:t>
      </w:r>
      <w:r w:rsidR="0000702F" w:rsidRPr="005D6B2D">
        <w:rPr>
          <w:rFonts w:ascii="Courier New" w:hAnsi="Courier New" w:cs="Courier New"/>
        </w:rPr>
        <w:t>+"</w:t>
      </w:r>
      <w:r w:rsidR="0000702F" w:rsidRPr="005D6B2D">
        <w:t xml:space="preserve"> para </w:t>
      </w:r>
      <w:r w:rsidR="005D6B2D">
        <w:t>concatena-</w:t>
      </w:r>
      <w:r w:rsidR="0000702F" w:rsidRPr="005D6B2D">
        <w:t xml:space="preserve">la com outra </w:t>
      </w:r>
      <w:r w:rsidR="0000702F" w:rsidRPr="005D6B2D">
        <w:rPr>
          <w:rFonts w:ascii="Courier New" w:hAnsi="Courier New" w:cs="Courier New"/>
        </w:rPr>
        <w:t>String</w:t>
      </w:r>
      <w:r w:rsidR="0000702F" w:rsidRPr="005D6B2D">
        <w:t xml:space="preserve"> ou com outras variáveis e objetos.</w:t>
      </w:r>
    </w:p>
    <w:p w14:paraId="17289539" w14:textId="77777777" w:rsidR="007945A7" w:rsidRPr="005D6B2D" w:rsidRDefault="007945A7" w:rsidP="00167BE7">
      <w:pPr>
        <w:pStyle w:val="GradeMdia1-nfase21"/>
      </w:pPr>
    </w:p>
    <w:p w14:paraId="0AF156B8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Cite os tipos de operadores.</w:t>
      </w:r>
    </w:p>
    <w:p w14:paraId="67988E5C" w14:textId="77777777" w:rsidR="00E7229E" w:rsidRDefault="00E7229E" w:rsidP="00167BE7">
      <w:pPr>
        <w:pStyle w:val="GradeMdia1-nfase21"/>
      </w:pPr>
    </w:p>
    <w:p w14:paraId="629A3E21" w14:textId="60C3E32E" w:rsidR="0000702F" w:rsidRDefault="004074F6" w:rsidP="00167BE7">
      <w:pPr>
        <w:pStyle w:val="GradeMdia1-nfase21"/>
      </w:pPr>
      <w:r>
        <w:t xml:space="preserve">Resposta: Os tipos de operadores são </w:t>
      </w:r>
      <w:r w:rsidR="005D6B2D" w:rsidRPr="005D6B2D">
        <w:t>aritméticos</w:t>
      </w:r>
      <w:r w:rsidR="0000702F" w:rsidRPr="005D6B2D">
        <w:t>, condicionais e instrutores de controle.</w:t>
      </w:r>
    </w:p>
    <w:p w14:paraId="524E689B" w14:textId="77777777" w:rsidR="00E7229E" w:rsidRPr="005D6B2D" w:rsidRDefault="00E7229E" w:rsidP="00167BE7">
      <w:pPr>
        <w:pStyle w:val="GradeMdia1-nfase21"/>
      </w:pPr>
    </w:p>
    <w:p w14:paraId="250FDC60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Quais são os modificadores de acesso? Cite as diferenças</w:t>
      </w:r>
      <w:r w:rsidR="007945A7">
        <w:rPr>
          <w:b/>
        </w:rPr>
        <w:t>.</w:t>
      </w:r>
    </w:p>
    <w:p w14:paraId="6C860F16" w14:textId="77777777" w:rsidR="00E7229E" w:rsidRDefault="00E7229E" w:rsidP="00167BE7">
      <w:pPr>
        <w:pStyle w:val="GradeMdia1-nfase21"/>
      </w:pPr>
    </w:p>
    <w:p w14:paraId="6DFDB261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Os modificadores de acesso são: </w:t>
      </w:r>
      <w:r w:rsidR="0000702F" w:rsidRPr="005D6B2D">
        <w:rPr>
          <w:rFonts w:ascii="Courier New" w:hAnsi="Courier New" w:cs="Courier New"/>
        </w:rPr>
        <w:t>public</w:t>
      </w:r>
      <w:r w:rsidR="0000702F" w:rsidRPr="005D6B2D">
        <w:t xml:space="preserve">, </w:t>
      </w:r>
      <w:r w:rsidR="0000702F" w:rsidRPr="005D6B2D">
        <w:rPr>
          <w:rFonts w:ascii="Courier New" w:hAnsi="Courier New" w:cs="Courier New"/>
        </w:rPr>
        <w:t>private</w:t>
      </w:r>
      <w:r w:rsidR="0000702F" w:rsidRPr="005D6B2D">
        <w:t xml:space="preserve"> e </w:t>
      </w:r>
      <w:r w:rsidR="0000702F" w:rsidRPr="005D6B2D">
        <w:rPr>
          <w:rFonts w:ascii="Courier New" w:hAnsi="Courier New" w:cs="Courier New"/>
        </w:rPr>
        <w:t>protected</w:t>
      </w:r>
      <w:r w:rsidR="0000702F" w:rsidRPr="005D6B2D">
        <w:t xml:space="preserve">. O modificador public significa que as informações contidas na classe podem ser acessadas livremente por qualquer outra classe. O modificador </w:t>
      </w:r>
      <w:r w:rsidR="0000702F" w:rsidRPr="005D6B2D">
        <w:rPr>
          <w:rFonts w:ascii="Courier New" w:hAnsi="Courier New" w:cs="Courier New"/>
        </w:rPr>
        <w:t>private</w:t>
      </w:r>
      <w:r w:rsidR="0000702F" w:rsidRPr="005D6B2D">
        <w:t xml:space="preserve"> significa que as informações da classe podem ser acessadas apenas por ela mesma. O modificador </w:t>
      </w:r>
      <w:r w:rsidR="0000702F" w:rsidRPr="005D6B2D">
        <w:rPr>
          <w:rFonts w:ascii="Courier New" w:hAnsi="Courier New" w:cs="Courier New"/>
        </w:rPr>
        <w:t>protected</w:t>
      </w:r>
      <w:r w:rsidR="0000702F" w:rsidRPr="005D6B2D">
        <w:t xml:space="preserve"> significa que as informações da classe só podem ser acessadas por ela mesma e pelas subclasses.</w:t>
      </w:r>
    </w:p>
    <w:p w14:paraId="38B128F4" w14:textId="77777777" w:rsidR="00E7229E" w:rsidRPr="005D6B2D" w:rsidRDefault="00E7229E" w:rsidP="00167BE7">
      <w:pPr>
        <w:pStyle w:val="GradeMdia1-nfase21"/>
      </w:pPr>
    </w:p>
    <w:p w14:paraId="7F7CD9E6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Explique o funcionamento da instrução "if". Quando utilizar a instrução "else"?</w:t>
      </w:r>
    </w:p>
    <w:p w14:paraId="73C054C6" w14:textId="77777777" w:rsidR="00E7229E" w:rsidRDefault="00E7229E" w:rsidP="00167BE7">
      <w:pPr>
        <w:pStyle w:val="GradeMdia1-nfase21"/>
        <w:rPr>
          <w:rFonts w:ascii="Courier New" w:hAnsi="Courier New" w:cs="Courier New"/>
        </w:rPr>
      </w:pPr>
    </w:p>
    <w:p w14:paraId="34811276" w14:textId="77777777" w:rsidR="0000702F" w:rsidRDefault="004074F6" w:rsidP="00167BE7">
      <w:pPr>
        <w:pStyle w:val="GradeMdia1-nfase21"/>
      </w:pPr>
      <w:r>
        <w:t xml:space="preserve">Resposta: </w:t>
      </w:r>
      <w:r w:rsidR="005D6B2D" w:rsidRPr="005D6B2D">
        <w:rPr>
          <w:rFonts w:ascii="Courier New" w:hAnsi="Courier New" w:cs="Courier New"/>
        </w:rPr>
        <w:t>if</w:t>
      </w:r>
      <w:r w:rsidR="0000702F" w:rsidRPr="005D6B2D">
        <w:t xml:space="preserve"> é um operador condicional que executa os comandos dentro deles somente se seu método </w:t>
      </w:r>
      <w:r w:rsidR="007945A7">
        <w:t>for</w:t>
      </w:r>
      <w:r w:rsidR="007945A7" w:rsidRPr="005D6B2D">
        <w:t xml:space="preserve"> </w:t>
      </w:r>
      <w:r w:rsidR="0000702F" w:rsidRPr="005D6B2D">
        <w:t xml:space="preserve">satisfeito, ou seja, quando a instrução </w:t>
      </w:r>
      <w:r w:rsidR="0000702F" w:rsidRPr="005D6B2D">
        <w:rPr>
          <w:rFonts w:ascii="Courier New" w:hAnsi="Courier New" w:cs="Courier New"/>
        </w:rPr>
        <w:t>if</w:t>
      </w:r>
      <w:r w:rsidR="0000702F" w:rsidRPr="005D6B2D">
        <w:t xml:space="preserve"> for verdadeira. O </w:t>
      </w:r>
      <w:r w:rsidR="0000702F" w:rsidRPr="005D6B2D">
        <w:rPr>
          <w:rFonts w:ascii="Courier New" w:hAnsi="Courier New" w:cs="Courier New"/>
        </w:rPr>
        <w:t>else</w:t>
      </w:r>
      <w:r w:rsidR="0000702F" w:rsidRPr="005D6B2D">
        <w:t xml:space="preserve"> é utilizado apenas quando a</w:t>
      </w:r>
      <w:r w:rsidR="005D6B2D">
        <w:t xml:space="preserve"> condição na</w:t>
      </w:r>
      <w:r w:rsidR="0000702F" w:rsidRPr="005D6B2D">
        <w:t xml:space="preserve"> instrução </w:t>
      </w:r>
      <w:r w:rsidR="005D6B2D" w:rsidRPr="005D6B2D">
        <w:rPr>
          <w:rFonts w:ascii="Courier New" w:hAnsi="Courier New" w:cs="Courier New"/>
        </w:rPr>
        <w:t>if</w:t>
      </w:r>
      <w:r w:rsidR="0000702F" w:rsidRPr="005D6B2D">
        <w:t xml:space="preserve"> é falsa.</w:t>
      </w:r>
    </w:p>
    <w:p w14:paraId="56AE0D4F" w14:textId="77777777" w:rsidR="00E7229E" w:rsidRPr="005D6B2D" w:rsidRDefault="00E7229E" w:rsidP="00167BE7">
      <w:pPr>
        <w:pStyle w:val="GradeMdia1-nfase21"/>
      </w:pPr>
    </w:p>
    <w:p w14:paraId="6E4184BC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O que são Loops? Quais tipos de loops existentes? O que é ramificação de loop?</w:t>
      </w:r>
    </w:p>
    <w:p w14:paraId="628E15DC" w14:textId="77777777" w:rsidR="00E7229E" w:rsidRDefault="00E7229E" w:rsidP="00167BE7">
      <w:pPr>
        <w:pStyle w:val="GradeMdia1-nfase21"/>
      </w:pPr>
    </w:p>
    <w:p w14:paraId="7FE9729C" w14:textId="77777777" w:rsidR="0000702F" w:rsidRPr="005D6B2D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É uma construção de programação que executa repetidamente enquanto uma condição não é atendida. Os tipos de loops são: </w:t>
      </w:r>
      <w:r w:rsidR="0000702F" w:rsidRPr="005D6B2D">
        <w:rPr>
          <w:rFonts w:ascii="Courier New" w:hAnsi="Courier New" w:cs="Courier New"/>
        </w:rPr>
        <w:t>while</w:t>
      </w:r>
      <w:r w:rsidR="0000702F" w:rsidRPr="005D6B2D">
        <w:t xml:space="preserve"> e </w:t>
      </w:r>
      <w:r w:rsidR="0000702F" w:rsidRPr="005D6B2D">
        <w:rPr>
          <w:rFonts w:ascii="Courier New" w:hAnsi="Courier New" w:cs="Courier New"/>
        </w:rPr>
        <w:t>for</w:t>
      </w:r>
      <w:r w:rsidR="0000702F" w:rsidRPr="005D6B2D">
        <w:t xml:space="preserve">. Ramificação loop serve para resgatar um loop antes que a expressão condicional seja avaliada como false, na linguagem Java temos a instrução </w:t>
      </w:r>
      <w:r w:rsidR="0000702F" w:rsidRPr="005D6B2D">
        <w:rPr>
          <w:rFonts w:ascii="Courier New" w:hAnsi="Courier New" w:cs="Courier New"/>
        </w:rPr>
        <w:t>break</w:t>
      </w:r>
      <w:r w:rsidR="0000702F" w:rsidRPr="005D6B2D">
        <w:t>.</w:t>
      </w:r>
    </w:p>
    <w:p w14:paraId="39DEB4C5" w14:textId="77777777" w:rsidR="00BF4B5B" w:rsidRDefault="00BF4B5B" w:rsidP="00BC4AA2">
      <w:pPr>
        <w:pStyle w:val="Ttulo3"/>
      </w:pPr>
    </w:p>
    <w:p w14:paraId="4743252F" w14:textId="232CDD43" w:rsidR="00EB1BE1" w:rsidRDefault="00BC4AA2" w:rsidP="00167BE7">
      <w:pPr>
        <w:pStyle w:val="Ttulo3"/>
      </w:pPr>
      <w:r>
        <w:t>T</w:t>
      </w:r>
      <w:r w:rsidR="008036AF">
        <w:t>DP</w:t>
      </w:r>
    </w:p>
    <w:p w14:paraId="05A9CAED" w14:textId="264DED8F" w:rsidR="00EB1BE1" w:rsidRDefault="00EB1BE1" w:rsidP="00EB1BE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EB1BE1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2FC9CB33" w14:textId="75F651B7" w:rsidR="008036AF" w:rsidRPr="00EB1BE1" w:rsidRDefault="008036AF" w:rsidP="00167BE7">
      <w:pPr>
        <w:pStyle w:val="Ttulo3"/>
        <w:rPr>
          <w:lang w:val="pt-BR"/>
        </w:rPr>
      </w:pPr>
    </w:p>
    <w:p w14:paraId="6B853100" w14:textId="77777777" w:rsidR="00350B4A" w:rsidRDefault="00350B4A" w:rsidP="00350B4A">
      <w:pPr>
        <w:pStyle w:val="Ttulo4"/>
        <w:rPr>
          <w:sz w:val="27"/>
          <w:szCs w:val="27"/>
        </w:rPr>
      </w:pPr>
      <w:r>
        <w:t>2.16.1 - A reunião</w:t>
      </w:r>
    </w:p>
    <w:p w14:paraId="6FB5C628" w14:textId="77777777" w:rsidR="00350B4A" w:rsidRDefault="00350B4A" w:rsidP="00350B4A">
      <w:r>
        <w:t xml:space="preserve">O dia da reunião chegou e adivinha? Você se destacou! Você havia sido o único a preparar o ambiente e a realizar uma pesquisa de mercado (sim a pesquisa sobre filmes que você fez, é chamada de pesquisa de mercado). Nelson gostou muito da pesquisa de mercado, pois é uma etapa do processo de desenvolvimento de software designada aos gerentes. </w:t>
      </w:r>
    </w:p>
    <w:p w14:paraId="2B7FE1CC" w14:textId="77777777" w:rsidR="00350B4A" w:rsidRDefault="00350B4A" w:rsidP="00350B4A">
      <w:r>
        <w:t>O resultado desta reunião foi que você agora é o substituto de Nelson. Ele vai tirar um período de licença médica e você deverá tocar o barco daqui para frente.</w:t>
      </w:r>
    </w:p>
    <w:p w14:paraId="64060CEC" w14:textId="77777777" w:rsidR="00350B4A" w:rsidRDefault="00350B4A" w:rsidP="00350B4A">
      <w:pPr>
        <w:pStyle w:val="Ttulo4"/>
      </w:pPr>
      <w:r>
        <w:t>2.16.2 - Estudo de caso</w:t>
      </w:r>
    </w:p>
    <w:p w14:paraId="572AB451" w14:textId="77777777" w:rsidR="00350B4A" w:rsidRDefault="00350B4A" w:rsidP="00350B4A">
      <w:r>
        <w:t>Nelson falou com o cliente e coletou uma série de informações para você. Leia o caso:</w:t>
      </w:r>
    </w:p>
    <w:p w14:paraId="1C546790" w14:textId="77777777" w:rsidR="00350B4A" w:rsidRDefault="00350B4A" w:rsidP="00350B4A">
      <w:pPr>
        <w:ind w:left="567"/>
      </w:pPr>
      <w:r>
        <w:t xml:space="preserve">“O cliente é chamado </w:t>
      </w:r>
      <w:r w:rsidRPr="0024102C">
        <w:rPr>
          <w:b/>
        </w:rPr>
        <w:t>Júlio</w:t>
      </w:r>
      <w:r>
        <w:t>. Júlio é um cinéfilo, crítico e colunista de um jornal famoso. Ele é simplesmente obcecado por filmes e qualquer outra arte audiovisual.</w:t>
      </w:r>
    </w:p>
    <w:p w14:paraId="6D15B482" w14:textId="77777777" w:rsidR="00350B4A" w:rsidRDefault="00350B4A" w:rsidP="00350B4A">
      <w:pPr>
        <w:ind w:left="567"/>
      </w:pPr>
      <w:r>
        <w:t>Júlio possui uma agenda, onde anota a data de lançamento de praticamente todos os filmes. Ele sempre monitora esta agenda, pois quando tais datas chegam, ele vai ao cinema, assiste o filme e publica uma crítica sobre ele em uma coluna do jornal. Faz isso religiosamente e praticamente todas as semanas ele assiste alguns filmes.</w:t>
      </w:r>
    </w:p>
    <w:p w14:paraId="74BADE14" w14:textId="77777777" w:rsidR="00350B4A" w:rsidRDefault="00350B4A" w:rsidP="00350B4A">
      <w:pPr>
        <w:ind w:left="567"/>
      </w:pPr>
      <w:r>
        <w:t xml:space="preserve">No início do ano Júlio saiu de férias e foi fazer um passeio em seu barco à vela, e como era de se esperar, não desgrudou de sua agenda. </w:t>
      </w:r>
    </w:p>
    <w:p w14:paraId="3FE69309" w14:textId="77777777" w:rsidR="00350B4A" w:rsidRDefault="00350B4A" w:rsidP="00350B4A">
      <w:pPr>
        <w:ind w:left="567"/>
      </w:pPr>
      <w:r>
        <w:t xml:space="preserve">Por um pequeno descuido, ele a deixou cair no mar. Ela afundou como uma âncora. </w:t>
      </w:r>
    </w:p>
    <w:p w14:paraId="0BA39E28" w14:textId="77777777" w:rsidR="00350B4A" w:rsidRDefault="00350B4A" w:rsidP="00350B4A">
      <w:pPr>
        <w:ind w:left="567"/>
      </w:pPr>
      <w:r>
        <w:t xml:space="preserve">Júlio no desespero, abortou suas férias e tentou reescrever sua agenda, que tinha registros lançamentos de filmes até o ano 2020. Perdeu dois dias árduos nesta empreitada. </w:t>
      </w:r>
    </w:p>
    <w:p w14:paraId="1EF72EDD" w14:textId="77777777" w:rsidR="00350B4A" w:rsidRDefault="00350B4A" w:rsidP="00350B4A">
      <w:pPr>
        <w:ind w:left="567"/>
      </w:pPr>
      <w:r>
        <w:t>Agora, para não ter férias perdidas, resolveu contratar nossa empresa para criar um aplicativo desktop que cadastre estes filmes e os mantenham seguros”</w:t>
      </w:r>
    </w:p>
    <w:p w14:paraId="0BCD8EF5" w14:textId="77777777" w:rsidR="00350B4A" w:rsidRDefault="00350B4A" w:rsidP="00350B4A"/>
    <w:p w14:paraId="67F20918" w14:textId="77777777" w:rsidR="00350B4A" w:rsidRDefault="00350B4A" w:rsidP="00350B4A">
      <w:r>
        <w:t>A próxima etapa é a que chamamos de Storyboard.</w:t>
      </w:r>
    </w:p>
    <w:p w14:paraId="4B53D17C" w14:textId="77777777" w:rsidR="00350B4A" w:rsidRDefault="00350B4A" w:rsidP="00350B4A">
      <w:pPr>
        <w:pStyle w:val="Ttulo4"/>
      </w:pPr>
      <w:r>
        <w:t>2.16 - Storyboard</w:t>
      </w:r>
    </w:p>
    <w:p w14:paraId="69984DDF" w14:textId="77777777" w:rsidR="00350B4A" w:rsidRDefault="00350B4A" w:rsidP="00350B4A">
      <w:r>
        <w:t>O storyboard é uma sequ</w:t>
      </w:r>
      <w:r w:rsidR="0060701E">
        <w:t>ê</w:t>
      </w:r>
      <w:r>
        <w:t>ncia de imagens que narra uma história de forma simples e objetiva. Em Análise de Projetos, ela é uma forma de simular o uso de um produto antes mesmo dele começar a ser desenvolvido.</w:t>
      </w:r>
    </w:p>
    <w:p w14:paraId="12F05D53" w14:textId="77777777" w:rsidR="00350B4A" w:rsidRDefault="00350B4A" w:rsidP="00350B4A">
      <w:r>
        <w:t xml:space="preserve">Esta simulação revela se o produto realmente é viável ou não. </w:t>
      </w:r>
    </w:p>
    <w:p w14:paraId="2A38EF8D" w14:textId="77777777" w:rsidR="00350B4A" w:rsidRDefault="00350B4A" w:rsidP="00350B4A">
      <w:r>
        <w:t>Dado um caso, ou problema, o storyboard deve narrar o mesmo caso, introduzindo o produto como uma solução.</w:t>
      </w:r>
    </w:p>
    <w:p w14:paraId="654AC91D" w14:textId="77777777" w:rsidR="00350B4A" w:rsidRDefault="0000773B" w:rsidP="00350B4A">
      <w:r>
        <w:rPr>
          <w:rFonts w:eastAsia="Times New Roman"/>
          <w:b/>
          <w:bCs/>
          <w:i/>
          <w:iCs/>
          <w:color w:val="4FA1DB"/>
          <w:szCs w:val="22"/>
        </w:rPr>
        <w:pict w14:anchorId="2873384F">
          <v:rect id="_x0000_i1028" style="width:0;height:1.5pt" o:hralign="center" o:hrstd="t" o:hr="t" fillcolor="#aaa" stroked="f"/>
        </w:pict>
      </w:r>
    </w:p>
    <w:p w14:paraId="01125606" w14:textId="77777777" w:rsidR="00350B4A" w:rsidRDefault="00350B4A" w:rsidP="00350B4A">
      <w:pPr>
        <w:pStyle w:val="Ttulo4"/>
        <w:ind w:left="567" w:right="560"/>
      </w:pPr>
      <w:r>
        <w:lastRenderedPageBreak/>
        <w:t>Tarefa</w:t>
      </w:r>
    </w:p>
    <w:p w14:paraId="377ADAA7" w14:textId="3EAF3220" w:rsidR="00350B4A" w:rsidRDefault="00350B4A" w:rsidP="00350B4A">
      <w:pPr>
        <w:ind w:left="567" w:right="560"/>
      </w:pPr>
      <w:r>
        <w:t>Crie um storyboard que narre o acidente de Júlio</w:t>
      </w:r>
      <w:r w:rsidR="0060701E">
        <w:t>,</w:t>
      </w:r>
      <w:r>
        <w:t xml:space="preserve"> mas que com a introdução do aplicativo, prive-o da necessidade de reescrever sua agenda</w:t>
      </w:r>
      <w:r w:rsidR="0060701E">
        <w:t>.</w:t>
      </w:r>
      <w:r w:rsidR="003074C4">
        <w:t xml:space="preserve"> A seguir a </w:t>
      </w:r>
      <w:r w:rsidR="003074C4" w:rsidRPr="005D6B2D">
        <w:t>sugestão de storyboard para este exemplo</w:t>
      </w:r>
      <w:r w:rsidR="003074C4">
        <w:t>:</w:t>
      </w:r>
    </w:p>
    <w:p w14:paraId="7F231487" w14:textId="77777777" w:rsidR="008036AF" w:rsidRDefault="008036AF" w:rsidP="00167BE7"/>
    <w:p w14:paraId="529FA6B3" w14:textId="64B24462" w:rsidR="008036AF" w:rsidRDefault="001B4A5C" w:rsidP="008036AF">
      <w:pPr>
        <w:jc w:val="center"/>
      </w:pPr>
      <w:r w:rsidRPr="00DE77B4">
        <w:rPr>
          <w:noProof/>
        </w:rPr>
        <w:drawing>
          <wp:inline distT="0" distB="0" distL="0" distR="0" wp14:anchorId="6744017E" wp14:editId="73537B68">
            <wp:extent cx="5397500" cy="3670300"/>
            <wp:effectExtent l="0" t="0" r="12700" b="12700"/>
            <wp:docPr id="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1278" w14:textId="77777777" w:rsidR="008036AF" w:rsidRDefault="008036AF" w:rsidP="008036AF">
      <w:pPr>
        <w:jc w:val="center"/>
      </w:pPr>
    </w:p>
    <w:p w14:paraId="76905F94" w14:textId="60F8CA67" w:rsidR="008036AF" w:rsidRDefault="001B4A5C" w:rsidP="008036AF">
      <w:pPr>
        <w:jc w:val="center"/>
      </w:pPr>
      <w:r w:rsidRPr="00DE77B4">
        <w:rPr>
          <w:noProof/>
        </w:rPr>
        <w:drawing>
          <wp:inline distT="0" distB="0" distL="0" distR="0" wp14:anchorId="36FA33F6" wp14:editId="7CBC5AEA">
            <wp:extent cx="5397500" cy="3302000"/>
            <wp:effectExtent l="0" t="0" r="12700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B6BD" w14:textId="77777777" w:rsidR="008036AF" w:rsidRDefault="008036AF" w:rsidP="008036AF">
      <w:pPr>
        <w:jc w:val="center"/>
      </w:pPr>
    </w:p>
    <w:p w14:paraId="3F0241CF" w14:textId="24FDDF1F" w:rsidR="008036AF" w:rsidRPr="005D6B2D" w:rsidRDefault="001B4A5C" w:rsidP="008036AF">
      <w:pPr>
        <w:jc w:val="center"/>
      </w:pPr>
      <w:r w:rsidRPr="00DE77B4">
        <w:rPr>
          <w:noProof/>
        </w:rPr>
        <w:lastRenderedPageBreak/>
        <w:drawing>
          <wp:inline distT="0" distB="0" distL="0" distR="0" wp14:anchorId="37A84181" wp14:editId="487754D2">
            <wp:extent cx="5397500" cy="3771900"/>
            <wp:effectExtent l="0" t="0" r="12700" b="1270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712C" w14:textId="68250BEE" w:rsidR="008036AF" w:rsidRDefault="008036AF" w:rsidP="008036AF">
      <w:r w:rsidRPr="005D6B2D">
        <w:t>O ideal é que o projeto siga usando este storyboad</w:t>
      </w:r>
      <w:r w:rsidR="003074C4">
        <w:t>, que foi desenhado à mão, sendo possível fazê-lo no quadro negro, criando um esboço.</w:t>
      </w:r>
    </w:p>
    <w:p w14:paraId="4CED8D27" w14:textId="77777777" w:rsidR="008C7C28" w:rsidRDefault="008C7C28" w:rsidP="008C7C28">
      <w:pPr>
        <w:pBdr>
          <w:bottom w:val="single" w:sz="4" w:space="1" w:color="auto"/>
        </w:pBdr>
      </w:pPr>
    </w:p>
    <w:p w14:paraId="504CF532" w14:textId="77777777" w:rsidR="008C7C28" w:rsidRDefault="008C7C28" w:rsidP="008C7C28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33676BD0" w14:textId="77777777" w:rsidR="008C7C28" w:rsidRPr="00561E8D" w:rsidRDefault="008C7C28" w:rsidP="008C7C28">
      <w:r w:rsidRPr="00561E8D">
        <w:t xml:space="preserve">Educador, </w:t>
      </w:r>
      <w:r>
        <w:t>para</w:t>
      </w:r>
      <w:r w:rsidRPr="00561E8D">
        <w:t xml:space="preserve"> agregar novos conhecimentos sobre os assuntos desta aula</w:t>
      </w:r>
      <w:r>
        <w:t>, c</w:t>
      </w:r>
      <w:r w:rsidRPr="00561E8D">
        <w:t>onheça algumas sugestões de conteúdo:</w:t>
      </w:r>
    </w:p>
    <w:p w14:paraId="219FCC94" w14:textId="77777777" w:rsidR="008C7C28" w:rsidRPr="00653C2C" w:rsidRDefault="008C7C28" w:rsidP="008C7C28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DEITEL</w:t>
      </w:r>
      <w:r w:rsidRPr="00FA1085">
        <w:rPr>
          <w:rFonts w:ascii="Arial" w:eastAsia="Times New Roman" w:hAnsi="Arial" w:cs="Arial"/>
          <w:color w:val="222222"/>
          <w:sz w:val="19"/>
          <w:szCs w:val="19"/>
        </w:rPr>
        <w:t>.  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Java – Como Programar</w:t>
      </w:r>
      <w:r w:rsidRPr="00FA1085">
        <w:rPr>
          <w:rFonts w:ascii="Arial" w:eastAsia="Times New Roman" w:hAnsi="Arial" w:cs="Arial"/>
          <w:color w:val="222222"/>
          <w:sz w:val="19"/>
          <w:szCs w:val="19"/>
          <w:lang w:val="en-US"/>
        </w:rPr>
        <w:t>. </w:t>
      </w: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Prentice Hall</w:t>
      </w:r>
      <w:r w:rsidRPr="00653C2C">
        <w:rPr>
          <w:rFonts w:ascii="Arial" w:eastAsia="Times New Roman" w:hAnsi="Arial" w:cs="Arial"/>
          <w:color w:val="222222"/>
          <w:sz w:val="19"/>
          <w:szCs w:val="19"/>
          <w:lang w:val="en-US"/>
        </w:rPr>
        <w:t>.  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8a Edição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2010</w:t>
      </w:r>
    </w:p>
    <w:p w14:paraId="0A77FE38" w14:textId="77777777" w:rsidR="008C7C28" w:rsidRPr="00561E8D" w:rsidRDefault="008C7C28" w:rsidP="008C7C28">
      <w:pPr>
        <w:pStyle w:val="PargrafodaLista"/>
      </w:pPr>
    </w:p>
    <w:p w14:paraId="38606384" w14:textId="77777777" w:rsidR="008C7C28" w:rsidRDefault="008C7C28" w:rsidP="008C7C28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64D68921" w14:textId="77777777" w:rsidR="008C7C28" w:rsidRPr="008C7C28" w:rsidRDefault="008C7C28" w:rsidP="008C7C28">
      <w:pPr>
        <w:pStyle w:val="PargrafodaLista"/>
        <w:numPr>
          <w:ilvl w:val="0"/>
          <w:numId w:val="33"/>
        </w:numPr>
        <w:jc w:val="left"/>
        <w:rPr>
          <w:lang w:val="en-US"/>
        </w:rPr>
      </w:pPr>
      <w:r>
        <w:t xml:space="preserve">ORACLE. </w:t>
      </w:r>
      <w:r w:rsidRPr="008A0CF9">
        <w:rPr>
          <w:b/>
        </w:rPr>
        <w:t>Java™ Platform, Standard Edition 8 API Specification</w:t>
      </w:r>
      <w:r>
        <w:t>. Disponível em</w:t>
      </w:r>
      <w:r w:rsidRPr="008A259A">
        <w:t xml:space="preserve">: </w:t>
      </w:r>
      <w:r>
        <w:t>&lt;</w:t>
      </w:r>
      <w:r w:rsidRPr="008A0CF9">
        <w:t>https://docs.oracle.com/javase/</w:t>
      </w:r>
      <w:r>
        <w:t>8</w:t>
      </w:r>
      <w:r w:rsidRPr="008A0CF9">
        <w:t>/docs/api/overview-summary.htm</w:t>
      </w:r>
      <w:r>
        <w:t xml:space="preserve">l&gt;.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>.</w:t>
      </w:r>
    </w:p>
    <w:p w14:paraId="576E15A6" w14:textId="7F8DA251" w:rsidR="008C7C28" w:rsidRPr="00D06427" w:rsidRDefault="008C7C28" w:rsidP="008C7C28">
      <w:pPr>
        <w:pStyle w:val="PargrafodaLista"/>
        <w:numPr>
          <w:ilvl w:val="0"/>
          <w:numId w:val="33"/>
        </w:numPr>
        <w:jc w:val="left"/>
        <w:rPr>
          <w:lang w:val="en-US"/>
        </w:rPr>
      </w:pPr>
      <w:r>
        <w:rPr>
          <w:lang w:val="en-US"/>
        </w:rPr>
        <w:t xml:space="preserve">IBM. </w:t>
      </w:r>
      <w:r>
        <w:rPr>
          <w:b/>
          <w:lang w:val="en-US"/>
        </w:rPr>
        <w:t xml:space="preserve">Introdução a programação Java. </w:t>
      </w:r>
      <w:r w:rsidRPr="008C7C28">
        <w:rPr>
          <w:lang w:val="en-US"/>
        </w:rPr>
        <w:t xml:space="preserve">Disponível em: </w:t>
      </w:r>
      <w:r>
        <w:rPr>
          <w:b/>
          <w:lang w:val="en-US"/>
        </w:rPr>
        <w:t>&lt;</w:t>
      </w:r>
      <w:r w:rsidRPr="008C7C28">
        <w:rPr>
          <w:lang w:val="en-US"/>
        </w:rPr>
        <w:t>https://www.ibm.com/developerworks/br/java/tutorials/j</w:t>
      </w:r>
      <w:r>
        <w:rPr>
          <w:lang w:val="en-US"/>
        </w:rPr>
        <w:t xml:space="preserve">-introtojava1&gt;.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>.</w:t>
      </w:r>
    </w:p>
    <w:p w14:paraId="499FC3E7" w14:textId="77777777" w:rsidR="00D06427" w:rsidRPr="00D06427" w:rsidRDefault="00D06427" w:rsidP="00D06427">
      <w:pPr>
        <w:pStyle w:val="PargrafodaLista"/>
        <w:numPr>
          <w:ilvl w:val="0"/>
          <w:numId w:val="33"/>
        </w:numPr>
        <w:jc w:val="left"/>
        <w:rPr>
          <w:lang w:val="en-US"/>
        </w:rPr>
      </w:pPr>
      <w:r>
        <w:rPr>
          <w:lang w:val="en-US"/>
        </w:rPr>
        <w:t xml:space="preserve">DESARROLLOWEB. </w:t>
      </w:r>
      <w:r>
        <w:rPr>
          <w:b/>
          <w:lang w:val="en-US"/>
        </w:rPr>
        <w:t xml:space="preserve">Human Computer Interaction – Storyboarding. </w:t>
      </w:r>
      <w:r>
        <w:rPr>
          <w:lang w:val="en-US"/>
        </w:rPr>
        <w:t>Disponível em: &lt;</w:t>
      </w:r>
      <w:r w:rsidRPr="00D06427">
        <w:rPr>
          <w:lang w:val="en-US"/>
        </w:rPr>
        <w:t>http://desarrolloweb.dlsi.ua.es/cursos/2015/hci/storyboarding</w:t>
      </w:r>
      <w:r>
        <w:rPr>
          <w:lang w:val="en-US"/>
        </w:rPr>
        <w:t>&gt;</w:t>
      </w:r>
      <w:r>
        <w:rPr>
          <w:lang w:val="en-US"/>
        </w:rPr>
        <w:t xml:space="preserve">&gt;.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>.</w:t>
      </w:r>
    </w:p>
    <w:p w14:paraId="00E143D0" w14:textId="1C910B62" w:rsidR="00D06427" w:rsidRPr="008A0CF9" w:rsidRDefault="00D06427" w:rsidP="00D06427">
      <w:pPr>
        <w:pStyle w:val="PargrafodaLista"/>
        <w:jc w:val="left"/>
        <w:rPr>
          <w:lang w:val="en-US"/>
        </w:rPr>
      </w:pPr>
    </w:p>
    <w:p w14:paraId="1557B073" w14:textId="77777777" w:rsidR="008C7C28" w:rsidRDefault="008C7C28" w:rsidP="008C7C28"/>
    <w:p w14:paraId="6018F01C" w14:textId="7C10336E" w:rsidR="008C7C28" w:rsidRDefault="008C7C28" w:rsidP="008C7C28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lastRenderedPageBreak/>
        <w:t>Conheça todas as referências utilizadas pelo autor para elaboração dessa aula no Livro do Aluno</w:t>
      </w:r>
      <w:r>
        <w:rPr>
          <w:color w:val="7F7F7F" w:themeColor="text1" w:themeTint="80"/>
          <w:sz w:val="24"/>
        </w:rPr>
        <w:t>:</w:t>
      </w:r>
    </w:p>
    <w:p w14:paraId="102365B5" w14:textId="1ABFCFBC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Keywords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https://docs.oracle.com/javase/tutorial/java/nutsandbolts/_keywords.html</w:t>
      </w:r>
      <w:r>
        <w:t>&gt;. Acesso em: 13 de. 2016.</w:t>
      </w:r>
    </w:p>
    <w:p w14:paraId="39018581" w14:textId="2CCFD097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How to Write Doc Comments for the Javadoc Tool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http://www.oracle.com/technetwork/articles/java/index-137868.html</w:t>
      </w:r>
      <w:r>
        <w:t>&gt;. Acesso em: 13 de. 2016.</w:t>
      </w:r>
    </w:p>
    <w:p w14:paraId="0A6B7AE9" w14:textId="78F25E0F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  <w:rPr>
          <w:rStyle w:val="Hiperlink"/>
          <w:color w:val="auto"/>
          <w:u w:val="none"/>
        </w:rPr>
      </w:pPr>
      <w:r w:rsidRPr="00C163CC">
        <w:t xml:space="preserve">ORACLE. </w:t>
      </w:r>
      <w:r>
        <w:rPr>
          <w:b/>
        </w:rPr>
        <w:t>Code Conventions – Naming Classes Conventions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http://www.oracle.com/technetwork/java/codeconventions-135099.html</w:t>
      </w:r>
      <w:r>
        <w:t>&gt;. Acesso em: 13 de. 2016.</w:t>
      </w:r>
    </w:p>
    <w:p w14:paraId="5856F657" w14:textId="050F6CC6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  <w:rPr>
          <w:rStyle w:val="Hiperlink"/>
          <w:color w:val="auto"/>
          <w:u w:val="none"/>
        </w:rPr>
      </w:pPr>
      <w:r w:rsidRPr="00C163CC">
        <w:t>ORACLE.</w:t>
      </w:r>
      <w:r w:rsidRPr="00C163CC">
        <w:rPr>
          <w:b/>
        </w:rPr>
        <w:t xml:space="preserve"> </w:t>
      </w:r>
      <w:r>
        <w:rPr>
          <w:b/>
        </w:rPr>
        <w:t xml:space="preserve">Code Conventions – Naming </w:t>
      </w:r>
      <w:r>
        <w:rPr>
          <w:b/>
        </w:rPr>
        <w:t xml:space="preserve">Packages </w:t>
      </w:r>
      <w:r>
        <w:rPr>
          <w:b/>
        </w:rPr>
        <w:t>Conventions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http://www.oracle.com/technetwork/java/codeconventions-135099.html</w:t>
      </w:r>
      <w:r>
        <w:t>&gt;. Acesso em: 13 de. 2016.</w:t>
      </w:r>
    </w:p>
    <w:p w14:paraId="1B353C34" w14:textId="65A318A3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  <w:rPr>
          <w:rStyle w:val="Hiperlink"/>
          <w:color w:val="auto"/>
          <w:u w:val="none"/>
        </w:rPr>
      </w:pPr>
      <w:r w:rsidRPr="00C163CC">
        <w:t xml:space="preserve">ORACLE. </w:t>
      </w:r>
      <w:r w:rsidRPr="00C163CC">
        <w:rPr>
          <w:b/>
        </w:rPr>
        <w:t>Using</w:t>
      </w:r>
      <w:r>
        <w:t xml:space="preserve"> </w:t>
      </w:r>
      <w:r>
        <w:rPr>
          <w:b/>
        </w:rPr>
        <w:t>Package Members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https://docs.oracle.com/javase/tutorial/java/package/usepkgs.html</w:t>
      </w:r>
      <w:r>
        <w:t>&gt;. Acesso em: 13 de. 2016.</w:t>
      </w:r>
    </w:p>
    <w:p w14:paraId="64534D23" w14:textId="3CF520FF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Variables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https://docs.oracle.com/javase/tutorial/java/nutsandbolts/variables.html</w:t>
      </w:r>
      <w:r>
        <w:t>&gt;. Acesso em: 13 de. 2016.</w:t>
      </w:r>
    </w:p>
    <w:p w14:paraId="6AC32508" w14:textId="22FFB32D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  <w:rPr>
          <w:rStyle w:val="Hiperlink"/>
          <w:color w:val="auto"/>
          <w:u w:val="none"/>
        </w:rPr>
      </w:pPr>
      <w:r w:rsidRPr="00C163CC">
        <w:t xml:space="preserve">ORACLE. </w:t>
      </w:r>
      <w:r>
        <w:rPr>
          <w:b/>
        </w:rPr>
        <w:t>Methods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https://docs.oracle.com/javase/tutorial/java/javaOO/methods.html</w:t>
      </w:r>
      <w:r>
        <w:t>&gt;. Acesso em: 13 de. 2016.</w:t>
      </w:r>
    </w:p>
    <w:p w14:paraId="5B70A4A2" w14:textId="75939EA4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Data Types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http://docs.oracle.com/javase/tutorial/java/nutsandbolts/datatypes.html</w:t>
      </w:r>
      <w:r>
        <w:t>&gt;. Acesso em: 13 de. 2016.</w:t>
      </w:r>
    </w:p>
    <w:p w14:paraId="75F2BB81" w14:textId="3B3A01E0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String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http://docs.oracle.com/javase/6/docs/api/java/lang/String.html</w:t>
      </w:r>
      <w:r>
        <w:t>&gt;. Acesso em: 13 de. 2016.</w:t>
      </w:r>
    </w:p>
    <w:p w14:paraId="27B03840" w14:textId="652F044B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Access Control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https://docs.oracle.com/javase/tutorial/java/javaOO/accesscontrol.html</w:t>
      </w:r>
      <w:r>
        <w:t>&gt;. Acesso em: 13 de. 2016.</w:t>
      </w:r>
    </w:p>
    <w:p w14:paraId="2E6AC5CB" w14:textId="3FAB11AA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Operators</w:t>
      </w:r>
      <w:r w:rsidRPr="00C163CC">
        <w:t>. Disponível em &lt;</w:t>
      </w:r>
      <w:r w:rsidR="008C7C28" w:rsidRPr="00C163CC">
        <w:t>https://docs.oracle.com/javase/tutorial/java/nutsandbolts/operators.html</w:t>
      </w:r>
      <w:r>
        <w:t>&gt;. Acesso em: 13 de. 2016.</w:t>
      </w:r>
    </w:p>
    <w:p w14:paraId="651886C6" w14:textId="20D17762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IF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</w:t>
      </w:r>
      <w:r w:rsidR="008C7C28" w:rsidRPr="00C163CC">
        <w:t>torial/java/nutsandbolts/if.html</w:t>
      </w:r>
      <w:r>
        <w:t>&gt;. Acesso em: 13 de. 2016.</w:t>
      </w:r>
    </w:p>
    <w:p w14:paraId="0556AF59" w14:textId="1EDDAF2A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While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https://docs.oracle.com/javase/tutorial/java/nutsandbolts/while.html</w:t>
      </w:r>
      <w:r>
        <w:t>&gt;. Acesso em: 13 de. 2016.</w:t>
      </w:r>
    </w:p>
    <w:p w14:paraId="793A1019" w14:textId="39959974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For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https://docs.oracle.com/javase/tutorial/java/nutsandbolts/for.html</w:t>
      </w:r>
      <w:r>
        <w:t>&gt;. Acesso em: 13 de. 2016.</w:t>
      </w:r>
    </w:p>
    <w:p w14:paraId="43888FF5" w14:textId="3E746039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For Each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https://docs.oracle.com/javase/8/docs/technotes/guides/language/foreach.html</w:t>
      </w:r>
      <w:r>
        <w:t>&gt;. Acesso em: 13 de. 2016.</w:t>
      </w:r>
    </w:p>
    <w:p w14:paraId="44585894" w14:textId="77777777" w:rsidR="008036AF" w:rsidRDefault="008036AF">
      <w:pPr>
        <w:spacing w:before="0" w:after="0"/>
        <w:jc w:val="left"/>
        <w:rPr>
          <w:rFonts w:ascii="Calibri Light" w:eastAsia="MS Gothic" w:hAnsi="Calibri Light"/>
          <w:color w:val="00B050"/>
          <w:sz w:val="56"/>
          <w:szCs w:val="26"/>
        </w:rPr>
      </w:pPr>
    </w:p>
    <w:p w14:paraId="0C4B0A66" w14:textId="77777777" w:rsidR="00CB5E06" w:rsidRPr="005D6B2D" w:rsidRDefault="00534847" w:rsidP="00167BE7">
      <w:pPr>
        <w:pStyle w:val="Ttulo2"/>
      </w:pPr>
      <w:r>
        <w:br w:type="page"/>
      </w:r>
      <w:r w:rsidR="007566AA">
        <w:lastRenderedPageBreak/>
        <w:t>Aula 3 –Java em Prática</w:t>
      </w:r>
    </w:p>
    <w:p w14:paraId="35DA9C5C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1EAD3CD5" w14:textId="77777777" w:rsidR="00534847" w:rsidRDefault="00534847" w:rsidP="00534847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77036ED3" w14:textId="77777777" w:rsidR="00534847" w:rsidRDefault="00534847" w:rsidP="00534847">
      <w:pPr>
        <w:spacing w:before="0" w:after="0"/>
        <w:jc w:val="left"/>
      </w:pPr>
      <w:r>
        <w:t xml:space="preserve"> </w:t>
      </w:r>
    </w:p>
    <w:p w14:paraId="59BF7E60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22600E1B" w14:textId="70DA3353" w:rsidR="00534847" w:rsidRDefault="00534847" w:rsidP="00534847">
      <w:r w:rsidRPr="001C2894">
        <w:t>Ao final da aula, você deverá garantir que o aluno tenha subsídios para</w:t>
      </w:r>
      <w:r w:rsidR="006520EA">
        <w:t>:</w:t>
      </w:r>
    </w:p>
    <w:p w14:paraId="5A09E47E" w14:textId="7DEFFDF2" w:rsidR="00534847" w:rsidRDefault="00C75BAC" w:rsidP="00534847">
      <w:pPr>
        <w:pStyle w:val="ListaColorida-nfase11"/>
        <w:numPr>
          <w:ilvl w:val="0"/>
          <w:numId w:val="27"/>
        </w:numPr>
      </w:pPr>
      <w:r>
        <w:t>Interpretar um problema com a visão de desenvolvedor de software</w:t>
      </w:r>
      <w:r w:rsidR="006520EA">
        <w:t>;</w:t>
      </w:r>
    </w:p>
    <w:p w14:paraId="488FA8F0" w14:textId="7AEE246C" w:rsidR="00C75BAC" w:rsidRPr="001C2894" w:rsidRDefault="00C75BAC" w:rsidP="00534847">
      <w:pPr>
        <w:pStyle w:val="ListaColorida-nfase11"/>
        <w:numPr>
          <w:ilvl w:val="0"/>
          <w:numId w:val="27"/>
        </w:numPr>
      </w:pPr>
      <w:r>
        <w:t>Implementar uma solução de software baseado no problema interpretado</w:t>
      </w:r>
      <w:r w:rsidR="006520EA">
        <w:t>.</w:t>
      </w:r>
    </w:p>
    <w:p w14:paraId="4A50DFFF" w14:textId="77777777" w:rsidR="00534847" w:rsidRPr="001C2894" w:rsidRDefault="00534847" w:rsidP="00534847"/>
    <w:p w14:paraId="1BAE0731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7E569633" w14:textId="77777777" w:rsidR="00534847" w:rsidRDefault="00534847" w:rsidP="00534847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ACD1398" w14:textId="77777777" w:rsidR="00534847" w:rsidRDefault="00534847" w:rsidP="00534847">
      <w:pPr>
        <w:pStyle w:val="ListaColorida-nfase11"/>
        <w:numPr>
          <w:ilvl w:val="0"/>
          <w:numId w:val="28"/>
        </w:numPr>
      </w:pPr>
      <w:r>
        <w:t>40 minutos de aula expositiva;</w:t>
      </w:r>
    </w:p>
    <w:p w14:paraId="08758BCF" w14:textId="77777777" w:rsidR="00534847" w:rsidRDefault="00534847" w:rsidP="00534847">
      <w:pPr>
        <w:pStyle w:val="ListaColorida-nfase11"/>
        <w:numPr>
          <w:ilvl w:val="0"/>
          <w:numId w:val="28"/>
        </w:numPr>
      </w:pPr>
      <w:r w:rsidRPr="001C2894">
        <w:t>10 minutos para</w:t>
      </w:r>
      <w:r>
        <w:t xml:space="preserve"> tirar as dúvidas dos alunos;</w:t>
      </w:r>
    </w:p>
    <w:p w14:paraId="208132A8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4</w:t>
      </w:r>
      <w:r w:rsidR="00534847" w:rsidRPr="001C2894">
        <w:t>0 minutos para desenvolver as atividades propostas para a turma.</w:t>
      </w:r>
    </w:p>
    <w:p w14:paraId="17812230" w14:textId="77777777" w:rsidR="00534847" w:rsidRPr="001C2894" w:rsidRDefault="00534847" w:rsidP="00534847"/>
    <w:p w14:paraId="50094608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0ED07C66" w14:textId="77777777" w:rsidR="00534847" w:rsidRPr="001C2894" w:rsidRDefault="00534847" w:rsidP="00534847">
      <w:r w:rsidRPr="001C2894">
        <w:t>Todos os tópicos a seguir, conforme livro do aluno, devem ser trabalhados de forma dinâmica, criativa, com embasamento teórico e prático voltado ao mercado de trabalho.</w:t>
      </w:r>
    </w:p>
    <w:p w14:paraId="6F410036" w14:textId="77777777" w:rsidR="00534847" w:rsidRDefault="00534847" w:rsidP="00C75BAC">
      <w:pPr>
        <w:numPr>
          <w:ilvl w:val="0"/>
          <w:numId w:val="32"/>
        </w:numPr>
      </w:pPr>
      <w:r>
        <w:t>Análise de requisitos</w:t>
      </w:r>
      <w:r w:rsidR="004074F6">
        <w:t xml:space="preserve"> do projeto;</w:t>
      </w:r>
    </w:p>
    <w:p w14:paraId="2BB2096F" w14:textId="77777777" w:rsidR="00534847" w:rsidRPr="001C2894" w:rsidRDefault="00C75BAC" w:rsidP="00C75BAC">
      <w:pPr>
        <w:numPr>
          <w:ilvl w:val="0"/>
          <w:numId w:val="32"/>
        </w:numPr>
      </w:pPr>
      <w:r>
        <w:t>Mão na massa</w:t>
      </w:r>
      <w:r w:rsidR="004074F6">
        <w:t>.</w:t>
      </w:r>
    </w:p>
    <w:p w14:paraId="6820BDDD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4B20BF9F" w14:textId="2AFE9689" w:rsidR="00534847" w:rsidRPr="00561E8D" w:rsidRDefault="00534847" w:rsidP="00534847">
      <w:r w:rsidRPr="00561E8D">
        <w:t xml:space="preserve">Para garantir </w:t>
      </w:r>
      <w:r>
        <w:t>ao aluno um aprendizado signifi</w:t>
      </w:r>
      <w:r w:rsidRPr="00561E8D">
        <w:t>cativo, resgate os principais conceitos de cada tópico abordado na aula. Nes</w:t>
      </w:r>
      <w:r w:rsidR="00727943">
        <w:t>t</w:t>
      </w:r>
      <w:r w:rsidRPr="00561E8D">
        <w:t>e momento, é importante que você utilize dicas e sugestões para reforçar os temas trabalhados, oferecendo também exemplos que possibilitem a relação entre teoria e prática.</w:t>
      </w:r>
    </w:p>
    <w:p w14:paraId="426405A9" w14:textId="77777777" w:rsidR="00534847" w:rsidRPr="001C2894" w:rsidRDefault="00534847" w:rsidP="00534847">
      <w:pPr>
        <w:pBdr>
          <w:bottom w:val="single" w:sz="4" w:space="1" w:color="auto"/>
        </w:pBdr>
      </w:pPr>
    </w:p>
    <w:p w14:paraId="123A0880" w14:textId="77777777" w:rsidR="00CB5E06" w:rsidRPr="005D6B2D" w:rsidRDefault="00CB5E06" w:rsidP="00CB5E06"/>
    <w:p w14:paraId="5764E3C0" w14:textId="77777777" w:rsidR="00BF4B5B" w:rsidRDefault="00CB5E06" w:rsidP="00CC7C46">
      <w:pPr>
        <w:pStyle w:val="Ttulo3"/>
      </w:pPr>
      <w:r>
        <w:t xml:space="preserve">3.1 – Análise </w:t>
      </w:r>
      <w:r w:rsidR="00E31FB3" w:rsidRPr="00CC7C46">
        <w:t xml:space="preserve">de </w:t>
      </w:r>
      <w:r>
        <w:t>Requisitos do Projeto</w:t>
      </w:r>
    </w:p>
    <w:p w14:paraId="54822101" w14:textId="77777777" w:rsidR="00B86573" w:rsidRDefault="00B86573" w:rsidP="00167BE7">
      <w:pPr>
        <w:pStyle w:val="Ttulo4"/>
      </w:pPr>
      <w:r>
        <w:t xml:space="preserve">3.1.1 </w:t>
      </w:r>
      <w:r w:rsidR="0053151D">
        <w:t>D</w:t>
      </w:r>
      <w:r>
        <w:t>efinindo os requisitos</w:t>
      </w:r>
    </w:p>
    <w:p w14:paraId="1F38FE8E" w14:textId="41625EF2" w:rsidR="0053151D" w:rsidRDefault="0053151D" w:rsidP="0053151D">
      <w:r>
        <w:t>O documento de requisitos deve conter todas as informações necessárias para o desenvolvimento de software. Ele deverá esclarecer todas as dúvidas e mostrar as funcionalidades e regras que o software implementará.</w:t>
      </w:r>
    </w:p>
    <w:p w14:paraId="688A433C" w14:textId="14D7B953" w:rsidR="0053151D" w:rsidRDefault="002F6F1C" w:rsidP="0053151D">
      <w:r>
        <w:t>Educador, dê exemplos de requisitos não funcionais, conforme a seguir:</w:t>
      </w:r>
      <w:r w:rsidR="0053151D">
        <w:t xml:space="preserve"> </w:t>
      </w:r>
    </w:p>
    <w:p w14:paraId="167259D2" w14:textId="4D5E029C" w:rsidR="00AA6A1F" w:rsidRDefault="0053151D" w:rsidP="0053151D">
      <w:pPr>
        <w:pStyle w:val="GradeMdia1-nfase21"/>
        <w:numPr>
          <w:ilvl w:val="0"/>
          <w:numId w:val="19"/>
        </w:numPr>
      </w:pPr>
      <w:r w:rsidRPr="0053151D">
        <w:rPr>
          <w:b/>
        </w:rPr>
        <w:lastRenderedPageBreak/>
        <w:t>Performance</w:t>
      </w:r>
      <w:r>
        <w:t xml:space="preserve">: </w:t>
      </w:r>
      <w:r w:rsidR="005D232C">
        <w:t>d</w:t>
      </w:r>
      <w:r>
        <w:t xml:space="preserve">efine o quão rápido e eficiente é a execução do app. Um app </w:t>
      </w:r>
      <w:r w:rsidR="00AA6A1F">
        <w:t xml:space="preserve">com </w:t>
      </w:r>
      <w:r w:rsidR="005D232C">
        <w:t>lent</w:t>
      </w:r>
      <w:r w:rsidR="00AA6A1F">
        <w:t>idão</w:t>
      </w:r>
      <w:r w:rsidR="005D232C">
        <w:t xml:space="preserve">, </w:t>
      </w:r>
      <w:r w:rsidR="00AA6A1F">
        <w:t>travamento</w:t>
      </w:r>
      <w:r>
        <w:t xml:space="preserve"> </w:t>
      </w:r>
      <w:r w:rsidR="005D232C">
        <w:t xml:space="preserve">e </w:t>
      </w:r>
      <w:r w:rsidR="00AA6A1F">
        <w:t xml:space="preserve">que </w:t>
      </w:r>
      <w:r w:rsidR="005D232C">
        <w:t>exi</w:t>
      </w:r>
      <w:r w:rsidR="00AA6A1F">
        <w:t>ja</w:t>
      </w:r>
      <w:r w:rsidR="005D232C">
        <w:t xml:space="preserve"> um </w:t>
      </w:r>
      <w:r w:rsidR="00AA6A1F">
        <w:t xml:space="preserve">alto </w:t>
      </w:r>
      <w:r w:rsidR="005D232C">
        <w:t>consumo de energia</w:t>
      </w:r>
      <w:r w:rsidR="00AA6A1F">
        <w:t xml:space="preserve">, certamente </w:t>
      </w:r>
      <w:r w:rsidR="005D232C">
        <w:t>possui baixa performance.</w:t>
      </w:r>
    </w:p>
    <w:p w14:paraId="1B4230BD" w14:textId="3BEC78C0" w:rsidR="0053151D" w:rsidRDefault="0053151D" w:rsidP="00AA6A1F">
      <w:pPr>
        <w:pStyle w:val="GradeMdia1-nfase21"/>
      </w:pPr>
      <w:r>
        <w:t xml:space="preserve"> </w:t>
      </w:r>
    </w:p>
    <w:p w14:paraId="55547144" w14:textId="371A2077" w:rsidR="0053151D" w:rsidRDefault="0053151D" w:rsidP="0053151D">
      <w:pPr>
        <w:pStyle w:val="GradeMdia1-nfase21"/>
        <w:numPr>
          <w:ilvl w:val="0"/>
          <w:numId w:val="19"/>
        </w:numPr>
      </w:pPr>
      <w:r w:rsidRPr="0053151D">
        <w:rPr>
          <w:b/>
        </w:rPr>
        <w:t>Usabilidade</w:t>
      </w:r>
      <w:r>
        <w:t xml:space="preserve">: </w:t>
      </w:r>
      <w:r w:rsidR="005D232C">
        <w:t>d</w:t>
      </w:r>
      <w:r>
        <w:t xml:space="preserve">efine o quão fácil e intuitivo é o uso do app. </w:t>
      </w:r>
      <w:r w:rsidR="005D232C">
        <w:t xml:space="preserve">Botões e textos pequenos ou exagerados, </w:t>
      </w:r>
      <w:r>
        <w:t xml:space="preserve">cores que cansam a vista, </w:t>
      </w:r>
      <w:r w:rsidR="005D232C">
        <w:t xml:space="preserve">difícil acesso as funcionalidades são características de uma usabilidade ruim. </w:t>
      </w:r>
    </w:p>
    <w:p w14:paraId="79E11EB6" w14:textId="77777777" w:rsidR="00AA6A1F" w:rsidRDefault="00AA6A1F" w:rsidP="00AA6A1F">
      <w:pPr>
        <w:pStyle w:val="GradeMdia1-nfase21"/>
      </w:pPr>
    </w:p>
    <w:p w14:paraId="238A16CC" w14:textId="01A8ED7B" w:rsidR="0053151D" w:rsidRDefault="0053151D" w:rsidP="0053151D">
      <w:pPr>
        <w:pStyle w:val="GradeMdia1-nfase21"/>
        <w:numPr>
          <w:ilvl w:val="0"/>
          <w:numId w:val="19"/>
        </w:numPr>
      </w:pPr>
      <w:r>
        <w:rPr>
          <w:b/>
        </w:rPr>
        <w:t>Manutenibilidade</w:t>
      </w:r>
      <w:r w:rsidRPr="0053151D">
        <w:t>:</w:t>
      </w:r>
      <w:r>
        <w:t xml:space="preserve"> define o quão fácil e rápido </w:t>
      </w:r>
      <w:r w:rsidR="00F9562C">
        <w:t>a manutenção do app</w:t>
      </w:r>
      <w:r w:rsidR="005D232C">
        <w:t xml:space="preserve"> poderá ser</w:t>
      </w:r>
      <w:r w:rsidR="00F9562C">
        <w:t>.</w:t>
      </w:r>
    </w:p>
    <w:p w14:paraId="4C641877" w14:textId="77777777" w:rsidR="00AA6A1F" w:rsidRDefault="00AA6A1F" w:rsidP="00AA6A1F">
      <w:pPr>
        <w:pStyle w:val="GradeMdia1-nfase21"/>
      </w:pPr>
    </w:p>
    <w:p w14:paraId="03994277" w14:textId="71E01F3C" w:rsidR="00F9562C" w:rsidRDefault="00F9562C" w:rsidP="0053151D">
      <w:pPr>
        <w:pStyle w:val="GradeMdia1-nfase21"/>
        <w:numPr>
          <w:ilvl w:val="0"/>
          <w:numId w:val="19"/>
        </w:numPr>
      </w:pPr>
      <w:r>
        <w:rPr>
          <w:b/>
        </w:rPr>
        <w:t>Segurança</w:t>
      </w:r>
      <w:r w:rsidRPr="00F9562C">
        <w:t>:</w:t>
      </w:r>
      <w:r>
        <w:t xml:space="preserve"> define quão seguro serão os dados mantidos pelo software, </w:t>
      </w:r>
      <w:r w:rsidR="00AA6A1F">
        <w:t>s</w:t>
      </w:r>
      <w:r>
        <w:t xml:space="preserve">endo </w:t>
      </w:r>
      <w:r w:rsidR="00AA6A1F">
        <w:t xml:space="preserve">assim </w:t>
      </w:r>
      <w:r>
        <w:t>protegido.</w:t>
      </w:r>
    </w:p>
    <w:p w14:paraId="2997851B" w14:textId="77777777" w:rsidR="0053151D" w:rsidRPr="0053151D" w:rsidRDefault="0053151D" w:rsidP="0053151D"/>
    <w:p w14:paraId="34DA274A" w14:textId="323B3106" w:rsidR="00BF4B5B" w:rsidRDefault="00BF4B5B" w:rsidP="00BF4B5B">
      <w:pPr>
        <w:pStyle w:val="Professor"/>
        <w:rPr>
          <w:color w:val="auto"/>
        </w:rPr>
      </w:pPr>
      <w:r w:rsidRPr="005D6B2D">
        <w:rPr>
          <w:b/>
          <w:color w:val="auto"/>
        </w:rPr>
        <w:t xml:space="preserve">Educador, </w:t>
      </w:r>
      <w:r w:rsidRPr="005D6B2D">
        <w:rPr>
          <w:color w:val="auto"/>
        </w:rPr>
        <w:t>nes</w:t>
      </w:r>
      <w:r w:rsidR="00737374">
        <w:rPr>
          <w:color w:val="auto"/>
        </w:rPr>
        <w:t>t</w:t>
      </w:r>
      <w:r w:rsidRPr="005D6B2D">
        <w:rPr>
          <w:color w:val="auto"/>
        </w:rPr>
        <w:t xml:space="preserve">e momento foi mostrado outras responsabilidades de um desenvolvedor de software. O programador não se limita em apenas codificar, ele deve coletar, estudar, processar e encontrar </w:t>
      </w:r>
      <w:r w:rsidR="009768A6">
        <w:rPr>
          <w:color w:val="auto"/>
        </w:rPr>
        <w:t>soluções</w:t>
      </w:r>
      <w:r w:rsidRPr="005D6B2D">
        <w:rPr>
          <w:color w:val="auto"/>
        </w:rPr>
        <w:t xml:space="preserve"> </w:t>
      </w:r>
      <w:r w:rsidR="00817AEA">
        <w:rPr>
          <w:color w:val="auto"/>
        </w:rPr>
        <w:t>para os</w:t>
      </w:r>
      <w:r w:rsidRPr="005D6B2D">
        <w:rPr>
          <w:color w:val="auto"/>
        </w:rPr>
        <w:t xml:space="preserve"> problemas. No decorrer do curso as fases de análise e design de software serão </w:t>
      </w:r>
      <w:r w:rsidR="00817AEA" w:rsidRPr="005D6B2D">
        <w:rPr>
          <w:color w:val="auto"/>
        </w:rPr>
        <w:t>abordad</w:t>
      </w:r>
      <w:r w:rsidR="00817AEA">
        <w:rPr>
          <w:color w:val="auto"/>
        </w:rPr>
        <w:t>as</w:t>
      </w:r>
      <w:r w:rsidRPr="005D6B2D">
        <w:rPr>
          <w:color w:val="auto"/>
        </w:rPr>
        <w:t xml:space="preserve">. </w:t>
      </w:r>
      <w:r w:rsidR="00480306">
        <w:rPr>
          <w:color w:val="auto"/>
        </w:rPr>
        <w:t>Atente-se aos</w:t>
      </w:r>
      <w:r w:rsidR="003872AB" w:rsidRPr="005D6B2D">
        <w:rPr>
          <w:color w:val="auto"/>
        </w:rPr>
        <w:t xml:space="preserve"> próximos passos</w:t>
      </w:r>
      <w:r w:rsidR="00480306">
        <w:rPr>
          <w:color w:val="auto"/>
        </w:rPr>
        <w:t xml:space="preserve">, pois </w:t>
      </w:r>
      <w:r w:rsidR="003872AB" w:rsidRPr="005D6B2D">
        <w:rPr>
          <w:color w:val="auto"/>
        </w:rPr>
        <w:t xml:space="preserve">serão uma sequência mecânica de etapas </w:t>
      </w:r>
      <w:r w:rsidR="009768A6">
        <w:rPr>
          <w:color w:val="auto"/>
        </w:rPr>
        <w:t>a</w:t>
      </w:r>
      <w:r w:rsidR="003872AB" w:rsidRPr="005D6B2D">
        <w:rPr>
          <w:color w:val="auto"/>
        </w:rPr>
        <w:t xml:space="preserve"> ser</w:t>
      </w:r>
      <w:r w:rsidR="009768A6">
        <w:rPr>
          <w:color w:val="auto"/>
        </w:rPr>
        <w:t>em</w:t>
      </w:r>
      <w:r w:rsidR="003872AB" w:rsidRPr="005D6B2D">
        <w:rPr>
          <w:color w:val="auto"/>
        </w:rPr>
        <w:t xml:space="preserve"> seguidas</w:t>
      </w:r>
      <w:r w:rsidR="00480306">
        <w:rPr>
          <w:color w:val="auto"/>
        </w:rPr>
        <w:t>.</w:t>
      </w:r>
    </w:p>
    <w:p w14:paraId="30220A7D" w14:textId="77777777" w:rsidR="0053151D" w:rsidRPr="005D6B2D" w:rsidRDefault="0053151D" w:rsidP="00BF4B5B">
      <w:pPr>
        <w:pStyle w:val="Professor"/>
        <w:rPr>
          <w:color w:val="auto"/>
        </w:rPr>
      </w:pPr>
    </w:p>
    <w:p w14:paraId="24F937A0" w14:textId="77777777" w:rsidR="00BF4B5B" w:rsidRPr="005D6B2D" w:rsidRDefault="00BF4B5B" w:rsidP="00BF4B5B"/>
    <w:p w14:paraId="07D7C347" w14:textId="77777777" w:rsidR="00CB5E06" w:rsidRDefault="00CB5E06" w:rsidP="00CB5E06">
      <w:pPr>
        <w:pStyle w:val="Ttulo3"/>
      </w:pPr>
      <w:r w:rsidRPr="0042055A">
        <w:t>3</w:t>
      </w:r>
      <w:r w:rsidRPr="0042055A">
        <w:rPr>
          <w:b w:val="0"/>
        </w:rPr>
        <w:t>.</w:t>
      </w:r>
      <w:r>
        <w:t>2 – Mão na massa</w:t>
      </w:r>
    </w:p>
    <w:p w14:paraId="7B6B3F93" w14:textId="32ED5C00" w:rsidR="00920FD4" w:rsidRDefault="009768A6" w:rsidP="006C0011">
      <w:pPr>
        <w:pStyle w:val="Professor"/>
        <w:rPr>
          <w:color w:val="auto"/>
        </w:rPr>
      </w:pPr>
      <w:r w:rsidRPr="004570C9">
        <w:rPr>
          <w:color w:val="auto"/>
        </w:rPr>
        <w:t>Educador</w:t>
      </w:r>
      <w:r>
        <w:rPr>
          <w:color w:val="auto"/>
        </w:rPr>
        <w:t xml:space="preserve">, por ser um </w:t>
      </w:r>
      <w:r w:rsidR="006C0011" w:rsidRPr="005D6B2D">
        <w:rPr>
          <w:color w:val="auto"/>
        </w:rPr>
        <w:t>passo</w:t>
      </w:r>
      <w:r w:rsidR="005D232C">
        <w:rPr>
          <w:color w:val="auto"/>
        </w:rPr>
        <w:t xml:space="preserve"> </w:t>
      </w:r>
      <w:r w:rsidR="006C0011" w:rsidRPr="005D6B2D">
        <w:rPr>
          <w:color w:val="auto"/>
        </w:rPr>
        <w:t>a</w:t>
      </w:r>
      <w:r w:rsidR="005D232C">
        <w:rPr>
          <w:color w:val="auto"/>
        </w:rPr>
        <w:t xml:space="preserve"> </w:t>
      </w:r>
      <w:r w:rsidR="006C0011" w:rsidRPr="005D6B2D">
        <w:rPr>
          <w:color w:val="auto"/>
        </w:rPr>
        <w:t xml:space="preserve">passo longo </w:t>
      </w:r>
      <w:r>
        <w:rPr>
          <w:color w:val="auto"/>
        </w:rPr>
        <w:t xml:space="preserve">realize-o </w:t>
      </w:r>
      <w:r w:rsidR="006C0011" w:rsidRPr="005D6B2D">
        <w:rPr>
          <w:color w:val="auto"/>
        </w:rPr>
        <w:t xml:space="preserve">junto </w:t>
      </w:r>
      <w:r>
        <w:rPr>
          <w:color w:val="auto"/>
        </w:rPr>
        <w:t>a</w:t>
      </w:r>
      <w:r w:rsidR="006C0011" w:rsidRPr="005D6B2D">
        <w:rPr>
          <w:color w:val="auto"/>
        </w:rPr>
        <w:t>os alunos</w:t>
      </w:r>
      <w:r>
        <w:rPr>
          <w:color w:val="auto"/>
        </w:rPr>
        <w:t>,</w:t>
      </w:r>
      <w:r w:rsidR="006C0011" w:rsidRPr="005D6B2D">
        <w:rPr>
          <w:color w:val="auto"/>
        </w:rPr>
        <w:t xml:space="preserve"> </w:t>
      </w:r>
      <w:r>
        <w:rPr>
          <w:color w:val="auto"/>
        </w:rPr>
        <w:t>p</w:t>
      </w:r>
      <w:r w:rsidR="006C0011" w:rsidRPr="005D6B2D">
        <w:rPr>
          <w:color w:val="auto"/>
        </w:rPr>
        <w:t xml:space="preserve">rojete no telão </w:t>
      </w:r>
      <w:r w:rsidR="00CC7C46" w:rsidRPr="005D6B2D">
        <w:rPr>
          <w:color w:val="auto"/>
        </w:rPr>
        <w:t>a execução do passo</w:t>
      </w:r>
      <w:r>
        <w:rPr>
          <w:color w:val="auto"/>
        </w:rPr>
        <w:t xml:space="preserve"> </w:t>
      </w:r>
      <w:r w:rsidR="00CC7C46" w:rsidRPr="005D6B2D">
        <w:rPr>
          <w:color w:val="auto"/>
        </w:rPr>
        <w:t>a</w:t>
      </w:r>
      <w:r>
        <w:rPr>
          <w:color w:val="auto"/>
        </w:rPr>
        <w:t xml:space="preserve"> </w:t>
      </w:r>
      <w:r w:rsidR="00CC7C46" w:rsidRPr="005D6B2D">
        <w:rPr>
          <w:color w:val="auto"/>
        </w:rPr>
        <w:t xml:space="preserve">passo e peça que os alunos </w:t>
      </w:r>
      <w:r w:rsidR="00000D12" w:rsidRPr="005D6B2D">
        <w:rPr>
          <w:color w:val="auto"/>
        </w:rPr>
        <w:t>o acompanhe</w:t>
      </w:r>
      <w:r w:rsidR="00CC7C46" w:rsidRPr="005D6B2D">
        <w:rPr>
          <w:color w:val="auto"/>
        </w:rPr>
        <w:t>.</w:t>
      </w:r>
    </w:p>
    <w:p w14:paraId="5C72E0DD" w14:textId="77777777" w:rsidR="00F9562C" w:rsidRDefault="00F9562C" w:rsidP="00F9562C">
      <w:pPr>
        <w:pStyle w:val="Ttulo4"/>
      </w:pPr>
      <w:r>
        <w:t>3.2.1 - Criando uma nova classe</w:t>
      </w:r>
    </w:p>
    <w:p w14:paraId="3E295EDE" w14:textId="1F7840DF" w:rsidR="007A4DF3" w:rsidRDefault="004570C9" w:rsidP="009E2F5B">
      <w:r w:rsidRPr="004570C9">
        <w:t>P</w:t>
      </w:r>
      <w:r w:rsidR="007A4DF3">
        <w:t xml:space="preserve">rocure utilizar a nomenclatura do texto, </w:t>
      </w:r>
      <w:r w:rsidR="00000D12">
        <w:t>agilizando</w:t>
      </w:r>
      <w:r w:rsidR="007A4DF3">
        <w:t xml:space="preserve"> a detecção </w:t>
      </w:r>
      <w:r w:rsidR="00000D12">
        <w:t xml:space="preserve">de </w:t>
      </w:r>
      <w:r w:rsidR="007A4DF3">
        <w:t>possíveis erros dos alunos.</w:t>
      </w:r>
    </w:p>
    <w:p w14:paraId="542949A8" w14:textId="77777777" w:rsidR="006B00C4" w:rsidRDefault="006B00C4" w:rsidP="009E2F5B"/>
    <w:p w14:paraId="4EFB9828" w14:textId="77777777" w:rsidR="006B00C4" w:rsidRPr="00C96A67" w:rsidRDefault="006B00C4" w:rsidP="006B00C4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3 &gt; Exemplos &gt; 3.2.1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2509267A" w14:textId="77777777" w:rsidR="006B00C4" w:rsidRPr="007A4DF3" w:rsidRDefault="006B00C4" w:rsidP="009E2F5B"/>
    <w:p w14:paraId="6B15D808" w14:textId="77777777" w:rsidR="00F9562C" w:rsidRDefault="00F9562C" w:rsidP="00F9562C">
      <w:pPr>
        <w:pStyle w:val="Ttulo4"/>
      </w:pPr>
      <w:r>
        <w:t>3.2.2 - Criando os atributos</w:t>
      </w:r>
    </w:p>
    <w:p w14:paraId="400D9036" w14:textId="1B2DF6E6" w:rsidR="007A4DF3" w:rsidRDefault="007A4DF3" w:rsidP="009E2F5B">
      <w:r>
        <w:t xml:space="preserve">Educador, </w:t>
      </w:r>
      <w:r w:rsidR="00000D12">
        <w:t>utilize essa</w:t>
      </w:r>
      <w:r w:rsidR="00817AEA">
        <w:t xml:space="preserve"> </w:t>
      </w:r>
      <w:r>
        <w:t xml:space="preserve">prática </w:t>
      </w:r>
      <w:r w:rsidR="00000D12">
        <w:t xml:space="preserve">para </w:t>
      </w:r>
      <w:r>
        <w:t>obter exemplos de atributos e escrev</w:t>
      </w:r>
      <w:r w:rsidR="00000D12">
        <w:t xml:space="preserve">a-os </w:t>
      </w:r>
      <w:r>
        <w:t>em seu quadro</w:t>
      </w:r>
      <w:r w:rsidR="00000D12">
        <w:t xml:space="preserve">. Para melhor entendimento </w:t>
      </w:r>
      <w:r>
        <w:t>adote o exemplo do texto.</w:t>
      </w:r>
    </w:p>
    <w:p w14:paraId="63623145" w14:textId="77777777" w:rsidR="006B00C4" w:rsidRDefault="006B00C4" w:rsidP="009E2F5B"/>
    <w:p w14:paraId="4909131C" w14:textId="77777777" w:rsidR="006B00C4" w:rsidRPr="00C96A67" w:rsidRDefault="006B00C4" w:rsidP="006B00C4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3 &gt; Exemplos &gt; 3.2.2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7C2EFA5A" w14:textId="77777777" w:rsidR="006B00C4" w:rsidRPr="007A4DF3" w:rsidRDefault="006B00C4" w:rsidP="009E2F5B"/>
    <w:p w14:paraId="31473F17" w14:textId="77777777" w:rsidR="00F9562C" w:rsidRDefault="00F9562C" w:rsidP="00F9562C">
      <w:pPr>
        <w:pStyle w:val="Ttulo4"/>
      </w:pPr>
      <w:r>
        <w:t xml:space="preserve">3.2.3 - Testando os atributos da classe </w:t>
      </w:r>
      <w:r w:rsidRPr="00415D16">
        <w:t>Car</w:t>
      </w:r>
    </w:p>
    <w:p w14:paraId="154C1A84" w14:textId="2BE836F5" w:rsidR="007A4DF3" w:rsidRDefault="007A4DF3" w:rsidP="009E2F5B">
      <w:r>
        <w:t xml:space="preserve">Educador, </w:t>
      </w:r>
      <w:r w:rsidR="007261CD">
        <w:t xml:space="preserve">erros comuns como a falta de fechamento de bloco ou de ortografia podem ocorrer, sendo assim, atente-se a eles e reforce tais pontos para que sejam minimizados. </w:t>
      </w:r>
    </w:p>
    <w:p w14:paraId="23A20688" w14:textId="77777777" w:rsidR="006B00C4" w:rsidRDefault="006B00C4" w:rsidP="009E2F5B"/>
    <w:p w14:paraId="19E15B50" w14:textId="77777777" w:rsidR="006B00C4" w:rsidRPr="00C96A67" w:rsidRDefault="006B00C4" w:rsidP="006B00C4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3 &gt; Exemplos &gt; 3.2.3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7578BF9C" w14:textId="77777777" w:rsidR="006B00C4" w:rsidRPr="007A4DF3" w:rsidRDefault="006B00C4" w:rsidP="009E2F5B"/>
    <w:p w14:paraId="345BC2AD" w14:textId="77777777" w:rsidR="00F9562C" w:rsidRPr="005D6B2D" w:rsidRDefault="00F9562C" w:rsidP="006C0011">
      <w:pPr>
        <w:pStyle w:val="Professor"/>
        <w:rPr>
          <w:color w:val="auto"/>
        </w:rPr>
      </w:pPr>
    </w:p>
    <w:p w14:paraId="3CA5743F" w14:textId="77777777" w:rsidR="00920FD4" w:rsidRPr="005D6B2D" w:rsidRDefault="00920FD4" w:rsidP="00920FD4"/>
    <w:p w14:paraId="6983761E" w14:textId="341D9D5D" w:rsidR="00F248A7" w:rsidRDefault="00920FD4" w:rsidP="00920FD4">
      <w:pPr>
        <w:pStyle w:val="Ttulo3"/>
      </w:pPr>
      <w:r>
        <w:t>Exercícios</w:t>
      </w:r>
    </w:p>
    <w:p w14:paraId="75CD0BF5" w14:textId="56509F6D" w:rsidR="00F248A7" w:rsidRDefault="00F248A7" w:rsidP="00F248A7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F248A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3269698F" w14:textId="735743B2" w:rsidR="00920FD4" w:rsidRDefault="00920FD4" w:rsidP="00920FD4">
      <w:pPr>
        <w:pStyle w:val="Ttulo3"/>
      </w:pPr>
    </w:p>
    <w:p w14:paraId="47274475" w14:textId="77777777" w:rsidR="00F9562C" w:rsidRDefault="00F9562C" w:rsidP="00407BC1">
      <w:pPr>
        <w:pStyle w:val="GradeMdia1-nfase21"/>
        <w:numPr>
          <w:ilvl w:val="0"/>
          <w:numId w:val="5"/>
        </w:numPr>
        <w:rPr>
          <w:b/>
        </w:rPr>
      </w:pPr>
      <w:r w:rsidRPr="00F9562C">
        <w:rPr>
          <w:b/>
        </w:rPr>
        <w:t>O que você entende por requisitos funcionais e não funcionais? Cite exemplos.</w:t>
      </w:r>
    </w:p>
    <w:p w14:paraId="487A173E" w14:textId="77777777" w:rsidR="00F9562C" w:rsidRPr="00F9562C" w:rsidRDefault="00F9562C" w:rsidP="00F9562C">
      <w:pPr>
        <w:pStyle w:val="GradeMdia1-nfase21"/>
        <w:rPr>
          <w:b/>
        </w:rPr>
      </w:pPr>
    </w:p>
    <w:p w14:paraId="0EDA7E18" w14:textId="77777777" w:rsidR="003F3218" w:rsidRDefault="004074F6" w:rsidP="00F9562C">
      <w:pPr>
        <w:pStyle w:val="GradeMdia1-nfase21"/>
      </w:pPr>
      <w:r>
        <w:t xml:space="preserve">Resposta: </w:t>
      </w:r>
      <w:r w:rsidR="003F3218" w:rsidRPr="005D6B2D">
        <w:t>Os requisitos funcionais caracterizam as funcionalidades que o software terá e geralmente são definidas pelo cliente. Já os não funcionais não possuem finalidade clara de uso, pois estão impl</w:t>
      </w:r>
      <w:r w:rsidR="00817AEA">
        <w:t>í</w:t>
      </w:r>
      <w:r w:rsidR="003F3218" w:rsidRPr="005D6B2D">
        <w:t>citos, mas s</w:t>
      </w:r>
      <w:r w:rsidR="00F9562C">
        <w:t>ão partes-chaves do programa.</w:t>
      </w:r>
    </w:p>
    <w:p w14:paraId="6F2406A7" w14:textId="77777777" w:rsidR="00F9562C" w:rsidRPr="00F9562C" w:rsidRDefault="00F9562C" w:rsidP="00F9562C">
      <w:pPr>
        <w:pStyle w:val="GradeMdia1-nfase21"/>
        <w:rPr>
          <w:b/>
        </w:rPr>
      </w:pPr>
    </w:p>
    <w:p w14:paraId="54202DC0" w14:textId="77777777" w:rsidR="00F9562C" w:rsidRDefault="00F9562C" w:rsidP="00407BC1">
      <w:pPr>
        <w:pStyle w:val="GradeMdia1-nfase21"/>
        <w:numPr>
          <w:ilvl w:val="0"/>
          <w:numId w:val="5"/>
        </w:numPr>
        <w:rPr>
          <w:b/>
        </w:rPr>
      </w:pPr>
      <w:r w:rsidRPr="00F9562C">
        <w:rPr>
          <w:b/>
        </w:rPr>
        <w:t>O que são atributos? Cite mais dois sinônimos de atributos.</w:t>
      </w:r>
    </w:p>
    <w:p w14:paraId="71880CF8" w14:textId="77777777" w:rsidR="00F9562C" w:rsidRPr="00F9562C" w:rsidRDefault="00F9562C" w:rsidP="00F9562C">
      <w:pPr>
        <w:pStyle w:val="GradeMdia1-nfase21"/>
        <w:rPr>
          <w:b/>
        </w:rPr>
      </w:pPr>
    </w:p>
    <w:p w14:paraId="0B66675B" w14:textId="77777777" w:rsidR="003F3218" w:rsidRDefault="004074F6" w:rsidP="00F9562C">
      <w:pPr>
        <w:pStyle w:val="GradeMdia1-nfase21"/>
      </w:pPr>
      <w:r>
        <w:t xml:space="preserve">Resposta: </w:t>
      </w:r>
      <w:r w:rsidR="003F3218" w:rsidRPr="005D6B2D">
        <w:t>Os atributos são propriedades ou características que um objeto deve ter. Os sinônimos são: variável de escopo e propriedade.</w:t>
      </w:r>
    </w:p>
    <w:p w14:paraId="7297B8D7" w14:textId="77777777" w:rsidR="00F9562C" w:rsidRPr="00F9562C" w:rsidRDefault="00F9562C" w:rsidP="00F9562C">
      <w:pPr>
        <w:pStyle w:val="GradeMdia1-nfase21"/>
        <w:rPr>
          <w:b/>
        </w:rPr>
      </w:pPr>
    </w:p>
    <w:p w14:paraId="419B0572" w14:textId="77777777" w:rsidR="00F9562C" w:rsidRDefault="00F9562C" w:rsidP="00407BC1">
      <w:pPr>
        <w:pStyle w:val="GradeMdia1-nfase21"/>
        <w:numPr>
          <w:ilvl w:val="0"/>
          <w:numId w:val="5"/>
        </w:numPr>
        <w:rPr>
          <w:b/>
        </w:rPr>
      </w:pPr>
      <w:r w:rsidRPr="00F9562C">
        <w:rPr>
          <w:b/>
        </w:rPr>
        <w:t>O que é necessário para adicionar um atributo a uma classe?</w:t>
      </w:r>
    </w:p>
    <w:p w14:paraId="732CAB45" w14:textId="77777777" w:rsidR="00F9562C" w:rsidRPr="00F9562C" w:rsidRDefault="00F9562C" w:rsidP="00F9562C">
      <w:pPr>
        <w:pStyle w:val="GradeMdia1-nfase21"/>
        <w:rPr>
          <w:b/>
        </w:rPr>
      </w:pPr>
    </w:p>
    <w:p w14:paraId="13B37380" w14:textId="77777777" w:rsidR="003F3218" w:rsidRDefault="004074F6" w:rsidP="00F9562C">
      <w:pPr>
        <w:pStyle w:val="GradeMdia1-nfase21"/>
      </w:pPr>
      <w:r>
        <w:t xml:space="preserve">Resposta: </w:t>
      </w:r>
      <w:r w:rsidR="003F3218" w:rsidRPr="005D6B2D">
        <w:t>Especificar o modificador de acesso, um tipo, um identificador e, opcionalmente um valor.</w:t>
      </w:r>
    </w:p>
    <w:p w14:paraId="6662ABAC" w14:textId="77777777" w:rsidR="00F9562C" w:rsidRPr="00F9562C" w:rsidRDefault="00F9562C" w:rsidP="00F9562C">
      <w:pPr>
        <w:pStyle w:val="GradeMdia1-nfase21"/>
        <w:rPr>
          <w:b/>
        </w:rPr>
      </w:pPr>
    </w:p>
    <w:p w14:paraId="7260CBD5" w14:textId="77777777" w:rsidR="00F9562C" w:rsidRDefault="00F9562C" w:rsidP="00407BC1">
      <w:pPr>
        <w:pStyle w:val="GradeMdia1-nfase21"/>
        <w:numPr>
          <w:ilvl w:val="0"/>
          <w:numId w:val="5"/>
        </w:numPr>
        <w:rPr>
          <w:b/>
        </w:rPr>
      </w:pPr>
      <w:r w:rsidRPr="00F9562C">
        <w:rPr>
          <w:b/>
        </w:rPr>
        <w:t>Para que serve o método toString(), de onde ele vem? Como é a sua implementação?</w:t>
      </w:r>
    </w:p>
    <w:p w14:paraId="0678AF3B" w14:textId="77777777" w:rsidR="00F9562C" w:rsidRPr="00F9562C" w:rsidRDefault="00F9562C" w:rsidP="00F9562C">
      <w:pPr>
        <w:pStyle w:val="GradeMdia1-nfase21"/>
        <w:rPr>
          <w:b/>
        </w:rPr>
      </w:pPr>
    </w:p>
    <w:p w14:paraId="5EE71FDB" w14:textId="77777777" w:rsidR="003F3218" w:rsidRPr="005D6B2D" w:rsidRDefault="004074F6" w:rsidP="00F9562C">
      <w:pPr>
        <w:pStyle w:val="GradeMdia1-nfase21"/>
      </w:pPr>
      <w:r>
        <w:t xml:space="preserve">Resposta: </w:t>
      </w:r>
      <w:r w:rsidR="003F3218" w:rsidRPr="005D6B2D">
        <w:t xml:space="preserve">Serve para converter um objeto para notação de String. Geralmente utilizado para obter uma representação mais amigável do objeto ao tentar exibi-lo com String. Ele vem da classe Object. </w:t>
      </w:r>
    </w:p>
    <w:p w14:paraId="63BE01F4" w14:textId="77777777" w:rsidR="003F3218" w:rsidRPr="005D6B2D" w:rsidRDefault="003F3218" w:rsidP="00F9562C">
      <w:pPr>
        <w:ind w:left="709"/>
      </w:pPr>
      <w:r w:rsidRPr="005D6B2D">
        <w:t>Implementação:</w:t>
      </w:r>
    </w:p>
    <w:p w14:paraId="0B5DCEFA" w14:textId="77777777" w:rsidR="003F3218" w:rsidRPr="005D6B2D" w:rsidRDefault="003F3218" w:rsidP="00F9562C">
      <w:pPr>
        <w:ind w:left="709"/>
      </w:pPr>
    </w:p>
    <w:p w14:paraId="28D9FE6D" w14:textId="77777777" w:rsidR="003F3218" w:rsidRPr="005D6B2D" w:rsidRDefault="003F3218" w:rsidP="00F9562C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>@Override</w:t>
      </w:r>
    </w:p>
    <w:p w14:paraId="4E025884" w14:textId="77777777" w:rsidR="003F3218" w:rsidRPr="00520D24" w:rsidRDefault="00974DD2" w:rsidP="00F9562C">
      <w:pPr>
        <w:ind w:left="709"/>
        <w:rPr>
          <w:rFonts w:ascii="Courier New" w:hAnsi="Courier New" w:cs="Courier New"/>
          <w:lang w:val="en-US"/>
        </w:rPr>
      </w:pPr>
      <w:r w:rsidRPr="00520D24">
        <w:rPr>
          <w:rFonts w:ascii="Courier New" w:hAnsi="Courier New" w:cs="Courier New"/>
          <w:lang w:val="en-US"/>
        </w:rPr>
        <w:t>public String toString() {</w:t>
      </w:r>
    </w:p>
    <w:p w14:paraId="4B0A8D47" w14:textId="77777777" w:rsidR="003F3218" w:rsidRPr="00520D24" w:rsidRDefault="00974DD2" w:rsidP="00F9562C">
      <w:pPr>
        <w:ind w:left="709"/>
        <w:rPr>
          <w:rFonts w:ascii="Courier New" w:hAnsi="Courier New" w:cs="Courier New"/>
          <w:lang w:val="en-US"/>
        </w:rPr>
      </w:pPr>
      <w:r w:rsidRPr="00520D24">
        <w:rPr>
          <w:rFonts w:ascii="Courier New" w:hAnsi="Courier New" w:cs="Courier New"/>
          <w:lang w:val="en-US"/>
        </w:rPr>
        <w:t xml:space="preserve">    return "Alguma string";</w:t>
      </w:r>
    </w:p>
    <w:p w14:paraId="6EDAC803" w14:textId="77777777" w:rsidR="003F3218" w:rsidRDefault="005D6B2D" w:rsidP="00F9562C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381885" w14:textId="77777777" w:rsidR="005D6B2D" w:rsidRPr="00F9562C" w:rsidRDefault="005D6B2D" w:rsidP="003F3218">
      <w:pPr>
        <w:rPr>
          <w:rFonts w:ascii="Courier New" w:hAnsi="Courier New" w:cs="Courier New"/>
          <w:b/>
        </w:rPr>
      </w:pPr>
    </w:p>
    <w:p w14:paraId="351182DB" w14:textId="77777777" w:rsidR="00F9562C" w:rsidRPr="00F9562C" w:rsidRDefault="00F9562C" w:rsidP="00407BC1">
      <w:pPr>
        <w:pStyle w:val="GradeMdia1-nfase21"/>
        <w:numPr>
          <w:ilvl w:val="0"/>
          <w:numId w:val="5"/>
        </w:numPr>
        <w:rPr>
          <w:b/>
        </w:rPr>
      </w:pPr>
      <w:r w:rsidRPr="00F9562C">
        <w:rPr>
          <w:b/>
        </w:rPr>
        <w:t>Como acessamos e atribuímos valor a um atributo de um objeto.</w:t>
      </w:r>
    </w:p>
    <w:p w14:paraId="7BD5CB8B" w14:textId="77777777" w:rsidR="00F9562C" w:rsidRDefault="00F9562C" w:rsidP="00F9562C">
      <w:pPr>
        <w:pStyle w:val="GradeMdia1-nfase21"/>
      </w:pPr>
    </w:p>
    <w:p w14:paraId="53EE9858" w14:textId="77777777" w:rsidR="003F3218" w:rsidRPr="005D6B2D" w:rsidRDefault="004074F6" w:rsidP="00F9562C">
      <w:pPr>
        <w:pStyle w:val="GradeMdia1-nfase21"/>
      </w:pPr>
      <w:r>
        <w:t xml:space="preserve">Resposta: </w:t>
      </w:r>
      <w:r w:rsidR="003F3218" w:rsidRPr="005D6B2D">
        <w:t>Primeiro devemos instanciar o objeto. Depois acessamos o atri</w:t>
      </w:r>
      <w:r w:rsidR="00F9562C">
        <w:t xml:space="preserve">buto utilizando o </w:t>
      </w:r>
      <w:r w:rsidR="00817AEA">
        <w:t>caractere</w:t>
      </w:r>
      <w:r w:rsidR="00F9562C">
        <w:t xml:space="preserve"> "."</w:t>
      </w:r>
      <w:r w:rsidR="003F3218" w:rsidRPr="005D6B2D">
        <w:t xml:space="preserve"> e atribuímos o valor.</w:t>
      </w:r>
    </w:p>
    <w:p w14:paraId="035743C3" w14:textId="77777777" w:rsidR="003F3218" w:rsidRPr="005D6B2D" w:rsidRDefault="003F3218" w:rsidP="00F9562C">
      <w:pPr>
        <w:ind w:left="709"/>
      </w:pPr>
      <w:r w:rsidRPr="005D6B2D">
        <w:t>Exemplo:</w:t>
      </w:r>
    </w:p>
    <w:p w14:paraId="45CF3082" w14:textId="77777777" w:rsidR="00920FD4" w:rsidRPr="005D6B2D" w:rsidRDefault="00F9562C" w:rsidP="00F9562C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meuObjeto.atributo = "algum valor";</w:t>
      </w:r>
    </w:p>
    <w:p w14:paraId="11F93230" w14:textId="59A84CBE" w:rsidR="00EB1BE1" w:rsidRDefault="002C1C25" w:rsidP="00167BE7">
      <w:pPr>
        <w:pStyle w:val="Ttulo3"/>
      </w:pPr>
      <w:r>
        <w:lastRenderedPageBreak/>
        <w:t>TDP</w:t>
      </w:r>
    </w:p>
    <w:p w14:paraId="4CA85817" w14:textId="7BF44944" w:rsidR="00EB1BE1" w:rsidRDefault="00EB1BE1" w:rsidP="00EB1BE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EB1BE1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3884CC8F" w14:textId="200721CC" w:rsidR="00012FDE" w:rsidRPr="00EB1BE1" w:rsidRDefault="00012FDE" w:rsidP="00167BE7">
      <w:pPr>
        <w:pStyle w:val="Ttulo3"/>
        <w:rPr>
          <w:lang w:val="pt-BR"/>
        </w:rPr>
      </w:pPr>
    </w:p>
    <w:p w14:paraId="59A861EA" w14:textId="77777777" w:rsidR="00F261C2" w:rsidRDefault="00F261C2" w:rsidP="00F261C2">
      <w:pPr>
        <w:pStyle w:val="Ttulo4"/>
        <w:rPr>
          <w:sz w:val="27"/>
          <w:szCs w:val="27"/>
        </w:rPr>
      </w:pPr>
      <w:r>
        <w:t>Fase de análise de requisitos</w:t>
      </w:r>
    </w:p>
    <w:p w14:paraId="2BC1314A" w14:textId="77777777" w:rsidR="00F261C2" w:rsidRDefault="00F261C2" w:rsidP="00F261C2">
      <w:r>
        <w:t>Depois de escutarmos o caso do cliente, é preciso formalizar os requisitos. Os requisitos são funcionalidades que o software deverá ter.</w:t>
      </w:r>
    </w:p>
    <w:p w14:paraId="2D8CB136" w14:textId="77777777" w:rsidR="00F261C2" w:rsidRDefault="00F261C2" w:rsidP="00F261C2">
      <w:r>
        <w:t>Após diversas reuniões com o cliente, o gerente comercial formalizou os seguintes requisitos que entrarão no contrato:</w:t>
      </w:r>
    </w:p>
    <w:p w14:paraId="0977297B" w14:textId="77777777" w:rsidR="00F261C2" w:rsidRDefault="00F261C2" w:rsidP="00F261C2">
      <w:pPr>
        <w:pStyle w:val="Ttulo4"/>
      </w:pPr>
      <w:r>
        <w:t>Projeto Filmes</w:t>
      </w:r>
    </w:p>
    <w:p w14:paraId="3B7F0463" w14:textId="77777777" w:rsidR="00F261C2" w:rsidRDefault="00F261C2" w:rsidP="00F261C2">
      <w:r>
        <w:t>O projeto filmes se trata de uma plataforma de cadastro e consulta de filmes e seriados. Detalhes como sinopse, data de lançamento e elenco estarão contidos no sistema. Os requisitos são os seguintes:</w:t>
      </w:r>
    </w:p>
    <w:p w14:paraId="12D8265B" w14:textId="77777777" w:rsidR="00F261C2" w:rsidRDefault="00F261C2" w:rsidP="00F261C2">
      <w:pPr>
        <w:pStyle w:val="Ttulo5"/>
      </w:pPr>
      <w:r>
        <w:t>Requisitos não funcionais</w:t>
      </w:r>
    </w:p>
    <w:p w14:paraId="0944231D" w14:textId="77777777" w:rsidR="00F261C2" w:rsidRDefault="00F261C2" w:rsidP="00F261C2">
      <w:pPr>
        <w:pStyle w:val="GradeMdia1-nfase21"/>
        <w:numPr>
          <w:ilvl w:val="0"/>
          <w:numId w:val="25"/>
        </w:numPr>
      </w:pPr>
      <w:r>
        <w:t>O sistema deverá possuir uma interface gráfica</w:t>
      </w:r>
      <w:r w:rsidR="00817AEA">
        <w:t>.</w:t>
      </w:r>
    </w:p>
    <w:p w14:paraId="1603CFE7" w14:textId="77777777" w:rsidR="00F261C2" w:rsidRDefault="00F261C2" w:rsidP="00F261C2">
      <w:pPr>
        <w:pStyle w:val="GradeMdia1-nfase21"/>
        <w:numPr>
          <w:ilvl w:val="0"/>
          <w:numId w:val="25"/>
        </w:numPr>
      </w:pPr>
      <w:r>
        <w:t>O sistema deverá armazenar os dados em arquivo</w:t>
      </w:r>
      <w:r w:rsidR="00817AEA">
        <w:t>.</w:t>
      </w:r>
    </w:p>
    <w:p w14:paraId="2B4B8585" w14:textId="77777777" w:rsidR="00F261C2" w:rsidRDefault="00F261C2" w:rsidP="00F261C2">
      <w:pPr>
        <w:pStyle w:val="GradeMdia1-nfase21"/>
        <w:numPr>
          <w:ilvl w:val="0"/>
          <w:numId w:val="25"/>
        </w:numPr>
      </w:pPr>
      <w:r>
        <w:t>O sistema deverá funcionar totalmente offline</w:t>
      </w:r>
      <w:r w:rsidR="00817AEA">
        <w:t>.</w:t>
      </w:r>
    </w:p>
    <w:p w14:paraId="0B4E066D" w14:textId="77777777" w:rsidR="00F261C2" w:rsidRDefault="00F261C2" w:rsidP="00F261C2">
      <w:pPr>
        <w:pStyle w:val="GradeMdia1-nfase21"/>
        <w:numPr>
          <w:ilvl w:val="0"/>
          <w:numId w:val="25"/>
        </w:numPr>
      </w:pPr>
      <w:r>
        <w:t>O sistema deverá fazer tratamento de erros, mostrando mensagens de alerta caso o usuário insira algum dado inválido.</w:t>
      </w:r>
    </w:p>
    <w:p w14:paraId="4B594589" w14:textId="77777777" w:rsidR="00F261C2" w:rsidRDefault="00F261C2" w:rsidP="00F261C2">
      <w:pPr>
        <w:pStyle w:val="Ttulo5"/>
        <w:rPr>
          <w:rFonts w:ascii="Times New Roman" w:hAnsi="Times New Roman"/>
          <w:color w:val="auto"/>
          <w:sz w:val="24"/>
        </w:rPr>
      </w:pPr>
      <w:r>
        <w:t>Requisitos funcionais</w:t>
      </w:r>
    </w:p>
    <w:p w14:paraId="3ACD6C9D" w14:textId="77777777" w:rsidR="00F261C2" w:rsidRDefault="00F261C2" w:rsidP="00F261C2">
      <w:pPr>
        <w:pStyle w:val="GradeMdia1-nfase21"/>
        <w:numPr>
          <w:ilvl w:val="0"/>
          <w:numId w:val="26"/>
        </w:numPr>
      </w:pPr>
      <w:r>
        <w:t xml:space="preserve">O sistema deverá cadastrar filmes </w:t>
      </w:r>
    </w:p>
    <w:p w14:paraId="75CCA6B0" w14:textId="77777777" w:rsidR="00F261C2" w:rsidRDefault="00F261C2" w:rsidP="00F261C2">
      <w:pPr>
        <w:pStyle w:val="GradeMdia1-nfase21"/>
        <w:numPr>
          <w:ilvl w:val="1"/>
          <w:numId w:val="26"/>
        </w:numPr>
      </w:pPr>
      <w:r>
        <w:t>Um filme terá como conte</w:t>
      </w:r>
      <w:r w:rsidR="00817AEA">
        <w:t>ú</w:t>
      </w:r>
      <w:r>
        <w:t xml:space="preserve">do: </w:t>
      </w:r>
    </w:p>
    <w:p w14:paraId="47239E1B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Nome</w:t>
      </w:r>
    </w:p>
    <w:p w14:paraId="3C754880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Nome original</w:t>
      </w:r>
    </w:p>
    <w:p w14:paraId="7A6B3668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Data de lançamento</w:t>
      </w:r>
    </w:p>
    <w:p w14:paraId="7E1320CC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Gênero</w:t>
      </w:r>
    </w:p>
    <w:p w14:paraId="3EDE3D67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Duração</w:t>
      </w:r>
    </w:p>
    <w:p w14:paraId="6EE665AB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Sinopse</w:t>
      </w:r>
    </w:p>
    <w:p w14:paraId="17D73561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Produtoras</w:t>
      </w:r>
    </w:p>
    <w:p w14:paraId="36277F37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Países de origem</w:t>
      </w:r>
    </w:p>
    <w:p w14:paraId="24482491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Orçamento</w:t>
      </w:r>
    </w:p>
    <w:p w14:paraId="7EAFA25E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Receita</w:t>
      </w:r>
    </w:p>
    <w:p w14:paraId="32F4EC3B" w14:textId="77777777" w:rsidR="00F261C2" w:rsidRDefault="00F261C2" w:rsidP="00F261C2">
      <w:pPr>
        <w:pStyle w:val="GradeMdia1-nfase21"/>
        <w:numPr>
          <w:ilvl w:val="0"/>
          <w:numId w:val="26"/>
        </w:numPr>
      </w:pPr>
      <w:r>
        <w:t xml:space="preserve">O sistema deverá cadastrar Gêneros </w:t>
      </w:r>
    </w:p>
    <w:p w14:paraId="7917657A" w14:textId="77777777" w:rsidR="00F261C2" w:rsidRDefault="00F261C2" w:rsidP="00F261C2">
      <w:pPr>
        <w:pStyle w:val="GradeMdia1-nfase21"/>
        <w:numPr>
          <w:ilvl w:val="1"/>
          <w:numId w:val="26"/>
        </w:numPr>
      </w:pPr>
      <w:r>
        <w:t xml:space="preserve">O gênero deverá ser utilizado no cadastro e edição de filmes </w:t>
      </w:r>
    </w:p>
    <w:p w14:paraId="119CF58E" w14:textId="77777777" w:rsidR="00F261C2" w:rsidRDefault="00F261C2" w:rsidP="00F261C2">
      <w:pPr>
        <w:pStyle w:val="GradeMdia1-nfase21"/>
        <w:numPr>
          <w:ilvl w:val="1"/>
          <w:numId w:val="26"/>
        </w:numPr>
      </w:pPr>
      <w:r>
        <w:t xml:space="preserve">Um gênero terá como conteúdo </w:t>
      </w:r>
    </w:p>
    <w:p w14:paraId="4D85025B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Nome</w:t>
      </w:r>
    </w:p>
    <w:p w14:paraId="02B838A0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Identificador</w:t>
      </w:r>
    </w:p>
    <w:p w14:paraId="70610440" w14:textId="77777777" w:rsidR="00F261C2" w:rsidRDefault="00F261C2" w:rsidP="00F261C2">
      <w:pPr>
        <w:pStyle w:val="GradeMdia1-nfase21"/>
        <w:numPr>
          <w:ilvl w:val="0"/>
          <w:numId w:val="26"/>
        </w:numPr>
      </w:pPr>
      <w:r>
        <w:t>O sistema deverá cadastrar os Créditos do Filme</w:t>
      </w:r>
    </w:p>
    <w:p w14:paraId="54ECF8F2" w14:textId="77777777" w:rsidR="00F261C2" w:rsidRDefault="00F261C2" w:rsidP="00F261C2">
      <w:pPr>
        <w:pStyle w:val="GradeMdia1-nfase21"/>
        <w:numPr>
          <w:ilvl w:val="1"/>
          <w:numId w:val="26"/>
        </w:numPr>
      </w:pPr>
      <w:r>
        <w:t>O crédito de um filme terá como conteúdo:</w:t>
      </w:r>
    </w:p>
    <w:p w14:paraId="221749D6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Equipe</w:t>
      </w:r>
    </w:p>
    <w:p w14:paraId="72785C1F" w14:textId="77777777" w:rsidR="00F261C2" w:rsidRDefault="00F261C2" w:rsidP="00F261C2">
      <w:pPr>
        <w:pStyle w:val="GradeMdia1-nfase21"/>
        <w:numPr>
          <w:ilvl w:val="3"/>
          <w:numId w:val="26"/>
        </w:numPr>
      </w:pPr>
      <w:r>
        <w:t>Uma equipe é formada pelas pessoas que estiveram nos bastidores do filme.</w:t>
      </w:r>
    </w:p>
    <w:p w14:paraId="0E73191C" w14:textId="77777777" w:rsidR="00F261C2" w:rsidRDefault="00F261C2" w:rsidP="00F261C2">
      <w:pPr>
        <w:pStyle w:val="GradeMdia1-nfase21"/>
        <w:numPr>
          <w:ilvl w:val="3"/>
          <w:numId w:val="26"/>
        </w:numPr>
      </w:pPr>
      <w:r>
        <w:t>Um integrante de equipe terá como conteúdo:</w:t>
      </w:r>
    </w:p>
    <w:p w14:paraId="709706C9" w14:textId="77777777" w:rsidR="00F261C2" w:rsidRDefault="00F261C2" w:rsidP="00F261C2">
      <w:pPr>
        <w:pStyle w:val="GradeMdia1-nfase21"/>
        <w:numPr>
          <w:ilvl w:val="4"/>
          <w:numId w:val="26"/>
        </w:numPr>
      </w:pPr>
      <w:r>
        <w:t>Um nome</w:t>
      </w:r>
    </w:p>
    <w:p w14:paraId="6CEC2F06" w14:textId="77777777" w:rsidR="00F261C2" w:rsidRDefault="00F261C2" w:rsidP="00F261C2">
      <w:pPr>
        <w:pStyle w:val="GradeMdia1-nfase21"/>
        <w:numPr>
          <w:ilvl w:val="4"/>
          <w:numId w:val="26"/>
        </w:numPr>
      </w:pPr>
      <w:r>
        <w:t>Um cargo ou posição</w:t>
      </w:r>
    </w:p>
    <w:p w14:paraId="3BD4E97F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lastRenderedPageBreak/>
        <w:t>Elenco</w:t>
      </w:r>
    </w:p>
    <w:p w14:paraId="720E91C3" w14:textId="77777777" w:rsidR="00F261C2" w:rsidRDefault="00F261C2" w:rsidP="00F261C2">
      <w:pPr>
        <w:pStyle w:val="GradeMdia1-nfase21"/>
        <w:numPr>
          <w:ilvl w:val="3"/>
          <w:numId w:val="26"/>
        </w:numPr>
      </w:pPr>
      <w:r>
        <w:t>Um elenco é formado por atores do filme.</w:t>
      </w:r>
    </w:p>
    <w:p w14:paraId="33FAE3DF" w14:textId="77777777" w:rsidR="00F261C2" w:rsidRDefault="00F261C2" w:rsidP="00F261C2">
      <w:pPr>
        <w:pStyle w:val="GradeMdia1-nfase21"/>
        <w:numPr>
          <w:ilvl w:val="3"/>
          <w:numId w:val="26"/>
        </w:numPr>
      </w:pPr>
      <w:r>
        <w:t>Um ator terá como conteúdo:</w:t>
      </w:r>
    </w:p>
    <w:p w14:paraId="3B04A992" w14:textId="77777777" w:rsidR="00F261C2" w:rsidRDefault="00F261C2" w:rsidP="00F261C2">
      <w:pPr>
        <w:pStyle w:val="GradeMdia1-nfase21"/>
        <w:numPr>
          <w:ilvl w:val="4"/>
          <w:numId w:val="26"/>
        </w:numPr>
      </w:pPr>
      <w:r>
        <w:t>Um nome</w:t>
      </w:r>
    </w:p>
    <w:p w14:paraId="3CEA0B6C" w14:textId="77777777" w:rsidR="00F261C2" w:rsidRDefault="00F261C2" w:rsidP="00F261C2">
      <w:pPr>
        <w:pStyle w:val="GradeMdia1-nfase21"/>
        <w:numPr>
          <w:ilvl w:val="4"/>
          <w:numId w:val="26"/>
        </w:numPr>
      </w:pPr>
      <w:r>
        <w:t xml:space="preserve">Nome do personagem </w:t>
      </w:r>
    </w:p>
    <w:p w14:paraId="79C50FB6" w14:textId="77777777" w:rsidR="00F261C2" w:rsidRDefault="00F261C2" w:rsidP="00F261C2">
      <w:pPr>
        <w:pStyle w:val="GradeMdia1-nfase21"/>
        <w:ind w:left="792"/>
      </w:pPr>
    </w:p>
    <w:p w14:paraId="17F8C563" w14:textId="77777777" w:rsidR="00F261C2" w:rsidRDefault="00F261C2" w:rsidP="00F261C2">
      <w:pPr>
        <w:pStyle w:val="GradeMdia1-nfase21"/>
        <w:numPr>
          <w:ilvl w:val="0"/>
          <w:numId w:val="26"/>
        </w:numPr>
      </w:pPr>
      <w:r>
        <w:t>Os filmes deverão ser editáveis</w:t>
      </w:r>
      <w:r w:rsidR="00817AEA">
        <w:t>.</w:t>
      </w:r>
    </w:p>
    <w:p w14:paraId="3DB91BA4" w14:textId="77777777" w:rsidR="00F261C2" w:rsidRDefault="00F261C2" w:rsidP="00F261C2">
      <w:pPr>
        <w:pStyle w:val="GradeMdia1-nfase21"/>
        <w:numPr>
          <w:ilvl w:val="0"/>
          <w:numId w:val="26"/>
        </w:numPr>
      </w:pPr>
      <w:r>
        <w:t>Os filmes deverão ser deletáveis</w:t>
      </w:r>
      <w:r w:rsidR="00817AEA">
        <w:t>.</w:t>
      </w:r>
    </w:p>
    <w:p w14:paraId="016630A8" w14:textId="77777777" w:rsidR="00F261C2" w:rsidRDefault="00F261C2" w:rsidP="00F261C2">
      <w:r>
        <w:t>Este é o documento inicial de requisitos. Você deve sentir-se a vontade em adicionar mais requisitos ao projeto. A próxima fase é localizar e definir as entidades que possivelmente virarão classes.</w:t>
      </w:r>
    </w:p>
    <w:p w14:paraId="48655AD9" w14:textId="77777777" w:rsidR="00F261C2" w:rsidRDefault="00F261C2" w:rsidP="00F261C2"/>
    <w:p w14:paraId="735B0B0D" w14:textId="77777777" w:rsidR="00F261C2" w:rsidRDefault="0000773B" w:rsidP="00F261C2">
      <w:pPr>
        <w:rPr>
          <w:rFonts w:ascii="Times New Roman" w:hAnsi="Times New Roman"/>
          <w:sz w:val="24"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4CE5C33C">
          <v:rect id="_x0000_i1029" style="width:0;height:1.5pt" o:hralign="center" o:hrstd="t" o:hr="t" fillcolor="#aaa" stroked="f"/>
        </w:pict>
      </w:r>
    </w:p>
    <w:p w14:paraId="06C3DD53" w14:textId="77777777" w:rsidR="00F261C2" w:rsidRDefault="00F261C2" w:rsidP="00F261C2">
      <w:pPr>
        <w:pStyle w:val="Ttulo4"/>
        <w:ind w:left="567"/>
      </w:pPr>
      <w:r>
        <w:t>Tarefa</w:t>
      </w:r>
    </w:p>
    <w:p w14:paraId="230E6656" w14:textId="77777777" w:rsidR="00F261C2" w:rsidRDefault="00F261C2" w:rsidP="00F261C2">
      <w:pPr>
        <w:ind w:firstLine="567"/>
      </w:pPr>
      <w:r>
        <w:t>Localize e liste todas as possíveis classes do projeto.</w:t>
      </w:r>
    </w:p>
    <w:p w14:paraId="7A78B905" w14:textId="77777777" w:rsidR="00F261C2" w:rsidRDefault="00F261C2" w:rsidP="009E2F5B"/>
    <w:p w14:paraId="49FBD1C9" w14:textId="0A98208B" w:rsidR="008036AF" w:rsidRPr="005D6B2D" w:rsidRDefault="00AD53A8" w:rsidP="008036AF">
      <w:r>
        <w:t>Educador, liste</w:t>
      </w:r>
      <w:r w:rsidR="008036AF" w:rsidRPr="005D6B2D">
        <w:t xml:space="preserve"> todas as possíveis classes do projeto (sem levar em consideração Herança, Interface e Abstração):</w:t>
      </w:r>
    </w:p>
    <w:p w14:paraId="5CABFA03" w14:textId="2916CCEA" w:rsidR="008036AF" w:rsidRPr="000B7A6A" w:rsidRDefault="008036AF" w:rsidP="008036AF">
      <w:pPr>
        <w:pStyle w:val="GradeMdia1-nfase21"/>
        <w:numPr>
          <w:ilvl w:val="0"/>
          <w:numId w:val="2"/>
        </w:numPr>
      </w:pPr>
      <w:r w:rsidRPr="000B7A6A">
        <w:t>Filme</w:t>
      </w:r>
      <w:r w:rsidR="00AD53A8" w:rsidRPr="000B7A6A">
        <w:t>;</w:t>
      </w:r>
    </w:p>
    <w:p w14:paraId="4CA337CE" w14:textId="6ABFFE14" w:rsidR="008036AF" w:rsidRPr="000B7A6A" w:rsidRDefault="008036AF" w:rsidP="00C151FA">
      <w:pPr>
        <w:pStyle w:val="GradeMdia1-nfase21"/>
        <w:numPr>
          <w:ilvl w:val="0"/>
          <w:numId w:val="2"/>
        </w:numPr>
      </w:pPr>
      <w:r w:rsidRPr="000B7A6A">
        <w:t>Gênero</w:t>
      </w:r>
      <w:r w:rsidR="00C151FA" w:rsidRPr="000B7A6A">
        <w:t xml:space="preserve"> do filme</w:t>
      </w:r>
      <w:r w:rsidR="00AD53A8" w:rsidRPr="000B7A6A">
        <w:t>;</w:t>
      </w:r>
    </w:p>
    <w:p w14:paraId="2CA0B733" w14:textId="628333A2" w:rsidR="008036AF" w:rsidRPr="000B7A6A" w:rsidRDefault="008036AF" w:rsidP="008036AF">
      <w:pPr>
        <w:pStyle w:val="GradeMdia1-nfase21"/>
        <w:numPr>
          <w:ilvl w:val="0"/>
          <w:numId w:val="2"/>
        </w:numPr>
      </w:pPr>
      <w:r w:rsidRPr="000B7A6A">
        <w:t>País</w:t>
      </w:r>
      <w:r w:rsidR="00C151FA" w:rsidRPr="000B7A6A">
        <w:t xml:space="preserve"> da produtora</w:t>
      </w:r>
      <w:r w:rsidR="00AD53A8" w:rsidRPr="000B7A6A">
        <w:t>;</w:t>
      </w:r>
    </w:p>
    <w:p w14:paraId="2CA0DF71" w14:textId="5E60BD0B" w:rsidR="008036AF" w:rsidRPr="000B7A6A" w:rsidRDefault="008036AF" w:rsidP="008036AF">
      <w:pPr>
        <w:pStyle w:val="GradeMdia1-nfase21"/>
        <w:numPr>
          <w:ilvl w:val="0"/>
          <w:numId w:val="2"/>
        </w:numPr>
      </w:pPr>
      <w:r w:rsidRPr="000B7A6A">
        <w:t>Companhia</w:t>
      </w:r>
      <w:r w:rsidR="00C151FA" w:rsidRPr="000B7A6A">
        <w:t>/Produtora do filme</w:t>
      </w:r>
      <w:r w:rsidR="00AD53A8" w:rsidRPr="000B7A6A">
        <w:t>;</w:t>
      </w:r>
    </w:p>
    <w:p w14:paraId="32A8C991" w14:textId="40413E1D" w:rsidR="008036AF" w:rsidRPr="000B7A6A" w:rsidRDefault="008036AF" w:rsidP="008036AF">
      <w:pPr>
        <w:pStyle w:val="GradeMdia1-nfase21"/>
        <w:numPr>
          <w:ilvl w:val="0"/>
          <w:numId w:val="2"/>
        </w:numPr>
      </w:pPr>
      <w:r w:rsidRPr="000B7A6A">
        <w:t>Ator</w:t>
      </w:r>
      <w:r w:rsidR="00C151FA" w:rsidRPr="000B7A6A">
        <w:t xml:space="preserve"> do filme</w:t>
      </w:r>
      <w:r w:rsidR="00AD53A8" w:rsidRPr="000B7A6A">
        <w:t>;</w:t>
      </w:r>
    </w:p>
    <w:p w14:paraId="10499F83" w14:textId="21F8C6B0" w:rsidR="008036AF" w:rsidRPr="000B7A6A" w:rsidRDefault="00C151FA" w:rsidP="008036AF">
      <w:pPr>
        <w:pStyle w:val="GradeMdia1-nfase21"/>
        <w:numPr>
          <w:ilvl w:val="0"/>
          <w:numId w:val="2"/>
        </w:numPr>
      </w:pPr>
      <w:r w:rsidRPr="000B7A6A">
        <w:t xml:space="preserve">Membro do </w:t>
      </w:r>
      <w:r w:rsidR="008036AF" w:rsidRPr="000B7A6A">
        <w:t>Elenco</w:t>
      </w:r>
      <w:r w:rsidR="00AD53A8" w:rsidRPr="000B7A6A">
        <w:t>;</w:t>
      </w:r>
    </w:p>
    <w:p w14:paraId="73792447" w14:textId="5FEB13D8" w:rsidR="008036AF" w:rsidRPr="000B7A6A" w:rsidRDefault="00C151FA" w:rsidP="008036AF">
      <w:pPr>
        <w:pStyle w:val="GradeMdia1-nfase21"/>
        <w:numPr>
          <w:ilvl w:val="0"/>
          <w:numId w:val="2"/>
        </w:numPr>
      </w:pPr>
      <w:r w:rsidRPr="000B7A6A">
        <w:t xml:space="preserve">Membro da </w:t>
      </w:r>
      <w:r w:rsidR="008036AF" w:rsidRPr="000B7A6A">
        <w:t>Equipe</w:t>
      </w:r>
      <w:r w:rsidR="00AD53A8" w:rsidRPr="000B7A6A">
        <w:t>;</w:t>
      </w:r>
    </w:p>
    <w:p w14:paraId="0971A0C5" w14:textId="5865315D" w:rsidR="008036AF" w:rsidRPr="000B7A6A" w:rsidRDefault="008036AF" w:rsidP="008036AF">
      <w:pPr>
        <w:pStyle w:val="GradeMdia1-nfase21"/>
        <w:numPr>
          <w:ilvl w:val="0"/>
          <w:numId w:val="2"/>
        </w:numPr>
      </w:pPr>
      <w:r w:rsidRPr="000B7A6A">
        <w:t>Cargo</w:t>
      </w:r>
      <w:r w:rsidR="00C151FA" w:rsidRPr="000B7A6A">
        <w:t xml:space="preserve"> do membro da equipe</w:t>
      </w:r>
      <w:r w:rsidR="00AD53A8" w:rsidRPr="000B7A6A">
        <w:t>.</w:t>
      </w:r>
    </w:p>
    <w:p w14:paraId="67316B79" w14:textId="77777777" w:rsidR="009F72C9" w:rsidRDefault="009F72C9" w:rsidP="009F72C9"/>
    <w:p w14:paraId="6DF4ECDA" w14:textId="289500D9" w:rsidR="006B00C4" w:rsidRDefault="00AD53A8" w:rsidP="006B00C4">
      <w:r w:rsidRPr="00520D24">
        <w:t>Para</w:t>
      </w:r>
      <w:r w:rsidR="006B00C4" w:rsidRPr="000B7A6A">
        <w:t xml:space="preserve"> </w:t>
      </w:r>
      <w:r w:rsidR="006B00C4">
        <w:t xml:space="preserve">que o material de apoio não fique muito extenso, não </w:t>
      </w:r>
      <w:r>
        <w:t>crie</w:t>
      </w:r>
      <w:r w:rsidR="006B00C4">
        <w:t xml:space="preserve"> um cadastro de Cargo, País e Gênero. Estes três casos podem ser facilmente cadastrados automaticamente via código</w:t>
      </w:r>
      <w:r>
        <w:t xml:space="preserve">, podendo vir a </w:t>
      </w:r>
      <w:r w:rsidR="006B00C4">
        <w:t xml:space="preserve">ser considerado decisão de projeto, por exemplo. </w:t>
      </w:r>
      <w:r w:rsidR="000B7A6A">
        <w:t xml:space="preserve">Para que o usuário não tenha que </w:t>
      </w:r>
      <w:r w:rsidR="006B00C4">
        <w:t>cadastrar país por país</w:t>
      </w:r>
      <w:r w:rsidR="000B7A6A">
        <w:t>, pode-se disponibilizar todos os países</w:t>
      </w:r>
      <w:r w:rsidR="006B00C4">
        <w:t>. Para Gêneros e Cargo, podemos selecionar os mais utilizados, apenas para nível didático e deix</w:t>
      </w:r>
      <w:r w:rsidR="000B7A6A">
        <w:t>á</w:t>
      </w:r>
      <w:r w:rsidR="006B00C4">
        <w:t xml:space="preserve">-los pré-cadastrados. Caso você queira implementar o cadastro destas entidades, sinta-se livre. </w:t>
      </w:r>
    </w:p>
    <w:p w14:paraId="2655D871" w14:textId="77777777" w:rsidR="00540983" w:rsidRDefault="00540983" w:rsidP="00540983">
      <w:pPr>
        <w:pBdr>
          <w:bottom w:val="single" w:sz="4" w:space="1" w:color="auto"/>
        </w:pBdr>
      </w:pPr>
    </w:p>
    <w:p w14:paraId="029ABBFD" w14:textId="77777777" w:rsidR="00540983" w:rsidRDefault="00540983" w:rsidP="00540983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052A7B75" w14:textId="77777777" w:rsidR="00540983" w:rsidRPr="00561E8D" w:rsidRDefault="00540983" w:rsidP="00540983">
      <w:r w:rsidRPr="00561E8D">
        <w:t xml:space="preserve">Educador, </w:t>
      </w:r>
      <w:r>
        <w:t>para</w:t>
      </w:r>
      <w:r w:rsidRPr="00561E8D">
        <w:t xml:space="preserve"> agregar novos conhecimentos sobre os assuntos desta aula</w:t>
      </w:r>
      <w:r>
        <w:t>, c</w:t>
      </w:r>
      <w:r w:rsidRPr="00561E8D">
        <w:t>onheça algumas sugestões de conteúdo:</w:t>
      </w:r>
    </w:p>
    <w:p w14:paraId="49CEE0DE" w14:textId="6E305D27" w:rsidR="00540983" w:rsidRPr="00540983" w:rsidRDefault="00540983" w:rsidP="00540983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DEITEL</w:t>
      </w:r>
      <w:r w:rsidRPr="00FA1085">
        <w:rPr>
          <w:rFonts w:ascii="Arial" w:eastAsia="Times New Roman" w:hAnsi="Arial" w:cs="Arial"/>
          <w:color w:val="222222"/>
          <w:sz w:val="19"/>
          <w:szCs w:val="19"/>
        </w:rPr>
        <w:t>.  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Java – Como Programar</w:t>
      </w:r>
      <w:r w:rsidRPr="00FA1085">
        <w:rPr>
          <w:rFonts w:ascii="Arial" w:eastAsia="Times New Roman" w:hAnsi="Arial" w:cs="Arial"/>
          <w:color w:val="222222"/>
          <w:sz w:val="19"/>
          <w:szCs w:val="19"/>
          <w:lang w:val="en-US"/>
        </w:rPr>
        <w:t>. </w:t>
      </w: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Prentice Hall</w:t>
      </w:r>
      <w:r w:rsidRPr="00653C2C">
        <w:rPr>
          <w:rFonts w:ascii="Arial" w:eastAsia="Times New Roman" w:hAnsi="Arial" w:cs="Arial"/>
          <w:color w:val="222222"/>
          <w:sz w:val="19"/>
          <w:szCs w:val="19"/>
          <w:lang w:val="en-US"/>
        </w:rPr>
        <w:t>.  </w:t>
      </w:r>
      <w:r w:rsidR="001353CF">
        <w:rPr>
          <w:rFonts w:ascii="Arial" w:eastAsia="Times New Roman" w:hAnsi="Arial" w:cs="Arial"/>
          <w:color w:val="222222"/>
          <w:sz w:val="19"/>
          <w:szCs w:val="19"/>
        </w:rPr>
        <w:t>8</w:t>
      </w:r>
      <w:r w:rsidR="001353CF"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 w:rsidR="001353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 xml:space="preserve"> Edição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2010</w:t>
      </w:r>
      <w:r w:rsidR="001353CF">
        <w:rPr>
          <w:rFonts w:ascii="Arial" w:eastAsia="Times New Roman" w:hAnsi="Arial" w:cs="Arial"/>
          <w:bCs/>
          <w:sz w:val="19"/>
          <w:szCs w:val="19"/>
          <w:lang w:val="en-US"/>
        </w:rPr>
        <w:t>.</w:t>
      </w:r>
    </w:p>
    <w:p w14:paraId="48F8C74B" w14:textId="3DF4AA27" w:rsidR="00540983" w:rsidRPr="00653C2C" w:rsidRDefault="001353CF" w:rsidP="00540983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PRESSMAN, ROGER S.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Engenharia de Software – Uma Abordagem Profissional. </w:t>
      </w:r>
      <w:r>
        <w:rPr>
          <w:rFonts w:ascii="Arial" w:eastAsia="Times New Roman" w:hAnsi="Arial" w:cs="Arial"/>
          <w:color w:val="222222"/>
          <w:sz w:val="19"/>
          <w:szCs w:val="19"/>
        </w:rPr>
        <w:t>ARTMED. 7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Edição, 2011.</w:t>
      </w:r>
    </w:p>
    <w:p w14:paraId="2095794F" w14:textId="77777777" w:rsidR="00540983" w:rsidRPr="00561E8D" w:rsidRDefault="00540983" w:rsidP="00540983">
      <w:pPr>
        <w:pStyle w:val="PargrafodaLista"/>
      </w:pPr>
    </w:p>
    <w:p w14:paraId="215B9FFF" w14:textId="77777777" w:rsidR="00540983" w:rsidRDefault="00540983" w:rsidP="00540983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REFERÊNCIAS</w:t>
      </w:r>
    </w:p>
    <w:p w14:paraId="1F7E61AB" w14:textId="77777777" w:rsidR="001353CF" w:rsidRPr="00653C2C" w:rsidRDefault="001353CF" w:rsidP="001353CF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PRESSMAN, ROGER S.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Engenharia de Software – Uma Abordagem Profissional. </w:t>
      </w:r>
      <w:r>
        <w:rPr>
          <w:rFonts w:ascii="Arial" w:eastAsia="Times New Roman" w:hAnsi="Arial" w:cs="Arial"/>
          <w:color w:val="222222"/>
          <w:sz w:val="19"/>
          <w:szCs w:val="19"/>
        </w:rPr>
        <w:t>ARTMED. 7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Edição, 2011.</w:t>
      </w:r>
    </w:p>
    <w:p w14:paraId="0AFA184B" w14:textId="77777777" w:rsidR="00540983" w:rsidRDefault="00540983" w:rsidP="00540983"/>
    <w:p w14:paraId="3782B90F" w14:textId="77777777" w:rsidR="00540983" w:rsidRDefault="00540983" w:rsidP="00540983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  <w:r>
        <w:rPr>
          <w:color w:val="7F7F7F" w:themeColor="text1" w:themeTint="80"/>
          <w:sz w:val="24"/>
        </w:rPr>
        <w:t>:</w:t>
      </w:r>
    </w:p>
    <w:p w14:paraId="4E75A4AD" w14:textId="77777777" w:rsidR="001353CF" w:rsidRPr="00653C2C" w:rsidRDefault="001353CF" w:rsidP="001353CF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PRESSMAN, ROGER S.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Engenharia de Software – Uma Abordagem Profissional. </w:t>
      </w:r>
      <w:r>
        <w:rPr>
          <w:rFonts w:ascii="Arial" w:eastAsia="Times New Roman" w:hAnsi="Arial" w:cs="Arial"/>
          <w:color w:val="222222"/>
          <w:sz w:val="19"/>
          <w:szCs w:val="19"/>
        </w:rPr>
        <w:t>ARTMED. 7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Edição, 2011.</w:t>
      </w:r>
    </w:p>
    <w:p w14:paraId="465D4131" w14:textId="77777777" w:rsidR="00540983" w:rsidRPr="009F72C9" w:rsidRDefault="00540983" w:rsidP="006B00C4"/>
    <w:p w14:paraId="682F569D" w14:textId="77777777" w:rsidR="00012FDE" w:rsidRPr="005D6B2D" w:rsidRDefault="00012FDE" w:rsidP="00012FDE"/>
    <w:p w14:paraId="7B1AA2C4" w14:textId="77777777" w:rsidR="00012FDE" w:rsidRPr="005D6B2D" w:rsidRDefault="00012FDE" w:rsidP="00012FDE"/>
    <w:p w14:paraId="47E34252" w14:textId="77777777" w:rsidR="008036AF" w:rsidRDefault="008036AF">
      <w:pPr>
        <w:spacing w:before="0" w:after="0"/>
        <w:jc w:val="left"/>
        <w:rPr>
          <w:rFonts w:ascii="Calibri Light" w:eastAsia="MS Gothic" w:hAnsi="Calibri Light"/>
          <w:color w:val="00B050"/>
          <w:sz w:val="56"/>
          <w:szCs w:val="26"/>
        </w:rPr>
      </w:pPr>
      <w:r>
        <w:br w:type="page"/>
      </w:r>
    </w:p>
    <w:p w14:paraId="74742D36" w14:textId="77777777" w:rsidR="00CB5E06" w:rsidRPr="00780949" w:rsidRDefault="00BC4AA2" w:rsidP="00CB5E06">
      <w:pPr>
        <w:pStyle w:val="Ttulo2"/>
      </w:pPr>
      <w:r>
        <w:lastRenderedPageBreak/>
        <w:t xml:space="preserve">Aula 4 - </w:t>
      </w:r>
      <w:r w:rsidR="00CB5E06">
        <w:t>Métodos e Encapsulamento</w:t>
      </w:r>
    </w:p>
    <w:p w14:paraId="27F76043" w14:textId="77777777" w:rsidR="00CB5E06" w:rsidRDefault="00CB5E06" w:rsidP="00CB5E06"/>
    <w:p w14:paraId="5834B6B1" w14:textId="77777777" w:rsidR="00C75BAC" w:rsidRPr="00534847" w:rsidRDefault="00C75BAC" w:rsidP="00C75BAC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795181A9" w14:textId="77777777" w:rsidR="00C75BAC" w:rsidRDefault="00C75BAC" w:rsidP="00C75BAC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46E816AC" w14:textId="77777777" w:rsidR="00C75BAC" w:rsidRDefault="00C75BAC" w:rsidP="00C75BAC">
      <w:pPr>
        <w:spacing w:before="0" w:after="0"/>
        <w:jc w:val="left"/>
      </w:pPr>
      <w:r>
        <w:t xml:space="preserve"> </w:t>
      </w:r>
    </w:p>
    <w:p w14:paraId="50BA9C13" w14:textId="77777777" w:rsidR="00C75BAC" w:rsidRPr="00534847" w:rsidRDefault="00C75BAC" w:rsidP="00C75BAC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22026BB5" w14:textId="77777777" w:rsidR="00C75BAC" w:rsidRDefault="00C75BAC" w:rsidP="00C75BAC">
      <w:r w:rsidRPr="001C2894">
        <w:t>Ao final da aula, você deverá garantir que o aluno tenha subsídios para</w:t>
      </w:r>
    </w:p>
    <w:p w14:paraId="51EABA52" w14:textId="77777777" w:rsidR="00C75BAC" w:rsidRDefault="00C75BAC" w:rsidP="00C75BAC">
      <w:pPr>
        <w:pStyle w:val="ListaColorida-nfase11"/>
        <w:numPr>
          <w:ilvl w:val="0"/>
          <w:numId w:val="27"/>
        </w:numPr>
      </w:pPr>
      <w:r>
        <w:t>Mostrar os primeiros conceitos e mais básicos da programação orientada a objetos</w:t>
      </w:r>
    </w:p>
    <w:p w14:paraId="34FAC524" w14:textId="77777777" w:rsidR="00C75BAC" w:rsidRPr="001C2894" w:rsidRDefault="00C75BAC" w:rsidP="00C75BAC">
      <w:pPr>
        <w:pStyle w:val="ListaColorida-nfase11"/>
        <w:numPr>
          <w:ilvl w:val="0"/>
          <w:numId w:val="27"/>
        </w:numPr>
      </w:pPr>
      <w:r>
        <w:t>Aplicar conhecimentos sobre Métodos e Encapsulamento em uma aplicação simples elaborada na aula 3.</w:t>
      </w:r>
    </w:p>
    <w:p w14:paraId="1369B865" w14:textId="77777777" w:rsidR="00C75BAC" w:rsidRPr="001C2894" w:rsidRDefault="00C75BAC" w:rsidP="00C75BAC"/>
    <w:p w14:paraId="59D3A4A6" w14:textId="77777777" w:rsidR="00C75BAC" w:rsidRPr="00534847" w:rsidRDefault="00C75BAC" w:rsidP="00C75BAC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276069B8" w14:textId="77777777" w:rsidR="00C75BAC" w:rsidRDefault="00C75BAC" w:rsidP="00C75BAC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38C48386" w14:textId="77777777" w:rsidR="00C75BAC" w:rsidRDefault="00C75BAC" w:rsidP="00C75BAC">
      <w:pPr>
        <w:pStyle w:val="ListaColorida-nfase11"/>
        <w:numPr>
          <w:ilvl w:val="0"/>
          <w:numId w:val="28"/>
        </w:numPr>
      </w:pPr>
      <w:r>
        <w:t>40 minutos de aula expositiva;</w:t>
      </w:r>
    </w:p>
    <w:p w14:paraId="65F670B0" w14:textId="77777777" w:rsidR="00C75BAC" w:rsidRDefault="00C75BAC" w:rsidP="00C75BAC">
      <w:pPr>
        <w:pStyle w:val="ListaColorida-nfase11"/>
        <w:numPr>
          <w:ilvl w:val="0"/>
          <w:numId w:val="28"/>
        </w:numPr>
      </w:pPr>
      <w:r w:rsidRPr="001C2894">
        <w:t>10 minutos para</w:t>
      </w:r>
      <w:r>
        <w:t xml:space="preserve"> tirar as dúvidas dos alunos;</w:t>
      </w:r>
    </w:p>
    <w:p w14:paraId="3A4DF4F1" w14:textId="77777777" w:rsidR="00C75BAC" w:rsidRDefault="00C75BAC" w:rsidP="00C75BAC">
      <w:pPr>
        <w:pStyle w:val="ListaColorida-nfase11"/>
        <w:numPr>
          <w:ilvl w:val="0"/>
          <w:numId w:val="28"/>
        </w:numPr>
      </w:pPr>
      <w:r>
        <w:t>4</w:t>
      </w:r>
      <w:r w:rsidRPr="001C2894">
        <w:t>0 minutos para desenvolver as atividades propostas para a turma.</w:t>
      </w:r>
    </w:p>
    <w:p w14:paraId="5BBA95B2" w14:textId="77777777" w:rsidR="00C75BAC" w:rsidRPr="001C2894" w:rsidRDefault="00C75BAC" w:rsidP="00C75BAC"/>
    <w:p w14:paraId="200DA6D5" w14:textId="77777777" w:rsidR="00C75BAC" w:rsidRPr="00534847" w:rsidRDefault="00C75BAC" w:rsidP="00C75BAC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46C5F2B3" w14:textId="77777777" w:rsidR="00C75BAC" w:rsidRPr="001C2894" w:rsidRDefault="00C75BAC" w:rsidP="00C75BAC">
      <w:r w:rsidRPr="001C2894">
        <w:t>Todos os tópicos a seguir, conforme livro do aluno, devem ser trabalhados de forma dinâmica, criativa, com embasamento teórico e prático voltado ao mercado de trabalho.</w:t>
      </w:r>
    </w:p>
    <w:p w14:paraId="32FC9525" w14:textId="77777777" w:rsidR="00C75BAC" w:rsidRDefault="00C75BAC" w:rsidP="00C75BAC">
      <w:pPr>
        <w:numPr>
          <w:ilvl w:val="0"/>
          <w:numId w:val="32"/>
        </w:numPr>
      </w:pPr>
      <w:r>
        <w:t>Métodos</w:t>
      </w:r>
      <w:r w:rsidR="004074F6">
        <w:t>;</w:t>
      </w:r>
    </w:p>
    <w:p w14:paraId="1EF2774C" w14:textId="77777777" w:rsidR="00C75BAC" w:rsidRDefault="00C75BAC" w:rsidP="00C75BAC">
      <w:pPr>
        <w:numPr>
          <w:ilvl w:val="0"/>
          <w:numId w:val="32"/>
        </w:numPr>
      </w:pPr>
      <w:r>
        <w:t>Encapsulamento</w:t>
      </w:r>
      <w:r w:rsidR="004074F6">
        <w:t>;</w:t>
      </w:r>
    </w:p>
    <w:p w14:paraId="56D763B1" w14:textId="77777777" w:rsidR="00C75BAC" w:rsidRPr="001C2894" w:rsidRDefault="00C75BAC" w:rsidP="00C75BAC">
      <w:pPr>
        <w:numPr>
          <w:ilvl w:val="0"/>
          <w:numId w:val="32"/>
        </w:numPr>
      </w:pPr>
      <w:r>
        <w:t>Obtendo a entrada do usuário</w:t>
      </w:r>
      <w:r w:rsidR="004074F6">
        <w:t>.</w:t>
      </w:r>
    </w:p>
    <w:p w14:paraId="20186946" w14:textId="77777777" w:rsidR="00C75BAC" w:rsidRPr="00534847" w:rsidRDefault="00C75BAC" w:rsidP="00C75BAC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638B7274" w14:textId="77777777" w:rsidR="00C75BAC" w:rsidRDefault="00C75BAC" w:rsidP="00C75BAC">
      <w:r w:rsidRPr="00561E8D">
        <w:t xml:space="preserve">Para garantir </w:t>
      </w:r>
      <w:r>
        <w:t>ao aluno um aprendizado signifi</w:t>
      </w:r>
      <w:r w:rsidRPr="00561E8D">
        <w:t>cativo, resgate os principais conceitos de cada tópico abordado na aula. Neste momento, é importante que você utilize dicas e sugestões para reforçar os temas trabalhados, oferecendo também exemplos que possibilitem a relação entre teoria e prática.</w:t>
      </w:r>
      <w:r>
        <w:t xml:space="preserve"> Não é necessário que a parte prática da aula realizada pelos alunos estejam idênticas a mostrada no livro do aluno, desde que estes trabalhos estejam minimamente condizentes com o trabalho proposto. Você, educador deve ser flexível se os alunos apresentarem soluções diferentes às apresentadas em aula. Em programação existem diferentes maneiras de se atingir o mesmo objetivo. Isto vale para todas as aulas.</w:t>
      </w:r>
    </w:p>
    <w:p w14:paraId="77B2A5AD" w14:textId="77777777" w:rsidR="00C75BAC" w:rsidRPr="00561E8D" w:rsidRDefault="00C75BAC" w:rsidP="00C75BAC"/>
    <w:p w14:paraId="1B8AE060" w14:textId="77777777" w:rsidR="00C75BAC" w:rsidRPr="001C2894" w:rsidRDefault="00C75BAC" w:rsidP="00C75BAC">
      <w:pPr>
        <w:pBdr>
          <w:bottom w:val="single" w:sz="4" w:space="1" w:color="auto"/>
        </w:pBdr>
      </w:pPr>
    </w:p>
    <w:p w14:paraId="39CE8689" w14:textId="77777777" w:rsidR="00C75BAC" w:rsidRPr="005D6B2D" w:rsidRDefault="00C75BAC" w:rsidP="00C75BAC"/>
    <w:p w14:paraId="430C106F" w14:textId="77777777" w:rsidR="00C75BAC" w:rsidRDefault="00C75BAC" w:rsidP="00CB5E06"/>
    <w:p w14:paraId="40DF43EC" w14:textId="77777777" w:rsidR="00C75BAC" w:rsidRPr="005D6B2D" w:rsidRDefault="00C75BAC" w:rsidP="00CB5E06"/>
    <w:p w14:paraId="503D8728" w14:textId="240DA0D7" w:rsidR="00CC7C46" w:rsidRPr="009E2F5B" w:rsidRDefault="00CC7C46" w:rsidP="00CC7C46">
      <w:pPr>
        <w:pStyle w:val="Professor"/>
        <w:rPr>
          <w:color w:val="auto"/>
          <w:u w:val="single"/>
        </w:rPr>
      </w:pPr>
      <w:r w:rsidRPr="005D6B2D">
        <w:rPr>
          <w:color w:val="auto"/>
        </w:rPr>
        <w:t>Educador, esta aula é 100% prática, seguir o passo</w:t>
      </w:r>
      <w:r w:rsidR="00F21402">
        <w:rPr>
          <w:color w:val="auto"/>
        </w:rPr>
        <w:t xml:space="preserve"> </w:t>
      </w:r>
      <w:r w:rsidRPr="005D6B2D">
        <w:rPr>
          <w:color w:val="auto"/>
        </w:rPr>
        <w:t>a</w:t>
      </w:r>
      <w:r w:rsidR="00F21402">
        <w:rPr>
          <w:color w:val="auto"/>
        </w:rPr>
        <w:t xml:space="preserve"> </w:t>
      </w:r>
      <w:r w:rsidRPr="005D6B2D">
        <w:rPr>
          <w:color w:val="auto"/>
        </w:rPr>
        <w:t xml:space="preserve">passo é fundamental. Caso algum problema aconteça, você poderá utilizar </w:t>
      </w:r>
      <w:r w:rsidR="00B86573">
        <w:rPr>
          <w:color w:val="auto"/>
        </w:rPr>
        <w:t xml:space="preserve">o </w:t>
      </w:r>
      <w:r w:rsidRPr="005D6B2D">
        <w:rPr>
          <w:color w:val="auto"/>
        </w:rPr>
        <w:t>exemplo pronto</w:t>
      </w:r>
      <w:r w:rsidR="007D0E47">
        <w:rPr>
          <w:color w:val="auto"/>
        </w:rPr>
        <w:t xml:space="preserve"> que está </w:t>
      </w:r>
      <w:r w:rsidR="00F261C2">
        <w:rPr>
          <w:color w:val="auto"/>
        </w:rPr>
        <w:t xml:space="preserve">zipado no </w:t>
      </w:r>
      <w:r w:rsidR="00F261C2" w:rsidRPr="00F21402">
        <w:rPr>
          <w:color w:val="auto"/>
        </w:rPr>
        <w:t xml:space="preserve">material </w:t>
      </w:r>
      <w:r w:rsidR="00FD79DC" w:rsidRPr="00F21402">
        <w:rPr>
          <w:color w:val="auto"/>
        </w:rPr>
        <w:t xml:space="preserve">digital </w:t>
      </w:r>
      <w:r w:rsidR="00F261C2" w:rsidRPr="00F21402">
        <w:rPr>
          <w:color w:val="auto"/>
        </w:rPr>
        <w:t>do professor.</w:t>
      </w:r>
    </w:p>
    <w:p w14:paraId="6376DBE0" w14:textId="77777777" w:rsidR="00CB5E06" w:rsidRDefault="00CB5E06" w:rsidP="00CC7C46">
      <w:pPr>
        <w:pStyle w:val="Ttulo3"/>
      </w:pPr>
      <w:r>
        <w:t>4.1 – Métodos</w:t>
      </w:r>
    </w:p>
    <w:p w14:paraId="61DE121D" w14:textId="77777777" w:rsidR="0051791D" w:rsidRDefault="00952A96" w:rsidP="007A2565">
      <w:r>
        <w:t>Mais uma explicação, desta vez prática, sobre métodos. Métodos são as ações que um objeto pode exercer.</w:t>
      </w:r>
      <w:r w:rsidR="002757D8">
        <w:t xml:space="preserve"> </w:t>
      </w:r>
    </w:p>
    <w:p w14:paraId="1F69D866" w14:textId="77777777" w:rsidR="0051791D" w:rsidRDefault="0051791D" w:rsidP="007A2565"/>
    <w:p w14:paraId="3A9F902E" w14:textId="77777777" w:rsidR="009064D2" w:rsidRPr="00C96A67" w:rsidRDefault="009064D2" w:rsidP="009064D2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4 &gt; Exemplos &gt; 4.1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166B075C" w14:textId="77777777" w:rsidR="0051791D" w:rsidRDefault="0051791D" w:rsidP="007A2565"/>
    <w:p w14:paraId="23061550" w14:textId="77777777" w:rsidR="00CC7C46" w:rsidRDefault="00CB5E06" w:rsidP="00CC7C46">
      <w:pPr>
        <w:pStyle w:val="Ttulo3"/>
      </w:pPr>
      <w:r>
        <w:t>4</w:t>
      </w:r>
      <w:r w:rsidRPr="0042055A">
        <w:rPr>
          <w:b w:val="0"/>
        </w:rPr>
        <w:t>.</w:t>
      </w:r>
      <w:r>
        <w:t>2 –</w:t>
      </w:r>
      <w:r w:rsidR="00CC7C46">
        <w:t xml:space="preserve"> </w:t>
      </w:r>
      <w:r>
        <w:t>Encapsulamento</w:t>
      </w:r>
    </w:p>
    <w:p w14:paraId="3B6C5D14" w14:textId="77777777" w:rsidR="00952A96" w:rsidRDefault="00952A96" w:rsidP="00952A96">
      <w:pPr>
        <w:pStyle w:val="GradeMdia1-nfase21"/>
        <w:ind w:left="0"/>
      </w:pPr>
      <w:r w:rsidRPr="005B2A2D">
        <w:t>Tem a utilidade de isolar partes do programa para que o acesso a estas partes fique, de forma controlada, limitada. A ideia é tornar o software mais flexível, fácil de modificar e de criar novas implementações.</w:t>
      </w:r>
      <w:r w:rsidR="002757D8">
        <w:t xml:space="preserve"> </w:t>
      </w:r>
    </w:p>
    <w:p w14:paraId="473B98E3" w14:textId="77777777" w:rsidR="009064D2" w:rsidRDefault="009064D2" w:rsidP="00952A96">
      <w:pPr>
        <w:pStyle w:val="GradeMdia1-nfase21"/>
        <w:ind w:left="0"/>
      </w:pPr>
    </w:p>
    <w:p w14:paraId="54652763" w14:textId="77777777" w:rsidR="009064D2" w:rsidRPr="00C96A67" w:rsidRDefault="009064D2" w:rsidP="009064D2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4 &gt; Exemplos &gt; 4.2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47A4E285" w14:textId="77777777" w:rsidR="009064D2" w:rsidRPr="005B2A2D" w:rsidRDefault="009064D2" w:rsidP="00952A96">
      <w:pPr>
        <w:pStyle w:val="GradeMdia1-nfase21"/>
        <w:ind w:left="0"/>
      </w:pPr>
    </w:p>
    <w:p w14:paraId="1B92F531" w14:textId="77777777" w:rsidR="00CC7C46" w:rsidRDefault="007350C8" w:rsidP="00CC7C46">
      <w:pPr>
        <w:pStyle w:val="Ttulo3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4.3 – Obtendo </w:t>
      </w:r>
      <w:r w:rsidRPr="00CC7C46">
        <w:t>entrada</w:t>
      </w:r>
      <w:r w:rsidR="00CB5E06" w:rsidRPr="00CC7C46">
        <w:t xml:space="preserve"> do</w:t>
      </w:r>
      <w:r w:rsidR="00CB5E06">
        <w:rPr>
          <w:bdr w:val="none" w:sz="0" w:space="0" w:color="auto" w:frame="1"/>
        </w:rPr>
        <w:t xml:space="preserve"> usuário</w:t>
      </w:r>
    </w:p>
    <w:p w14:paraId="6FD5095A" w14:textId="77777777" w:rsidR="00952A96" w:rsidRDefault="00952A96" w:rsidP="00952A96">
      <w:r>
        <w:t>Neste tópico mostramos o uso da classe Scan para obter o que o usuário digita no teclado.</w:t>
      </w:r>
      <w:r w:rsidR="002757D8">
        <w:t xml:space="preserve"> </w:t>
      </w:r>
    </w:p>
    <w:p w14:paraId="5AD4B682" w14:textId="77777777" w:rsidR="009064D2" w:rsidRDefault="009064D2" w:rsidP="00952A96"/>
    <w:p w14:paraId="2D6A79F6" w14:textId="77777777" w:rsidR="009064D2" w:rsidRPr="00C96A67" w:rsidRDefault="009064D2" w:rsidP="009064D2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4 &gt; Exemplos &gt; 4.3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68D598F3" w14:textId="77777777" w:rsidR="009064D2" w:rsidRPr="00952A96" w:rsidRDefault="009064D2" w:rsidP="00952A96"/>
    <w:p w14:paraId="65598029" w14:textId="77777777" w:rsidR="00920FD4" w:rsidRDefault="00920FD4" w:rsidP="00E803F1">
      <w:pPr>
        <w:pStyle w:val="Ttulo3"/>
      </w:pPr>
      <w:r>
        <w:t>4.4 – Resumo</w:t>
      </w:r>
    </w:p>
    <w:p w14:paraId="35969596" w14:textId="77777777" w:rsidR="007D0E47" w:rsidRDefault="007D0E47" w:rsidP="007D0E47">
      <w:r>
        <w:t>Retome os tópicos abordados na aula questionando aos seus alunos.</w:t>
      </w:r>
    </w:p>
    <w:p w14:paraId="6CF57C86" w14:textId="77777777" w:rsidR="007D0E47" w:rsidRPr="005D6B2D" w:rsidRDefault="007D0E47" w:rsidP="007D0E47">
      <w:r>
        <w:t>O que aprendemos hoje pessoal? Você pode fazer isso em forma de Quizz ou para engajar sua turma pode finalizar a aula, perguntando se alguém tem dúvidas sobre aula de hoje e quem se habilitaria a resumir o que foi visto, faça isso toda aula com um aluno diferente para treiná-los quanto ao desenvolvimento de comunicação e ao final da fala do aluno, resuma os tópicos.</w:t>
      </w:r>
    </w:p>
    <w:p w14:paraId="20B70323" w14:textId="774E46EA" w:rsidR="00F9562C" w:rsidRPr="00952A96" w:rsidRDefault="00952A96" w:rsidP="00F9562C">
      <w:pPr>
        <w:rPr>
          <w:rFonts w:ascii="Times New Roman" w:hAnsi="Times New Roman"/>
          <w:sz w:val="24"/>
        </w:rPr>
      </w:pPr>
      <w:r w:rsidRPr="002C1C25">
        <w:rPr>
          <w:shd w:val="clear" w:color="auto" w:fill="FFFFFF"/>
        </w:rPr>
        <w:t>Nes</w:t>
      </w:r>
      <w:r w:rsidR="00727943">
        <w:rPr>
          <w:shd w:val="clear" w:color="auto" w:fill="FFFFFF"/>
        </w:rPr>
        <w:t>s</w:t>
      </w:r>
      <w:r w:rsidRPr="002C1C25">
        <w:rPr>
          <w:shd w:val="clear" w:color="auto" w:fill="FFFFFF"/>
        </w:rPr>
        <w:t>a aula adicionamos ações à classe, baseados nos conceitos de Métodos. Aprendemos a encapsular atributos e a criar um construtor para a Classe. Também vimos como instanciar um novo objeto e como o programa recebe a entrada do usuário.</w:t>
      </w:r>
    </w:p>
    <w:p w14:paraId="6E010850" w14:textId="4F64BEA8" w:rsidR="00F248A7" w:rsidRDefault="00920FD4" w:rsidP="00920FD4">
      <w:pPr>
        <w:pStyle w:val="Ttulo3"/>
      </w:pPr>
      <w:r>
        <w:t>Exercícios</w:t>
      </w:r>
    </w:p>
    <w:p w14:paraId="41705F09" w14:textId="0EFAB2BD" w:rsidR="00F248A7" w:rsidRDefault="00F248A7" w:rsidP="00F248A7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F248A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28002344" w14:textId="38A8DE99" w:rsidR="00920FD4" w:rsidRDefault="00920FD4" w:rsidP="00920FD4">
      <w:pPr>
        <w:pStyle w:val="Ttulo3"/>
      </w:pPr>
    </w:p>
    <w:p w14:paraId="2855C178" w14:textId="77777777" w:rsidR="00952A96" w:rsidRPr="00952A96" w:rsidRDefault="00952A96" w:rsidP="00407BC1">
      <w:pPr>
        <w:pStyle w:val="GradeMdia1-nfase21"/>
        <w:numPr>
          <w:ilvl w:val="0"/>
          <w:numId w:val="6"/>
        </w:numPr>
        <w:rPr>
          <w:b/>
        </w:rPr>
      </w:pPr>
      <w:r w:rsidRPr="00952A96">
        <w:rPr>
          <w:b/>
        </w:rPr>
        <w:t>O que são métodos?</w:t>
      </w:r>
    </w:p>
    <w:p w14:paraId="7CEBE34B" w14:textId="77777777" w:rsidR="00952A96" w:rsidRDefault="00952A96" w:rsidP="00952A96">
      <w:pPr>
        <w:pStyle w:val="GradeMdia1-nfase21"/>
        <w:rPr>
          <w:b/>
        </w:rPr>
      </w:pPr>
    </w:p>
    <w:p w14:paraId="007BB820" w14:textId="77777777" w:rsidR="003F3218" w:rsidRDefault="004074F6" w:rsidP="00952A96">
      <w:pPr>
        <w:pStyle w:val="GradeMdia1-nfase21"/>
      </w:pPr>
      <w:r>
        <w:t xml:space="preserve">Resposta: </w:t>
      </w:r>
      <w:r w:rsidR="003F3218" w:rsidRPr="005B2A2D">
        <w:t>Métodos são ações designadas aos objetos.</w:t>
      </w:r>
    </w:p>
    <w:p w14:paraId="25534B1D" w14:textId="77777777" w:rsidR="00952A96" w:rsidRPr="00952A96" w:rsidRDefault="00952A96" w:rsidP="00952A96">
      <w:pPr>
        <w:pStyle w:val="GradeMdia1-nfase21"/>
        <w:rPr>
          <w:b/>
        </w:rPr>
      </w:pPr>
    </w:p>
    <w:p w14:paraId="077566D0" w14:textId="77777777" w:rsidR="00952A96" w:rsidRPr="00952A96" w:rsidRDefault="00952A96" w:rsidP="00407BC1">
      <w:pPr>
        <w:pStyle w:val="GradeMdia1-nfase21"/>
        <w:numPr>
          <w:ilvl w:val="0"/>
          <w:numId w:val="6"/>
        </w:numPr>
        <w:rPr>
          <w:b/>
        </w:rPr>
      </w:pPr>
      <w:r w:rsidRPr="00952A96">
        <w:rPr>
          <w:b/>
        </w:rPr>
        <w:t>Quais são as categorias de métodos?</w:t>
      </w:r>
    </w:p>
    <w:p w14:paraId="3DF5FF49" w14:textId="77777777" w:rsidR="00952A96" w:rsidRPr="00952A96" w:rsidRDefault="00952A96" w:rsidP="00952A96">
      <w:pPr>
        <w:pStyle w:val="GradeMdia1-nfase21"/>
      </w:pPr>
    </w:p>
    <w:p w14:paraId="214F5AD1" w14:textId="77777777" w:rsidR="003F3218" w:rsidRPr="005B2A2D" w:rsidRDefault="004074F6" w:rsidP="00952A96">
      <w:pPr>
        <w:pStyle w:val="GradeMdia1-nfase21"/>
      </w:pPr>
      <w:r>
        <w:t xml:space="preserve">Resposta: </w:t>
      </w:r>
      <w:r w:rsidR="003F3218" w:rsidRPr="005B2A2D">
        <w:t>Métod</w:t>
      </w:r>
      <w:r w:rsidR="00CF4CF8">
        <w:t>o</w:t>
      </w:r>
      <w:r w:rsidR="003F3218" w:rsidRPr="005B2A2D">
        <w:t>s construtores, estáticos e de instância</w:t>
      </w:r>
    </w:p>
    <w:p w14:paraId="7C5BC410" w14:textId="77777777" w:rsidR="00952A96" w:rsidRPr="00952A96" w:rsidRDefault="00952A96" w:rsidP="00952A96">
      <w:pPr>
        <w:pStyle w:val="GradeMdia1-nfase21"/>
        <w:rPr>
          <w:b/>
        </w:rPr>
      </w:pPr>
    </w:p>
    <w:p w14:paraId="677D863B" w14:textId="77777777" w:rsidR="00952A96" w:rsidRPr="00952A96" w:rsidRDefault="00900B80" w:rsidP="00407BC1">
      <w:pPr>
        <w:pStyle w:val="GradeMdia1-nfase21"/>
        <w:numPr>
          <w:ilvl w:val="0"/>
          <w:numId w:val="6"/>
        </w:numPr>
        <w:rPr>
          <w:b/>
        </w:rPr>
      </w:pPr>
      <w:r>
        <w:rPr>
          <w:b/>
        </w:rPr>
        <w:t>O que é e q</w:t>
      </w:r>
      <w:r w:rsidR="00952A96" w:rsidRPr="00952A96">
        <w:rPr>
          <w:b/>
        </w:rPr>
        <w:t>uais são os elementos de uma assinatura de método</w:t>
      </w:r>
      <w:r>
        <w:rPr>
          <w:b/>
        </w:rPr>
        <w:t>?</w:t>
      </w:r>
    </w:p>
    <w:p w14:paraId="55937F57" w14:textId="77777777" w:rsidR="00952A96" w:rsidRDefault="00952A96" w:rsidP="00952A96">
      <w:pPr>
        <w:pStyle w:val="GradeMdia1-nfase21"/>
      </w:pPr>
    </w:p>
    <w:p w14:paraId="16891AC1" w14:textId="77777777" w:rsidR="003F3218" w:rsidRDefault="004074F6" w:rsidP="00952A96">
      <w:pPr>
        <w:pStyle w:val="GradeMdia1-nfase21"/>
      </w:pPr>
      <w:r>
        <w:t xml:space="preserve">Resposta: </w:t>
      </w:r>
      <w:r w:rsidR="003F3218" w:rsidRPr="005B2A2D">
        <w:t>A combinação de elementos estruturais que definem um método é chamada de assinatura de métodos, que inclui elementos como: accessSpecifier, returnType, methodName, argumentList.</w:t>
      </w:r>
    </w:p>
    <w:p w14:paraId="24D4120A" w14:textId="77777777" w:rsidR="00952A96" w:rsidRPr="00952A96" w:rsidRDefault="00952A96" w:rsidP="00952A96">
      <w:pPr>
        <w:pStyle w:val="GradeMdia1-nfase21"/>
        <w:rPr>
          <w:b/>
        </w:rPr>
      </w:pPr>
    </w:p>
    <w:p w14:paraId="76C4DEC0" w14:textId="77777777" w:rsidR="00952A96" w:rsidRPr="00952A96" w:rsidRDefault="00952A96" w:rsidP="00407BC1">
      <w:pPr>
        <w:pStyle w:val="GradeMdia1-nfase21"/>
        <w:numPr>
          <w:ilvl w:val="0"/>
          <w:numId w:val="6"/>
        </w:numPr>
        <w:rPr>
          <w:b/>
        </w:rPr>
      </w:pPr>
      <w:r w:rsidRPr="00952A96">
        <w:rPr>
          <w:b/>
        </w:rPr>
        <w:t>O que é encapsulamento de atributos? Para que serve?</w:t>
      </w:r>
    </w:p>
    <w:p w14:paraId="79A252C6" w14:textId="77777777" w:rsidR="00952A96" w:rsidRDefault="00952A96" w:rsidP="00952A96">
      <w:pPr>
        <w:pStyle w:val="GradeMdia1-nfase21"/>
      </w:pPr>
    </w:p>
    <w:p w14:paraId="634E6CD7" w14:textId="77777777" w:rsidR="003F3218" w:rsidRPr="005B2A2D" w:rsidRDefault="004074F6" w:rsidP="00952A96">
      <w:pPr>
        <w:pStyle w:val="GradeMdia1-nfase21"/>
      </w:pPr>
      <w:r>
        <w:t xml:space="preserve">Resposta: </w:t>
      </w:r>
      <w:r w:rsidR="00900B80">
        <w:t>É</w:t>
      </w:r>
      <w:r w:rsidR="003F3218" w:rsidRPr="005B2A2D">
        <w:t xml:space="preserve"> isolar partes do programa para que o acesso a estas partes fique, de forma controlada, limitada. A ideia é tornar o software mais flexível, fácil de modificar e de criar novas implementações.</w:t>
      </w:r>
    </w:p>
    <w:p w14:paraId="52B25822" w14:textId="77777777" w:rsidR="00952A96" w:rsidRPr="00952A96" w:rsidRDefault="00952A96" w:rsidP="00952A96">
      <w:pPr>
        <w:pStyle w:val="GradeMdia1-nfase21"/>
        <w:rPr>
          <w:b/>
        </w:rPr>
      </w:pPr>
    </w:p>
    <w:p w14:paraId="1EEBFD00" w14:textId="77777777" w:rsidR="00952A96" w:rsidRPr="00952A96" w:rsidRDefault="00952A96" w:rsidP="00407BC1">
      <w:pPr>
        <w:pStyle w:val="GradeMdia1-nfase21"/>
        <w:numPr>
          <w:ilvl w:val="0"/>
          <w:numId w:val="6"/>
        </w:numPr>
        <w:rPr>
          <w:b/>
        </w:rPr>
      </w:pPr>
      <w:r w:rsidRPr="00952A96">
        <w:rPr>
          <w:b/>
        </w:rPr>
        <w:t>Qual o intuito da criação de construtores para uma classe?</w:t>
      </w:r>
    </w:p>
    <w:p w14:paraId="5E55AB03" w14:textId="77777777" w:rsidR="00952A96" w:rsidRDefault="00952A96" w:rsidP="00952A96">
      <w:pPr>
        <w:pStyle w:val="GradeMdia1-nfase21"/>
      </w:pPr>
    </w:p>
    <w:p w14:paraId="178E6CE8" w14:textId="77777777" w:rsidR="00952A96" w:rsidRDefault="004074F6" w:rsidP="00952A96">
      <w:pPr>
        <w:pStyle w:val="GradeMdia1-nfase21"/>
      </w:pPr>
      <w:r>
        <w:t xml:space="preserve">Resposta: </w:t>
      </w:r>
      <w:r w:rsidR="003F3218" w:rsidRPr="005B2A2D">
        <w:t>Criar construtores é uma maneira mais fácil de dar as características ao objeto. Um construtor permite que seja passado via parâmetro todas as informações básicas que o objeto deve conter, no mo</w:t>
      </w:r>
      <w:r w:rsidR="00952A96">
        <w:t>mento em que ele é instanciado.</w:t>
      </w:r>
    </w:p>
    <w:p w14:paraId="4DF4B973" w14:textId="77777777" w:rsidR="00952A96" w:rsidRPr="00952A96" w:rsidRDefault="00952A96" w:rsidP="00952A96">
      <w:pPr>
        <w:pStyle w:val="GradeMdia1-nfase21"/>
        <w:rPr>
          <w:b/>
        </w:rPr>
      </w:pPr>
    </w:p>
    <w:p w14:paraId="407B6152" w14:textId="77777777" w:rsidR="00952A96" w:rsidRPr="00952A96" w:rsidRDefault="00952A96" w:rsidP="00952A96">
      <w:pPr>
        <w:pStyle w:val="GradeMdia1-nfase21"/>
        <w:numPr>
          <w:ilvl w:val="0"/>
          <w:numId w:val="6"/>
        </w:numPr>
        <w:rPr>
          <w:b/>
        </w:rPr>
      </w:pPr>
      <w:r w:rsidRPr="00952A96">
        <w:rPr>
          <w:b/>
        </w:rPr>
        <w:t>Como instanciar um novo objeto? Utilize o exemplo do Carro.</w:t>
      </w:r>
    </w:p>
    <w:p w14:paraId="585159E2" w14:textId="77777777" w:rsidR="004074F6" w:rsidRDefault="004074F6" w:rsidP="00952A96">
      <w:pPr>
        <w:ind w:firstLine="708"/>
        <w:rPr>
          <w:rFonts w:ascii="Courier New" w:hAnsi="Courier New" w:cs="Courier New"/>
          <w:lang w:val="en-US"/>
        </w:rPr>
      </w:pPr>
      <w:r w:rsidRPr="005F4781">
        <w:rPr>
          <w:lang w:val="en-US"/>
        </w:rPr>
        <w:t>Resposta:</w:t>
      </w:r>
    </w:p>
    <w:p w14:paraId="43F21DCD" w14:textId="77777777" w:rsidR="003F3218" w:rsidRPr="00952A96" w:rsidRDefault="003F3218" w:rsidP="00952A96">
      <w:pPr>
        <w:ind w:firstLine="708"/>
        <w:rPr>
          <w:rFonts w:ascii="Courier New" w:hAnsi="Courier New" w:cs="Courier New"/>
          <w:lang w:val="en-US"/>
        </w:rPr>
      </w:pPr>
      <w:r w:rsidRPr="00952A96">
        <w:rPr>
          <w:rFonts w:ascii="Courier New" w:hAnsi="Courier New" w:cs="Courier New"/>
          <w:lang w:val="en-US"/>
        </w:rPr>
        <w:t>Car myCar = new Car("Chevrolet");</w:t>
      </w:r>
    </w:p>
    <w:p w14:paraId="3A6E0E20" w14:textId="77777777" w:rsidR="003F3218" w:rsidRPr="005B2A2D" w:rsidRDefault="003F3218" w:rsidP="00CC7C46">
      <w:pPr>
        <w:ind w:left="709"/>
        <w:rPr>
          <w:rFonts w:ascii="Courier New" w:hAnsi="Courier New" w:cs="Courier New"/>
          <w:lang w:val="en-US"/>
        </w:rPr>
      </w:pPr>
      <w:r w:rsidRPr="005B2A2D">
        <w:rPr>
          <w:rFonts w:ascii="Courier New" w:hAnsi="Courier New" w:cs="Courier New"/>
          <w:lang w:val="en-US"/>
        </w:rPr>
        <w:t>Scanner scanner = new Scanner(System.in);  </w:t>
      </w:r>
    </w:p>
    <w:p w14:paraId="2B20B47F" w14:textId="77777777" w:rsidR="003F3218" w:rsidRPr="005B2A2D" w:rsidRDefault="003F3218" w:rsidP="00CC7C46">
      <w:pPr>
        <w:ind w:left="709"/>
        <w:rPr>
          <w:rFonts w:ascii="Courier New" w:hAnsi="Courier New" w:cs="Courier New"/>
          <w:lang w:val="en-US"/>
        </w:rPr>
      </w:pPr>
    </w:p>
    <w:p w14:paraId="20B941EF" w14:textId="77777777" w:rsidR="00952A96" w:rsidRPr="00952A96" w:rsidRDefault="00CC7C46" w:rsidP="00952A96">
      <w:pPr>
        <w:ind w:left="709"/>
        <w:rPr>
          <w:rFonts w:ascii="Courier New" w:hAnsi="Courier New" w:cs="Courier New"/>
          <w:b/>
        </w:rPr>
      </w:pPr>
      <w:r w:rsidRPr="005B2A2D">
        <w:rPr>
          <w:rFonts w:ascii="Courier New" w:hAnsi="Courier New" w:cs="Courier New"/>
        </w:rPr>
        <w:t>System.out.print("</w:t>
      </w:r>
      <w:r w:rsidR="003F3218" w:rsidRPr="005B2A2D">
        <w:rPr>
          <w:rFonts w:ascii="Courier New" w:hAnsi="Courier New" w:cs="Courier New"/>
        </w:rPr>
        <w:t xml:space="preserve">Digite </w:t>
      </w:r>
      <w:r w:rsidRPr="005B2A2D">
        <w:rPr>
          <w:rFonts w:ascii="Courier New" w:hAnsi="Courier New" w:cs="Courier New"/>
        </w:rPr>
        <w:t xml:space="preserve">o tempo percorrido em minutos: </w:t>
      </w:r>
      <w:r w:rsidR="003F3218" w:rsidRPr="005B2A2D">
        <w:rPr>
          <w:rFonts w:ascii="Courier New" w:hAnsi="Courier New" w:cs="Courier New"/>
        </w:rPr>
        <w:t>");</w:t>
      </w:r>
    </w:p>
    <w:p w14:paraId="7E232079" w14:textId="77777777" w:rsidR="00952A96" w:rsidRPr="00952A96" w:rsidRDefault="00952A96" w:rsidP="00952A96">
      <w:pPr>
        <w:pStyle w:val="GradeMdia1-nfase21"/>
        <w:numPr>
          <w:ilvl w:val="0"/>
          <w:numId w:val="6"/>
        </w:numPr>
        <w:rPr>
          <w:rFonts w:ascii="Courier New" w:hAnsi="Courier New" w:cs="Courier New"/>
          <w:b/>
        </w:rPr>
      </w:pPr>
      <w:r w:rsidRPr="00952A96">
        <w:rPr>
          <w:b/>
        </w:rPr>
        <w:t>Qual é a instrução utilizada para receber a entrada do usuário? Mostre um exemplo.</w:t>
      </w:r>
    </w:p>
    <w:p w14:paraId="24A1BA12" w14:textId="77777777" w:rsidR="004074F6" w:rsidRDefault="004074F6" w:rsidP="00952A96">
      <w:pPr>
        <w:ind w:left="709"/>
        <w:rPr>
          <w:rFonts w:ascii="Courier New" w:hAnsi="Courier New" w:cs="Courier New"/>
        </w:rPr>
      </w:pPr>
      <w:r>
        <w:t>Resposta:</w:t>
      </w:r>
    </w:p>
    <w:p w14:paraId="6B6BFE9B" w14:textId="77777777" w:rsidR="00920FD4" w:rsidRDefault="003F3218" w:rsidP="00952A96">
      <w:pPr>
        <w:ind w:left="709"/>
        <w:rPr>
          <w:rFonts w:ascii="Courier New" w:hAnsi="Courier New" w:cs="Courier New"/>
        </w:rPr>
      </w:pPr>
      <w:r w:rsidRPr="00952A96">
        <w:rPr>
          <w:rFonts w:ascii="Courier New" w:hAnsi="Courier New" w:cs="Courier New"/>
        </w:rPr>
        <w:t>tim</w:t>
      </w:r>
      <w:r w:rsidR="00952A96">
        <w:rPr>
          <w:rFonts w:ascii="Courier New" w:hAnsi="Courier New" w:cs="Courier New"/>
        </w:rPr>
        <w:t>eInMinutes = scanner.nextInt();</w:t>
      </w:r>
    </w:p>
    <w:p w14:paraId="291377BF" w14:textId="77777777" w:rsidR="00952A96" w:rsidRDefault="00952A96" w:rsidP="00952A96">
      <w:pPr>
        <w:ind w:left="709"/>
        <w:rPr>
          <w:rFonts w:ascii="Courier New" w:hAnsi="Courier New" w:cs="Courier New"/>
        </w:rPr>
      </w:pPr>
    </w:p>
    <w:p w14:paraId="6AE5A28A" w14:textId="77777777" w:rsidR="009D3DC0" w:rsidRPr="009D3DC0" w:rsidRDefault="009D3DC0" w:rsidP="009D3DC0">
      <w:pPr>
        <w:pStyle w:val="GradeMdia1-nfase21"/>
        <w:numPr>
          <w:ilvl w:val="0"/>
          <w:numId w:val="6"/>
        </w:numPr>
        <w:rPr>
          <w:rFonts w:ascii="Courier New" w:hAnsi="Courier New" w:cs="Courier New"/>
          <w:b/>
        </w:rPr>
      </w:pPr>
      <w:r w:rsidRPr="009D3DC0">
        <w:rPr>
          <w:b/>
        </w:rPr>
        <w:t>Para finalizar o projeto faça um programa que utilize a classe Car. O programa deve receber via entrada de usuário todas as características de um carro e armazenar em um objeto carro. Armazene quantos carros forem necessários, deixando no poder do usuário a hora de parar de cadastrar carros. Ao terminar o cadastro faça com que todos os carros ande</w:t>
      </w:r>
      <w:r w:rsidR="00334A6C">
        <w:rPr>
          <w:b/>
        </w:rPr>
        <w:t>m</w:t>
      </w:r>
      <w:r w:rsidRPr="009D3DC0">
        <w:rPr>
          <w:b/>
        </w:rPr>
        <w:t xml:space="preserve"> (o usuário deverá fornecer o tempo de cada carro) e logo em seguida faça com que todos os carros pare</w:t>
      </w:r>
      <w:r w:rsidR="00334A6C">
        <w:rPr>
          <w:b/>
        </w:rPr>
        <w:t>m</w:t>
      </w:r>
      <w:r w:rsidRPr="009D3DC0">
        <w:rPr>
          <w:b/>
        </w:rPr>
        <w:t xml:space="preserve"> (o usuário deverá fornecer o consumo em litros de cada carro). Após este processamento exiba o carro considerado mais econômico dentre os cadastrados pelo usuário.</w:t>
      </w:r>
    </w:p>
    <w:p w14:paraId="06998544" w14:textId="77777777" w:rsidR="009D3DC0" w:rsidRPr="009D3DC0" w:rsidRDefault="009D3DC0" w:rsidP="009D3DC0">
      <w:pPr>
        <w:pStyle w:val="GradeMdia1-nfase21"/>
        <w:rPr>
          <w:rFonts w:ascii="Courier New" w:hAnsi="Courier New" w:cs="Courier New"/>
          <w:b/>
        </w:rPr>
      </w:pPr>
    </w:p>
    <w:p w14:paraId="4A9A425E" w14:textId="77777777" w:rsidR="006664B2" w:rsidRPr="00C96A67" w:rsidRDefault="004074F6" w:rsidP="006664B2">
      <w:pPr>
        <w:ind w:left="709"/>
        <w:rPr>
          <w:color w:val="2F5496"/>
        </w:rPr>
      </w:pPr>
      <w:r>
        <w:lastRenderedPageBreak/>
        <w:t>Resposta:</w:t>
      </w:r>
      <w:r w:rsidR="006664B2" w:rsidRPr="006664B2">
        <w:rPr>
          <w:b/>
          <w:color w:val="2F5496"/>
        </w:rPr>
        <w:t xml:space="preserve"> </w:t>
      </w:r>
      <w:r w:rsidR="006664B2" w:rsidRPr="00C96A67">
        <w:rPr>
          <w:b/>
          <w:color w:val="2F5496"/>
        </w:rPr>
        <w:t xml:space="preserve">Material de Apoio: </w:t>
      </w:r>
      <w:r w:rsidR="006664B2" w:rsidRPr="00C96A67">
        <w:rPr>
          <w:color w:val="2F5496"/>
        </w:rPr>
        <w:t xml:space="preserve">Para conferir o exemplo </w:t>
      </w:r>
      <w:r w:rsidR="006664B2">
        <w:rPr>
          <w:color w:val="2F5496"/>
        </w:rPr>
        <w:t xml:space="preserve">deste tópico </w:t>
      </w:r>
      <w:r w:rsidR="006664B2" w:rsidRPr="00C96A67">
        <w:rPr>
          <w:color w:val="2F5496"/>
        </w:rPr>
        <w:t xml:space="preserve">abra o projeto </w:t>
      </w:r>
      <w:r w:rsidR="006664B2" w:rsidRPr="00C96A67">
        <w:rPr>
          <w:b/>
          <w:color w:val="2F5496"/>
        </w:rPr>
        <w:t xml:space="preserve">Material de Apoio POO &gt; Unidade 2 &gt; </w:t>
      </w:r>
      <w:r w:rsidR="006664B2">
        <w:rPr>
          <w:b/>
          <w:color w:val="2F5496"/>
        </w:rPr>
        <w:t>Aula 4 &gt; Exemplos &gt; 4.5</w:t>
      </w:r>
      <w:r w:rsidR="006664B2" w:rsidRPr="00C96A67">
        <w:rPr>
          <w:b/>
          <w:color w:val="2F5496"/>
        </w:rPr>
        <w:t xml:space="preserve"> </w:t>
      </w:r>
      <w:r w:rsidR="006664B2" w:rsidRPr="00C96A67">
        <w:rPr>
          <w:color w:val="2F5496"/>
        </w:rPr>
        <w:t>no seu Netbeans.</w:t>
      </w:r>
    </w:p>
    <w:p w14:paraId="1AF0E0A0" w14:textId="77777777" w:rsidR="009D3DC0" w:rsidRPr="006664B2" w:rsidRDefault="004074F6" w:rsidP="009D3DC0">
      <w:pPr>
        <w:pStyle w:val="GradeMdia1-nfase21"/>
        <w:rPr>
          <w:strike/>
        </w:rPr>
      </w:pPr>
      <w:r>
        <w:t xml:space="preserve"> </w:t>
      </w:r>
      <w:r w:rsidR="009D3DC0" w:rsidRPr="006664B2">
        <w:rPr>
          <w:strike/>
        </w:rPr>
        <w:t>Código no arquivo zip</w:t>
      </w:r>
    </w:p>
    <w:p w14:paraId="25E610C0" w14:textId="77777777" w:rsidR="00651B23" w:rsidRPr="009D3DC0" w:rsidRDefault="00651B23" w:rsidP="009D3DC0">
      <w:pPr>
        <w:pStyle w:val="GradeMdia1-nfase21"/>
        <w:rPr>
          <w:rFonts w:ascii="Courier New" w:hAnsi="Courier New" w:cs="Courier New"/>
        </w:rPr>
      </w:pPr>
    </w:p>
    <w:p w14:paraId="65ABA2B9" w14:textId="77777777" w:rsidR="00EB1BE1" w:rsidRDefault="002C1C25" w:rsidP="00167BE7">
      <w:pPr>
        <w:pStyle w:val="Ttulo3"/>
      </w:pPr>
      <w:r w:rsidRPr="00197FDB">
        <w:t>4.6 – TDP</w:t>
      </w:r>
    </w:p>
    <w:p w14:paraId="68A3A3E4" w14:textId="0B291AD9" w:rsidR="00EB1BE1" w:rsidRDefault="00EB1BE1" w:rsidP="00EB1BE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EB1BE1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061D5930" w14:textId="048E7824" w:rsidR="00012FDE" w:rsidRPr="00EB1BE1" w:rsidRDefault="00012FDE" w:rsidP="00167BE7">
      <w:pPr>
        <w:pStyle w:val="Ttulo3"/>
        <w:rPr>
          <w:lang w:val="pt-BR"/>
        </w:rPr>
      </w:pPr>
    </w:p>
    <w:p w14:paraId="2EF34C32" w14:textId="77777777" w:rsidR="00A87A0C" w:rsidRPr="0024102C" w:rsidRDefault="00A87A0C" w:rsidP="00A87A0C">
      <w:pPr>
        <w:pStyle w:val="Ttulo4"/>
      </w:pPr>
      <w:r>
        <w:t>4.6.1 - Identificando métodos e atributos</w:t>
      </w:r>
    </w:p>
    <w:p w14:paraId="46BEF820" w14:textId="4D118720" w:rsidR="00A87A0C" w:rsidRDefault="00A87A0C" w:rsidP="00A87A0C">
      <w:r>
        <w:t xml:space="preserve">Você está se saindo muito bem. O seu time de desenvolvimento possui um arquiteto de </w:t>
      </w:r>
      <w:r w:rsidR="008B2D85">
        <w:t>softwares</w:t>
      </w:r>
      <w:r>
        <w:t>. O arquiteto é responsável por modelar e organizar tecnicamente o projeto, além de tentar converter a linguagem dos requisitos do sistema para uma linguagem mais técnica.</w:t>
      </w:r>
    </w:p>
    <w:p w14:paraId="2741B4ED" w14:textId="77777777" w:rsidR="00A87A0C" w:rsidRDefault="00A87A0C" w:rsidP="00A87A0C">
      <w:r>
        <w:t>João, seu arquiteto está com dificuldades em identificar os atributos e métodos das classes do projeto.</w:t>
      </w:r>
    </w:p>
    <w:p w14:paraId="1EC69EA6" w14:textId="77777777" w:rsidR="00A87A0C" w:rsidRDefault="00A87A0C" w:rsidP="00A87A0C">
      <w:pPr>
        <w:pStyle w:val="Ttulo4"/>
      </w:pPr>
    </w:p>
    <w:p w14:paraId="44C102C6" w14:textId="77777777" w:rsidR="00A87A0C" w:rsidRPr="0024102C" w:rsidRDefault="0000773B" w:rsidP="00A87A0C">
      <w:r>
        <w:rPr>
          <w:rFonts w:eastAsia="Times New Roman"/>
          <w:b/>
          <w:bCs/>
          <w:i/>
          <w:iCs/>
          <w:color w:val="4FA1DB"/>
          <w:szCs w:val="22"/>
        </w:rPr>
        <w:pict w14:anchorId="257FB8AE">
          <v:rect id="_x0000_i1030" style="width:0;height:1.5pt" o:hralign="center" o:hrstd="t" o:hr="t" fillcolor="#aaa" stroked="f"/>
        </w:pict>
      </w:r>
    </w:p>
    <w:p w14:paraId="3B942FCF" w14:textId="77777777" w:rsidR="00A87A0C" w:rsidRDefault="00A87A0C" w:rsidP="00A87A0C">
      <w:pPr>
        <w:pStyle w:val="Ttulo4"/>
        <w:ind w:left="567" w:right="560"/>
      </w:pPr>
      <w:r>
        <w:t>Tarefa</w:t>
      </w:r>
    </w:p>
    <w:p w14:paraId="3EFAF5C9" w14:textId="77777777" w:rsidR="00A87A0C" w:rsidRDefault="00A87A0C" w:rsidP="00A87A0C">
      <w:pPr>
        <w:ind w:left="567" w:right="560"/>
      </w:pPr>
      <w:r>
        <w:t>Ajude João. Identifique todos os atributos e métodos das classes. Não é necessário implementar, apenas liste.</w:t>
      </w:r>
    </w:p>
    <w:p w14:paraId="3CB3F4D7" w14:textId="77777777" w:rsidR="00A87A0C" w:rsidRPr="00A87A0C" w:rsidRDefault="00A87A0C" w:rsidP="00A87A0C">
      <w:pPr>
        <w:pStyle w:val="Ttulo3"/>
      </w:pPr>
      <w:r>
        <w:t>SUGESTÃO:</w:t>
      </w:r>
    </w:p>
    <w:p w14:paraId="5EC4A742" w14:textId="77777777" w:rsidR="00012FDE" w:rsidRDefault="00012FDE" w:rsidP="00167BE7">
      <w:pPr>
        <w:pStyle w:val="Ttulo4"/>
      </w:pPr>
      <w:r w:rsidRPr="005D6B2D">
        <w:t>Identificando atributos e métodos</w:t>
      </w:r>
    </w:p>
    <w:p w14:paraId="39516FEF" w14:textId="77777777" w:rsidR="008036AF" w:rsidRPr="008036AF" w:rsidRDefault="008036AF" w:rsidP="00167BE7">
      <w:r>
        <w:t>Como o aluno ainda não tem muita familiaridade com a programação, por enquanto faremos apenas uma listagem destes métodos e atributos. A implementação ficará por conta da aula seguinte.</w:t>
      </w:r>
    </w:p>
    <w:p w14:paraId="043FFF51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Filme</w:t>
      </w:r>
    </w:p>
    <w:p w14:paraId="26327196" w14:textId="77777777" w:rsidR="00012FDE" w:rsidRDefault="00012FDE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783C52F1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Nome (String)</w:t>
      </w:r>
    </w:p>
    <w:p w14:paraId="3D46E462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Nome original (String)</w:t>
      </w:r>
    </w:p>
    <w:p w14:paraId="63B44EC1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Data de lançamento (long)</w:t>
      </w:r>
    </w:p>
    <w:p w14:paraId="173E2313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Gênero (Gênero)</w:t>
      </w:r>
    </w:p>
    <w:p w14:paraId="45D44507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Duração (long)</w:t>
      </w:r>
    </w:p>
    <w:p w14:paraId="7B68EF10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Sinopse (String)</w:t>
      </w:r>
    </w:p>
    <w:p w14:paraId="03A82AA2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Produtoras (ArrayList&lt;Companhia&gt;)</w:t>
      </w:r>
    </w:p>
    <w:p w14:paraId="65783907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Orçamento (Double)</w:t>
      </w:r>
    </w:p>
    <w:p w14:paraId="5030B9E1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Receita (Double)</w:t>
      </w:r>
    </w:p>
    <w:p w14:paraId="7857BBA2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Elenco (ArrayList&lt;Elenco&gt;)</w:t>
      </w:r>
    </w:p>
    <w:p w14:paraId="58C64051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Equipe (ArrayList&lt;Equipe&gt;)</w:t>
      </w:r>
    </w:p>
    <w:p w14:paraId="489E570A" w14:textId="77777777" w:rsidR="00012FDE" w:rsidRDefault="00012FDE" w:rsidP="00407BC1">
      <w:pPr>
        <w:pStyle w:val="GradeMdia1-nfase21"/>
        <w:numPr>
          <w:ilvl w:val="1"/>
          <w:numId w:val="2"/>
        </w:numPr>
      </w:pPr>
      <w:r>
        <w:t>Métodos</w:t>
      </w:r>
    </w:p>
    <w:p w14:paraId="7D7DFEE2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Mostrar receita com formato monetário</w:t>
      </w:r>
    </w:p>
    <w:p w14:paraId="65A825A7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Mostrar orçamento com formato monetário</w:t>
      </w:r>
    </w:p>
    <w:p w14:paraId="7EB953C0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Mostrar duração com formato de minutos</w:t>
      </w:r>
    </w:p>
    <w:p w14:paraId="26CEF605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Mostrar data de lançamento com formato de data “dd/mm/aaaa”</w:t>
      </w:r>
    </w:p>
    <w:p w14:paraId="6CC0EEA9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Gênero</w:t>
      </w:r>
    </w:p>
    <w:p w14:paraId="4090C939" w14:textId="77777777" w:rsidR="00012FDE" w:rsidRDefault="00012FDE" w:rsidP="00407BC1">
      <w:pPr>
        <w:pStyle w:val="GradeMdia1-nfase21"/>
        <w:numPr>
          <w:ilvl w:val="1"/>
          <w:numId w:val="2"/>
        </w:numPr>
      </w:pPr>
      <w:r>
        <w:lastRenderedPageBreak/>
        <w:t>Atributos</w:t>
      </w:r>
    </w:p>
    <w:p w14:paraId="0D84650E" w14:textId="77777777" w:rsidR="00012FDE" w:rsidRDefault="00012FDE" w:rsidP="009064D2">
      <w:pPr>
        <w:pStyle w:val="GradeMdia1-nfase21"/>
        <w:numPr>
          <w:ilvl w:val="2"/>
          <w:numId w:val="2"/>
        </w:numPr>
      </w:pPr>
      <w:r>
        <w:t>Nome (String)</w:t>
      </w:r>
    </w:p>
    <w:p w14:paraId="2B25794B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País</w:t>
      </w:r>
    </w:p>
    <w:p w14:paraId="57AAF65B" w14:textId="77777777" w:rsidR="00C151FA" w:rsidRDefault="00C151FA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54B9DF2B" w14:textId="77777777" w:rsidR="00012FDE" w:rsidRDefault="00012FDE" w:rsidP="00C151FA">
      <w:pPr>
        <w:pStyle w:val="GradeMdia1-nfase21"/>
        <w:numPr>
          <w:ilvl w:val="2"/>
          <w:numId w:val="2"/>
        </w:numPr>
      </w:pPr>
      <w:r>
        <w:t>Nome (String)</w:t>
      </w:r>
    </w:p>
    <w:p w14:paraId="79B353DA" w14:textId="77777777" w:rsidR="00012FDE" w:rsidRDefault="00012FDE" w:rsidP="00C151FA">
      <w:pPr>
        <w:pStyle w:val="GradeMdia1-nfase21"/>
        <w:numPr>
          <w:ilvl w:val="2"/>
          <w:numId w:val="2"/>
        </w:numPr>
      </w:pPr>
      <w:r>
        <w:t>ISO 3166-1 (String)</w:t>
      </w:r>
    </w:p>
    <w:p w14:paraId="6FA4CD3A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Companhia</w:t>
      </w:r>
    </w:p>
    <w:p w14:paraId="20620DCD" w14:textId="77777777" w:rsidR="00207ACB" w:rsidRDefault="00207ACB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6CB84251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Nome (String)</w:t>
      </w:r>
    </w:p>
    <w:p w14:paraId="73D51D40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País (País)</w:t>
      </w:r>
    </w:p>
    <w:p w14:paraId="51D01BF5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Ator</w:t>
      </w:r>
    </w:p>
    <w:p w14:paraId="37CD5BA6" w14:textId="77777777" w:rsidR="00207ACB" w:rsidRDefault="00207ACB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5C41BA62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Nome (String)</w:t>
      </w:r>
    </w:p>
    <w:p w14:paraId="60981B97" w14:textId="77777777" w:rsidR="00012FDE" w:rsidRDefault="00207ACB" w:rsidP="00407BC1">
      <w:pPr>
        <w:pStyle w:val="GradeMdia1-nfase21"/>
        <w:numPr>
          <w:ilvl w:val="0"/>
          <w:numId w:val="2"/>
        </w:numPr>
      </w:pPr>
      <w:r>
        <w:t xml:space="preserve">Membro do </w:t>
      </w:r>
      <w:r w:rsidR="00012FDE">
        <w:t>Elenco</w:t>
      </w:r>
    </w:p>
    <w:p w14:paraId="46674F77" w14:textId="77777777" w:rsidR="00207ACB" w:rsidRDefault="00207ACB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04605962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Ator (Ator)</w:t>
      </w:r>
    </w:p>
    <w:p w14:paraId="7F51AD36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Personagem (String)</w:t>
      </w:r>
    </w:p>
    <w:p w14:paraId="7B6EDBB0" w14:textId="77777777" w:rsidR="00012FDE" w:rsidRDefault="00207ACB" w:rsidP="00407BC1">
      <w:pPr>
        <w:pStyle w:val="GradeMdia1-nfase21"/>
        <w:numPr>
          <w:ilvl w:val="0"/>
          <w:numId w:val="2"/>
        </w:numPr>
      </w:pPr>
      <w:r>
        <w:t xml:space="preserve">Membro da </w:t>
      </w:r>
      <w:r w:rsidR="00012FDE">
        <w:t>Equipe</w:t>
      </w:r>
    </w:p>
    <w:p w14:paraId="66EEDE81" w14:textId="77777777" w:rsidR="00207ACB" w:rsidRDefault="00207ACB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74DAE688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Nome (String)</w:t>
      </w:r>
    </w:p>
    <w:p w14:paraId="0CCAF049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Cargo (Cargo)</w:t>
      </w:r>
    </w:p>
    <w:p w14:paraId="6070E42E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Cargo</w:t>
      </w:r>
    </w:p>
    <w:p w14:paraId="65EE935F" w14:textId="77777777" w:rsidR="00012FDE" w:rsidRDefault="00012FDE" w:rsidP="00407BC1">
      <w:pPr>
        <w:pStyle w:val="GradeMdia1-nfase21"/>
        <w:numPr>
          <w:ilvl w:val="1"/>
          <w:numId w:val="2"/>
        </w:numPr>
      </w:pPr>
      <w:r>
        <w:t>Nome (String)</w:t>
      </w:r>
    </w:p>
    <w:p w14:paraId="0C989B7A" w14:textId="77777777" w:rsidR="00012FDE" w:rsidRPr="005D6B2D" w:rsidRDefault="0000773B" w:rsidP="00012FDE">
      <w:r>
        <w:rPr>
          <w:rFonts w:eastAsia="Times New Roman"/>
          <w:b/>
          <w:bCs/>
          <w:i/>
          <w:iCs/>
          <w:szCs w:val="22"/>
        </w:rPr>
        <w:pict w14:anchorId="2FDCA38F">
          <v:rect id="_x0000_i1031" style="width:0;height:1.5pt" o:hralign="center" o:hrstd="t" o:hr="t" fillcolor="#aaa" stroked="f"/>
        </w:pict>
      </w:r>
    </w:p>
    <w:p w14:paraId="5F389D64" w14:textId="77777777" w:rsidR="0000773B" w:rsidRDefault="0000773B" w:rsidP="0000773B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19FAF44D" w14:textId="77777777" w:rsidR="0000773B" w:rsidRPr="00561E8D" w:rsidRDefault="0000773B" w:rsidP="0000773B">
      <w:r w:rsidRPr="00561E8D">
        <w:t xml:space="preserve">Educador, </w:t>
      </w:r>
      <w:r>
        <w:t>para</w:t>
      </w:r>
      <w:r w:rsidRPr="00561E8D">
        <w:t xml:space="preserve"> agregar novos conhecimentos sobre os assuntos desta aula</w:t>
      </w:r>
      <w:r>
        <w:t>, c</w:t>
      </w:r>
      <w:r w:rsidRPr="00561E8D">
        <w:t>onheça algumas sugestões de conteúdo:</w:t>
      </w:r>
    </w:p>
    <w:p w14:paraId="4B7AE1D3" w14:textId="1309E371" w:rsidR="0000773B" w:rsidRPr="00653C2C" w:rsidRDefault="00FD75AE" w:rsidP="0000773B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DEITEL</w:t>
      </w:r>
      <w:r w:rsidR="0000773B" w:rsidRPr="00FA1085">
        <w:rPr>
          <w:rFonts w:ascii="Arial" w:eastAsia="Times New Roman" w:hAnsi="Arial" w:cs="Arial"/>
          <w:color w:val="222222"/>
          <w:sz w:val="19"/>
          <w:szCs w:val="19"/>
        </w:rPr>
        <w:t>.  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Java – Como Programar</w:t>
      </w:r>
      <w:r w:rsidR="0000773B" w:rsidRPr="00FA1085">
        <w:rPr>
          <w:rFonts w:ascii="Arial" w:eastAsia="Times New Roman" w:hAnsi="Arial" w:cs="Arial"/>
          <w:color w:val="222222"/>
          <w:sz w:val="19"/>
          <w:szCs w:val="19"/>
          <w:lang w:val="en-US"/>
        </w:rPr>
        <w:t>. </w:t>
      </w: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Prentice Hall</w:t>
      </w:r>
      <w:r w:rsidR="0000773B" w:rsidRPr="00653C2C">
        <w:rPr>
          <w:rFonts w:ascii="Arial" w:eastAsia="Times New Roman" w:hAnsi="Arial" w:cs="Arial"/>
          <w:color w:val="222222"/>
          <w:sz w:val="19"/>
          <w:szCs w:val="19"/>
          <w:lang w:val="en-US"/>
        </w:rPr>
        <w:t>.  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8a Edição</w:t>
      </w:r>
      <w:r w:rsidR="0000773B"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2010</w:t>
      </w:r>
    </w:p>
    <w:p w14:paraId="443629CD" w14:textId="77777777" w:rsidR="0000773B" w:rsidRPr="00561E8D" w:rsidRDefault="0000773B" w:rsidP="0000773B">
      <w:pPr>
        <w:pStyle w:val="PargrafodaLista"/>
      </w:pPr>
    </w:p>
    <w:p w14:paraId="6CEE889E" w14:textId="77777777" w:rsidR="0000773B" w:rsidRDefault="0000773B" w:rsidP="0000773B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7B4D538B" w14:textId="354AAE3C" w:rsidR="00FD75AE" w:rsidRPr="001353CF" w:rsidRDefault="001353CF" w:rsidP="001353CF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JOHANSEN, ANDREW</w:t>
      </w:r>
      <w:r w:rsidRPr="00FA1085">
        <w:rPr>
          <w:rFonts w:ascii="Arial" w:eastAsia="Times New Roman" w:hAnsi="Arial" w:cs="Arial"/>
          <w:color w:val="222222"/>
          <w:sz w:val="19"/>
          <w:szCs w:val="19"/>
        </w:rPr>
        <w:t>.  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 xml:space="preserve">Java –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The Ultimate Beginner’s Guide!</w:t>
      </w:r>
      <w:r w:rsidRPr="00FA1085">
        <w:rPr>
          <w:rFonts w:ascii="Arial" w:eastAsia="Times New Roman" w:hAnsi="Arial" w:cs="Arial"/>
          <w:color w:val="222222"/>
          <w:sz w:val="19"/>
          <w:szCs w:val="19"/>
          <w:lang w:val="en-US"/>
        </w:rPr>
        <w:t>. </w:t>
      </w:r>
      <w:r w:rsidR="001E0B91">
        <w:rPr>
          <w:rFonts w:ascii="Arial" w:eastAsia="Times New Roman" w:hAnsi="Arial" w:cs="Arial"/>
          <w:color w:val="222222"/>
          <w:sz w:val="19"/>
          <w:szCs w:val="19"/>
          <w:lang w:val="en-US"/>
        </w:rPr>
        <w:t>Publicação independente</w:t>
      </w:r>
      <w:r w:rsidRPr="00653C2C">
        <w:rPr>
          <w:rFonts w:ascii="Arial" w:eastAsia="Times New Roman" w:hAnsi="Arial" w:cs="Arial"/>
          <w:color w:val="222222"/>
          <w:sz w:val="19"/>
          <w:szCs w:val="19"/>
          <w:lang w:val="en-US"/>
        </w:rPr>
        <w:t>.  </w:t>
      </w:r>
      <w:r w:rsidR="001E0B91">
        <w:rPr>
          <w:rFonts w:ascii="Arial" w:eastAsia="Times New Roman" w:hAnsi="Arial" w:cs="Arial"/>
          <w:bCs/>
          <w:sz w:val="19"/>
          <w:szCs w:val="19"/>
          <w:lang w:val="en-US"/>
        </w:rPr>
        <w:t>Kindle Edition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</w:t>
      </w:r>
      <w:r w:rsidR="001E0B91">
        <w:rPr>
          <w:rFonts w:ascii="Arial" w:eastAsia="Times New Roman" w:hAnsi="Arial" w:cs="Arial"/>
          <w:bCs/>
          <w:sz w:val="19"/>
          <w:szCs w:val="19"/>
          <w:lang w:val="en-US"/>
        </w:rPr>
        <w:t>5</w:t>
      </w:r>
    </w:p>
    <w:p w14:paraId="7C6DA723" w14:textId="77777777" w:rsidR="0000773B" w:rsidRDefault="0000773B" w:rsidP="0000773B"/>
    <w:p w14:paraId="15B1E520" w14:textId="77777777" w:rsidR="0000773B" w:rsidRDefault="0000773B" w:rsidP="0000773B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</w:p>
    <w:p w14:paraId="1037B148" w14:textId="77777777" w:rsidR="001E0B91" w:rsidRDefault="001E0B91" w:rsidP="001E0B91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Methods</w:t>
      </w:r>
      <w:r w:rsidRPr="00C163CC">
        <w:t>. Disponível em</w:t>
      </w:r>
      <w:r>
        <w:t>:</w:t>
      </w:r>
      <w:r w:rsidRPr="00C163CC">
        <w:t xml:space="preserve"> &lt;https://docs.oracle.com/javase/tutorial/java/javaOO/methods.html</w:t>
      </w:r>
      <w:r>
        <w:t>&gt;. Acesso em: 13 de. 2016.</w:t>
      </w:r>
    </w:p>
    <w:p w14:paraId="22C49D23" w14:textId="77777777" w:rsidR="001E0B91" w:rsidRPr="00C163CC" w:rsidRDefault="001E0B91" w:rsidP="001E0B91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Access Control</w:t>
      </w:r>
      <w:r w:rsidRPr="00C163CC">
        <w:t>. Disponível em</w:t>
      </w:r>
      <w:r>
        <w:t>:</w:t>
      </w:r>
      <w:r w:rsidRPr="00C163CC">
        <w:t xml:space="preserve"> &lt;https://docs.oracle.com/javase/tutorial/java/javaOO/accesscontrol.html</w:t>
      </w:r>
      <w:r>
        <w:t>&gt;. Acesso em: 13 de. 2016.</w:t>
      </w:r>
    </w:p>
    <w:p w14:paraId="58C1ED97" w14:textId="77777777" w:rsidR="001E0B91" w:rsidRPr="00C163CC" w:rsidRDefault="001E0B91" w:rsidP="001E0B91">
      <w:pPr>
        <w:pStyle w:val="PargrafodaLista"/>
        <w:jc w:val="left"/>
        <w:rPr>
          <w:rStyle w:val="Hiperlink"/>
          <w:color w:val="auto"/>
          <w:u w:val="none"/>
        </w:rPr>
      </w:pPr>
    </w:p>
    <w:p w14:paraId="55914361" w14:textId="77777777" w:rsidR="000D5EE7" w:rsidRPr="005D6B2D" w:rsidRDefault="000D5EE7">
      <w:pPr>
        <w:rPr>
          <w:lang w:val="en-US"/>
        </w:rPr>
      </w:pPr>
      <w:bookmarkStart w:id="3" w:name="_GoBack"/>
      <w:bookmarkEnd w:id="3"/>
    </w:p>
    <w:sectPr w:rsidR="000D5EE7" w:rsidRPr="005D6B2D" w:rsidSect="000D5EE7">
      <w:headerReference w:type="default" r:id="rId3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Oliveira, Sizue" w:date="2016-11-08T12:30:00Z" w:initials="OS">
    <w:p w14:paraId="2F20F1C7" w14:textId="7CB6B1E6" w:rsidR="0000773B" w:rsidRPr="00E45307" w:rsidRDefault="0000773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Essa frase faz parte do texto?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20F1C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6B942" w14:textId="77777777" w:rsidR="00536145" w:rsidRDefault="00536145" w:rsidP="00D5305C">
      <w:pPr>
        <w:spacing w:before="0" w:after="0"/>
      </w:pPr>
      <w:r>
        <w:separator/>
      </w:r>
    </w:p>
  </w:endnote>
  <w:endnote w:type="continuationSeparator" w:id="0">
    <w:p w14:paraId="164E67AB" w14:textId="77777777" w:rsidR="00536145" w:rsidRDefault="00536145" w:rsidP="00D530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 Neue Light">
    <w:altName w:val="Microsoft YaHei"/>
    <w:panose1 w:val="02000403000000020004"/>
    <w:charset w:val="00"/>
    <w:family w:val="auto"/>
    <w:pitch w:val="variable"/>
    <w:sig w:usb0="00000001" w:usb1="5000205B" w:usb2="00000002" w:usb3="00000000" w:csb0="00000007" w:csb1="00000000"/>
  </w:font>
  <w:font w:name="Tahoma-Bold">
    <w:charset w:val="00"/>
    <w:family w:val="auto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4EE81" w14:textId="77777777" w:rsidR="00536145" w:rsidRDefault="00536145" w:rsidP="00D5305C">
      <w:pPr>
        <w:spacing w:before="0" w:after="0"/>
      </w:pPr>
      <w:r>
        <w:separator/>
      </w:r>
    </w:p>
  </w:footnote>
  <w:footnote w:type="continuationSeparator" w:id="0">
    <w:p w14:paraId="4640DC88" w14:textId="77777777" w:rsidR="00536145" w:rsidRDefault="00536145" w:rsidP="00D530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FB9E" w14:textId="77777777" w:rsidR="0000773B" w:rsidRDefault="0000773B">
    <w:pPr>
      <w:pStyle w:val="Cabealho"/>
    </w:pPr>
    <w:r>
      <w:t>Educador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F271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C1CE6"/>
    <w:multiLevelType w:val="hybridMultilevel"/>
    <w:tmpl w:val="B088D646"/>
    <w:lvl w:ilvl="0" w:tplc="B482881E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754"/>
    <w:multiLevelType w:val="hybridMultilevel"/>
    <w:tmpl w:val="045ED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17995"/>
    <w:multiLevelType w:val="multilevel"/>
    <w:tmpl w:val="2AFC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6007A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14250CD6"/>
    <w:multiLevelType w:val="hybridMultilevel"/>
    <w:tmpl w:val="3D3ED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37E7E"/>
    <w:multiLevelType w:val="hybridMultilevel"/>
    <w:tmpl w:val="0B308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4723E"/>
    <w:multiLevelType w:val="hybridMultilevel"/>
    <w:tmpl w:val="01AC8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77C4A"/>
    <w:multiLevelType w:val="hybridMultilevel"/>
    <w:tmpl w:val="FE76C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70AE4"/>
    <w:multiLevelType w:val="multilevel"/>
    <w:tmpl w:val="F19A53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22021A1"/>
    <w:multiLevelType w:val="hybridMultilevel"/>
    <w:tmpl w:val="782EE0D8"/>
    <w:lvl w:ilvl="0" w:tplc="3AA64E3A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0036D"/>
    <w:multiLevelType w:val="hybridMultilevel"/>
    <w:tmpl w:val="5D642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C664B"/>
    <w:multiLevelType w:val="hybridMultilevel"/>
    <w:tmpl w:val="3384C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060D1B"/>
    <w:multiLevelType w:val="multilevel"/>
    <w:tmpl w:val="FD703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F561247"/>
    <w:multiLevelType w:val="hybridMultilevel"/>
    <w:tmpl w:val="D5E8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138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A23AFD"/>
    <w:multiLevelType w:val="hybridMultilevel"/>
    <w:tmpl w:val="95D8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C22FC"/>
    <w:multiLevelType w:val="hybridMultilevel"/>
    <w:tmpl w:val="964C4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1762F"/>
    <w:multiLevelType w:val="multilevel"/>
    <w:tmpl w:val="6614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935E22"/>
    <w:multiLevelType w:val="hybridMultilevel"/>
    <w:tmpl w:val="1EFAB5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F7A85"/>
    <w:multiLevelType w:val="hybridMultilevel"/>
    <w:tmpl w:val="2A94D2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41581B"/>
    <w:multiLevelType w:val="hybridMultilevel"/>
    <w:tmpl w:val="A552E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D5133"/>
    <w:multiLevelType w:val="hybridMultilevel"/>
    <w:tmpl w:val="9C4A7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AD6D78"/>
    <w:multiLevelType w:val="multilevel"/>
    <w:tmpl w:val="DE6E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6D09FB"/>
    <w:multiLevelType w:val="hybridMultilevel"/>
    <w:tmpl w:val="17F09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73655B"/>
    <w:multiLevelType w:val="hybridMultilevel"/>
    <w:tmpl w:val="BD2CC130"/>
    <w:lvl w:ilvl="0" w:tplc="E4A29E7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5B3D051F"/>
    <w:multiLevelType w:val="hybridMultilevel"/>
    <w:tmpl w:val="68DA0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756D3C"/>
    <w:multiLevelType w:val="hybridMultilevel"/>
    <w:tmpl w:val="E1A03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167BA1"/>
    <w:multiLevelType w:val="hybridMultilevel"/>
    <w:tmpl w:val="28F476D4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>
    <w:nsid w:val="6D8256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04977C4"/>
    <w:multiLevelType w:val="hybridMultilevel"/>
    <w:tmpl w:val="1892032C"/>
    <w:lvl w:ilvl="0" w:tplc="34AC2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3655F9"/>
    <w:multiLevelType w:val="multilevel"/>
    <w:tmpl w:val="29C4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621384"/>
    <w:multiLevelType w:val="hybridMultilevel"/>
    <w:tmpl w:val="E318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054E89"/>
    <w:multiLevelType w:val="multilevel"/>
    <w:tmpl w:val="29C4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1D232E"/>
    <w:multiLevelType w:val="hybridMultilevel"/>
    <w:tmpl w:val="89145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29"/>
  </w:num>
  <w:num w:numId="4">
    <w:abstractNumId w:val="2"/>
  </w:num>
  <w:num w:numId="5">
    <w:abstractNumId w:val="32"/>
  </w:num>
  <w:num w:numId="6">
    <w:abstractNumId w:val="11"/>
  </w:num>
  <w:num w:numId="7">
    <w:abstractNumId w:val="27"/>
  </w:num>
  <w:num w:numId="8">
    <w:abstractNumId w:val="36"/>
  </w:num>
  <w:num w:numId="9">
    <w:abstractNumId w:val="13"/>
  </w:num>
  <w:num w:numId="10">
    <w:abstractNumId w:val="9"/>
  </w:num>
  <w:num w:numId="11">
    <w:abstractNumId w:val="10"/>
  </w:num>
  <w:num w:numId="12">
    <w:abstractNumId w:val="0"/>
  </w:num>
  <w:num w:numId="13">
    <w:abstractNumId w:val="5"/>
  </w:num>
  <w:num w:numId="14">
    <w:abstractNumId w:val="17"/>
  </w:num>
  <w:num w:numId="15">
    <w:abstractNumId w:val="28"/>
  </w:num>
  <w:num w:numId="16">
    <w:abstractNumId w:val="6"/>
  </w:num>
  <w:num w:numId="17">
    <w:abstractNumId w:val="35"/>
  </w:num>
  <w:num w:numId="18">
    <w:abstractNumId w:val="3"/>
  </w:num>
  <w:num w:numId="19">
    <w:abstractNumId w:val="7"/>
  </w:num>
  <w:num w:numId="20">
    <w:abstractNumId w:val="33"/>
  </w:num>
  <w:num w:numId="21">
    <w:abstractNumId w:val="25"/>
  </w:num>
  <w:num w:numId="22">
    <w:abstractNumId w:val="4"/>
  </w:num>
  <w:num w:numId="23">
    <w:abstractNumId w:val="15"/>
  </w:num>
  <w:num w:numId="24">
    <w:abstractNumId w:val="20"/>
  </w:num>
  <w:num w:numId="25">
    <w:abstractNumId w:val="24"/>
  </w:num>
  <w:num w:numId="26">
    <w:abstractNumId w:val="31"/>
  </w:num>
  <w:num w:numId="27">
    <w:abstractNumId w:val="14"/>
  </w:num>
  <w:num w:numId="28">
    <w:abstractNumId w:val="1"/>
  </w:num>
  <w:num w:numId="29">
    <w:abstractNumId w:val="34"/>
  </w:num>
  <w:num w:numId="30">
    <w:abstractNumId w:val="21"/>
  </w:num>
  <w:num w:numId="31">
    <w:abstractNumId w:val="12"/>
  </w:num>
  <w:num w:numId="32">
    <w:abstractNumId w:val="8"/>
  </w:num>
  <w:num w:numId="33">
    <w:abstractNumId w:val="26"/>
  </w:num>
  <w:num w:numId="34">
    <w:abstractNumId w:val="18"/>
  </w:num>
  <w:num w:numId="35">
    <w:abstractNumId w:val="23"/>
  </w:num>
  <w:num w:numId="36">
    <w:abstractNumId w:val="22"/>
  </w:num>
  <w:num w:numId="37">
    <w:abstractNumId w:val="19"/>
  </w:num>
  <w:numIdMacAtCleanup w:val="11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06"/>
    <w:rsid w:val="00000D12"/>
    <w:rsid w:val="00002A84"/>
    <w:rsid w:val="00003F8B"/>
    <w:rsid w:val="0000702F"/>
    <w:rsid w:val="0000773B"/>
    <w:rsid w:val="00012FDE"/>
    <w:rsid w:val="00020F13"/>
    <w:rsid w:val="00026DC4"/>
    <w:rsid w:val="00027357"/>
    <w:rsid w:val="00027D93"/>
    <w:rsid w:val="00031420"/>
    <w:rsid w:val="000453CE"/>
    <w:rsid w:val="00047379"/>
    <w:rsid w:val="000478E8"/>
    <w:rsid w:val="00051B9B"/>
    <w:rsid w:val="000528D1"/>
    <w:rsid w:val="00052C1F"/>
    <w:rsid w:val="00053B0A"/>
    <w:rsid w:val="0006090F"/>
    <w:rsid w:val="00065B31"/>
    <w:rsid w:val="0006682D"/>
    <w:rsid w:val="00074CCB"/>
    <w:rsid w:val="00076804"/>
    <w:rsid w:val="00083527"/>
    <w:rsid w:val="000843C2"/>
    <w:rsid w:val="000917B3"/>
    <w:rsid w:val="000B2952"/>
    <w:rsid w:val="000B7A6A"/>
    <w:rsid w:val="000D0C14"/>
    <w:rsid w:val="000D310E"/>
    <w:rsid w:val="000D5EE7"/>
    <w:rsid w:val="000F2B88"/>
    <w:rsid w:val="000F53A9"/>
    <w:rsid w:val="001048D6"/>
    <w:rsid w:val="0011259E"/>
    <w:rsid w:val="001149CA"/>
    <w:rsid w:val="00115F67"/>
    <w:rsid w:val="001202DF"/>
    <w:rsid w:val="00123716"/>
    <w:rsid w:val="0013294B"/>
    <w:rsid w:val="001340B0"/>
    <w:rsid w:val="001353CF"/>
    <w:rsid w:val="00137FB3"/>
    <w:rsid w:val="00140E3E"/>
    <w:rsid w:val="00160E74"/>
    <w:rsid w:val="00162152"/>
    <w:rsid w:val="00167BE7"/>
    <w:rsid w:val="00167F8C"/>
    <w:rsid w:val="00170D80"/>
    <w:rsid w:val="00173A44"/>
    <w:rsid w:val="001967C5"/>
    <w:rsid w:val="00197FDB"/>
    <w:rsid w:val="001B4A5C"/>
    <w:rsid w:val="001B71A9"/>
    <w:rsid w:val="001D03C4"/>
    <w:rsid w:val="001D6DB0"/>
    <w:rsid w:val="001D6E2C"/>
    <w:rsid w:val="001E0B91"/>
    <w:rsid w:val="001E2A28"/>
    <w:rsid w:val="00207ACB"/>
    <w:rsid w:val="00210F4D"/>
    <w:rsid w:val="002376C9"/>
    <w:rsid w:val="00241592"/>
    <w:rsid w:val="00247CE6"/>
    <w:rsid w:val="00251E78"/>
    <w:rsid w:val="002521FE"/>
    <w:rsid w:val="002630C7"/>
    <w:rsid w:val="00266DAC"/>
    <w:rsid w:val="00267C3B"/>
    <w:rsid w:val="002757D8"/>
    <w:rsid w:val="0027782D"/>
    <w:rsid w:val="002A2B78"/>
    <w:rsid w:val="002B6152"/>
    <w:rsid w:val="002B7B03"/>
    <w:rsid w:val="002C1C25"/>
    <w:rsid w:val="002D5CC0"/>
    <w:rsid w:val="002F6F1C"/>
    <w:rsid w:val="003002CC"/>
    <w:rsid w:val="003074C4"/>
    <w:rsid w:val="00313075"/>
    <w:rsid w:val="00330CF6"/>
    <w:rsid w:val="00334A6C"/>
    <w:rsid w:val="0034395C"/>
    <w:rsid w:val="00350B4A"/>
    <w:rsid w:val="00357293"/>
    <w:rsid w:val="00361B48"/>
    <w:rsid w:val="00374CBD"/>
    <w:rsid w:val="00376501"/>
    <w:rsid w:val="003872AB"/>
    <w:rsid w:val="00396530"/>
    <w:rsid w:val="003A2A3C"/>
    <w:rsid w:val="003B12E3"/>
    <w:rsid w:val="003B28CA"/>
    <w:rsid w:val="003B48CD"/>
    <w:rsid w:val="003C09F3"/>
    <w:rsid w:val="003E601B"/>
    <w:rsid w:val="003F3218"/>
    <w:rsid w:val="004074F6"/>
    <w:rsid w:val="00407BC1"/>
    <w:rsid w:val="0041202B"/>
    <w:rsid w:val="00421C76"/>
    <w:rsid w:val="00422048"/>
    <w:rsid w:val="00423523"/>
    <w:rsid w:val="00425248"/>
    <w:rsid w:val="00432EB1"/>
    <w:rsid w:val="00433244"/>
    <w:rsid w:val="00436042"/>
    <w:rsid w:val="00447722"/>
    <w:rsid w:val="004570C9"/>
    <w:rsid w:val="00477491"/>
    <w:rsid w:val="00480306"/>
    <w:rsid w:val="00491D1D"/>
    <w:rsid w:val="004940CC"/>
    <w:rsid w:val="00494C9F"/>
    <w:rsid w:val="00495B41"/>
    <w:rsid w:val="004B7335"/>
    <w:rsid w:val="004D260E"/>
    <w:rsid w:val="004D71DB"/>
    <w:rsid w:val="004E23DC"/>
    <w:rsid w:val="004E27F0"/>
    <w:rsid w:val="004E2DA2"/>
    <w:rsid w:val="004E3D2B"/>
    <w:rsid w:val="004E4975"/>
    <w:rsid w:val="004E701C"/>
    <w:rsid w:val="004F01E0"/>
    <w:rsid w:val="004F3EEB"/>
    <w:rsid w:val="004F6535"/>
    <w:rsid w:val="0050249A"/>
    <w:rsid w:val="0051305D"/>
    <w:rsid w:val="0051791D"/>
    <w:rsid w:val="00520D24"/>
    <w:rsid w:val="00521584"/>
    <w:rsid w:val="0053151D"/>
    <w:rsid w:val="0053193B"/>
    <w:rsid w:val="00534847"/>
    <w:rsid w:val="005357BB"/>
    <w:rsid w:val="00536145"/>
    <w:rsid w:val="00540983"/>
    <w:rsid w:val="005462BD"/>
    <w:rsid w:val="00557B73"/>
    <w:rsid w:val="0056022B"/>
    <w:rsid w:val="005B2A2D"/>
    <w:rsid w:val="005B6EAC"/>
    <w:rsid w:val="005C1103"/>
    <w:rsid w:val="005C3779"/>
    <w:rsid w:val="005C6E10"/>
    <w:rsid w:val="005D124F"/>
    <w:rsid w:val="005D1CF9"/>
    <w:rsid w:val="005D232C"/>
    <w:rsid w:val="005D6B2D"/>
    <w:rsid w:val="005D76B6"/>
    <w:rsid w:val="005D7851"/>
    <w:rsid w:val="005E0185"/>
    <w:rsid w:val="005E7B85"/>
    <w:rsid w:val="005F416F"/>
    <w:rsid w:val="005F4781"/>
    <w:rsid w:val="0060345F"/>
    <w:rsid w:val="0060701E"/>
    <w:rsid w:val="00616701"/>
    <w:rsid w:val="00622BDB"/>
    <w:rsid w:val="006310AC"/>
    <w:rsid w:val="00631B73"/>
    <w:rsid w:val="00632DE6"/>
    <w:rsid w:val="006363BE"/>
    <w:rsid w:val="00651A9E"/>
    <w:rsid w:val="00651B23"/>
    <w:rsid w:val="006520EA"/>
    <w:rsid w:val="00652FA8"/>
    <w:rsid w:val="006536C4"/>
    <w:rsid w:val="006569F3"/>
    <w:rsid w:val="006648D5"/>
    <w:rsid w:val="006664B2"/>
    <w:rsid w:val="0067414F"/>
    <w:rsid w:val="006752D1"/>
    <w:rsid w:val="00676D9D"/>
    <w:rsid w:val="00682DAB"/>
    <w:rsid w:val="00693EA4"/>
    <w:rsid w:val="00695AF6"/>
    <w:rsid w:val="00697CBF"/>
    <w:rsid w:val="006A2386"/>
    <w:rsid w:val="006A37D4"/>
    <w:rsid w:val="006A3BEA"/>
    <w:rsid w:val="006A7B06"/>
    <w:rsid w:val="006B00C4"/>
    <w:rsid w:val="006B6025"/>
    <w:rsid w:val="006C0011"/>
    <w:rsid w:val="006C08A7"/>
    <w:rsid w:val="006D0C6B"/>
    <w:rsid w:val="006D359B"/>
    <w:rsid w:val="006D3E34"/>
    <w:rsid w:val="0071172B"/>
    <w:rsid w:val="00712100"/>
    <w:rsid w:val="00716DBD"/>
    <w:rsid w:val="00724C6F"/>
    <w:rsid w:val="007261CD"/>
    <w:rsid w:val="00727943"/>
    <w:rsid w:val="007350C8"/>
    <w:rsid w:val="007359BC"/>
    <w:rsid w:val="00736696"/>
    <w:rsid w:val="0073701D"/>
    <w:rsid w:val="00737374"/>
    <w:rsid w:val="007566AA"/>
    <w:rsid w:val="00761169"/>
    <w:rsid w:val="007638B2"/>
    <w:rsid w:val="00781E7A"/>
    <w:rsid w:val="00783559"/>
    <w:rsid w:val="007912CE"/>
    <w:rsid w:val="007935E6"/>
    <w:rsid w:val="007945A7"/>
    <w:rsid w:val="007A2565"/>
    <w:rsid w:val="007A4768"/>
    <w:rsid w:val="007A4DF3"/>
    <w:rsid w:val="007B3C3D"/>
    <w:rsid w:val="007C6C93"/>
    <w:rsid w:val="007D0E47"/>
    <w:rsid w:val="007D62E0"/>
    <w:rsid w:val="007F6E80"/>
    <w:rsid w:val="007F7FD8"/>
    <w:rsid w:val="008036AF"/>
    <w:rsid w:val="00806D50"/>
    <w:rsid w:val="00807DE8"/>
    <w:rsid w:val="008128E3"/>
    <w:rsid w:val="00817AEA"/>
    <w:rsid w:val="00820A72"/>
    <w:rsid w:val="008324B4"/>
    <w:rsid w:val="00842DC2"/>
    <w:rsid w:val="00851501"/>
    <w:rsid w:val="00854719"/>
    <w:rsid w:val="00862C6E"/>
    <w:rsid w:val="00871962"/>
    <w:rsid w:val="00874132"/>
    <w:rsid w:val="008751C3"/>
    <w:rsid w:val="008863A4"/>
    <w:rsid w:val="008A1ED4"/>
    <w:rsid w:val="008B24F7"/>
    <w:rsid w:val="008B2967"/>
    <w:rsid w:val="008B2D85"/>
    <w:rsid w:val="008B321B"/>
    <w:rsid w:val="008B474A"/>
    <w:rsid w:val="008C06AC"/>
    <w:rsid w:val="008C22B5"/>
    <w:rsid w:val="008C7C28"/>
    <w:rsid w:val="008D04AA"/>
    <w:rsid w:val="008D2311"/>
    <w:rsid w:val="008E332B"/>
    <w:rsid w:val="008E33BE"/>
    <w:rsid w:val="008E404F"/>
    <w:rsid w:val="008E46D0"/>
    <w:rsid w:val="008F2897"/>
    <w:rsid w:val="008F3848"/>
    <w:rsid w:val="008F5754"/>
    <w:rsid w:val="008F7B8C"/>
    <w:rsid w:val="00900B80"/>
    <w:rsid w:val="009064D2"/>
    <w:rsid w:val="00907AE9"/>
    <w:rsid w:val="00911A32"/>
    <w:rsid w:val="009129A8"/>
    <w:rsid w:val="009158D0"/>
    <w:rsid w:val="00916F1F"/>
    <w:rsid w:val="00920FD4"/>
    <w:rsid w:val="00923E30"/>
    <w:rsid w:val="009271F9"/>
    <w:rsid w:val="00932D10"/>
    <w:rsid w:val="00952717"/>
    <w:rsid w:val="00952A96"/>
    <w:rsid w:val="009617C3"/>
    <w:rsid w:val="00972B6A"/>
    <w:rsid w:val="00974DD2"/>
    <w:rsid w:val="009768A6"/>
    <w:rsid w:val="0098068C"/>
    <w:rsid w:val="009907F8"/>
    <w:rsid w:val="00990E77"/>
    <w:rsid w:val="0099163E"/>
    <w:rsid w:val="009A31A9"/>
    <w:rsid w:val="009A38BE"/>
    <w:rsid w:val="009C7883"/>
    <w:rsid w:val="009D3DC0"/>
    <w:rsid w:val="009E0DEE"/>
    <w:rsid w:val="009E2F5B"/>
    <w:rsid w:val="009E39E2"/>
    <w:rsid w:val="009E4F2D"/>
    <w:rsid w:val="009E5C38"/>
    <w:rsid w:val="009E642A"/>
    <w:rsid w:val="009F031A"/>
    <w:rsid w:val="009F1A37"/>
    <w:rsid w:val="009F72C9"/>
    <w:rsid w:val="00A26751"/>
    <w:rsid w:val="00A3136B"/>
    <w:rsid w:val="00A33D17"/>
    <w:rsid w:val="00A41B5A"/>
    <w:rsid w:val="00A4568A"/>
    <w:rsid w:val="00A52559"/>
    <w:rsid w:val="00A54F51"/>
    <w:rsid w:val="00A60423"/>
    <w:rsid w:val="00A6438C"/>
    <w:rsid w:val="00A64FF1"/>
    <w:rsid w:val="00A742DB"/>
    <w:rsid w:val="00A75211"/>
    <w:rsid w:val="00A76677"/>
    <w:rsid w:val="00A87A0C"/>
    <w:rsid w:val="00AA6A1F"/>
    <w:rsid w:val="00AA7D43"/>
    <w:rsid w:val="00AB273C"/>
    <w:rsid w:val="00AB398C"/>
    <w:rsid w:val="00AB7D62"/>
    <w:rsid w:val="00AD1260"/>
    <w:rsid w:val="00AD4D39"/>
    <w:rsid w:val="00AD53A8"/>
    <w:rsid w:val="00AD680E"/>
    <w:rsid w:val="00AE1C82"/>
    <w:rsid w:val="00AE4BD7"/>
    <w:rsid w:val="00AE5BAC"/>
    <w:rsid w:val="00AE6EED"/>
    <w:rsid w:val="00AF15AB"/>
    <w:rsid w:val="00AF50EC"/>
    <w:rsid w:val="00AF63AB"/>
    <w:rsid w:val="00B114BC"/>
    <w:rsid w:val="00B14B70"/>
    <w:rsid w:val="00B21E76"/>
    <w:rsid w:val="00B44EB2"/>
    <w:rsid w:val="00B47C98"/>
    <w:rsid w:val="00B506D4"/>
    <w:rsid w:val="00B50BEA"/>
    <w:rsid w:val="00B50C8B"/>
    <w:rsid w:val="00B511E9"/>
    <w:rsid w:val="00B66ED1"/>
    <w:rsid w:val="00B7168D"/>
    <w:rsid w:val="00B76E86"/>
    <w:rsid w:val="00B86573"/>
    <w:rsid w:val="00B9019E"/>
    <w:rsid w:val="00BA0F47"/>
    <w:rsid w:val="00BA141D"/>
    <w:rsid w:val="00BB248B"/>
    <w:rsid w:val="00BC4AA2"/>
    <w:rsid w:val="00BC57BE"/>
    <w:rsid w:val="00BC5FCD"/>
    <w:rsid w:val="00BD52D1"/>
    <w:rsid w:val="00BD558C"/>
    <w:rsid w:val="00BD604C"/>
    <w:rsid w:val="00BD750B"/>
    <w:rsid w:val="00BE2722"/>
    <w:rsid w:val="00BF4B5B"/>
    <w:rsid w:val="00BF7CAC"/>
    <w:rsid w:val="00C151FA"/>
    <w:rsid w:val="00C163CC"/>
    <w:rsid w:val="00C23EAF"/>
    <w:rsid w:val="00C243B5"/>
    <w:rsid w:val="00C27513"/>
    <w:rsid w:val="00C32CF0"/>
    <w:rsid w:val="00C33400"/>
    <w:rsid w:val="00C33FBA"/>
    <w:rsid w:val="00C34635"/>
    <w:rsid w:val="00C347DA"/>
    <w:rsid w:val="00C50F0D"/>
    <w:rsid w:val="00C551D5"/>
    <w:rsid w:val="00C75BAC"/>
    <w:rsid w:val="00C806F0"/>
    <w:rsid w:val="00C87A05"/>
    <w:rsid w:val="00C96A14"/>
    <w:rsid w:val="00C96A67"/>
    <w:rsid w:val="00CB5E06"/>
    <w:rsid w:val="00CC0C4C"/>
    <w:rsid w:val="00CC20EF"/>
    <w:rsid w:val="00CC21F5"/>
    <w:rsid w:val="00CC6CAB"/>
    <w:rsid w:val="00CC7C46"/>
    <w:rsid w:val="00CE5407"/>
    <w:rsid w:val="00CF4CF8"/>
    <w:rsid w:val="00D06427"/>
    <w:rsid w:val="00D10169"/>
    <w:rsid w:val="00D15EDC"/>
    <w:rsid w:val="00D206ED"/>
    <w:rsid w:val="00D315A0"/>
    <w:rsid w:val="00D51A8A"/>
    <w:rsid w:val="00D529B0"/>
    <w:rsid w:val="00D5305C"/>
    <w:rsid w:val="00D533BE"/>
    <w:rsid w:val="00D6656D"/>
    <w:rsid w:val="00D716B1"/>
    <w:rsid w:val="00D77720"/>
    <w:rsid w:val="00D8401A"/>
    <w:rsid w:val="00D8569D"/>
    <w:rsid w:val="00D92D94"/>
    <w:rsid w:val="00D953AB"/>
    <w:rsid w:val="00DA23E5"/>
    <w:rsid w:val="00DA6DA6"/>
    <w:rsid w:val="00DD18B9"/>
    <w:rsid w:val="00DD5AD6"/>
    <w:rsid w:val="00DD5FA1"/>
    <w:rsid w:val="00DE1271"/>
    <w:rsid w:val="00DE438C"/>
    <w:rsid w:val="00DE61A4"/>
    <w:rsid w:val="00DE7397"/>
    <w:rsid w:val="00DF2545"/>
    <w:rsid w:val="00DF4175"/>
    <w:rsid w:val="00DF41A5"/>
    <w:rsid w:val="00E00090"/>
    <w:rsid w:val="00E110B0"/>
    <w:rsid w:val="00E11B6C"/>
    <w:rsid w:val="00E167E5"/>
    <w:rsid w:val="00E177A1"/>
    <w:rsid w:val="00E2114B"/>
    <w:rsid w:val="00E31FB3"/>
    <w:rsid w:val="00E404B8"/>
    <w:rsid w:val="00E416C0"/>
    <w:rsid w:val="00E41995"/>
    <w:rsid w:val="00E45307"/>
    <w:rsid w:val="00E46B2F"/>
    <w:rsid w:val="00E46F0B"/>
    <w:rsid w:val="00E51D9B"/>
    <w:rsid w:val="00E53BB8"/>
    <w:rsid w:val="00E53D6C"/>
    <w:rsid w:val="00E67813"/>
    <w:rsid w:val="00E70000"/>
    <w:rsid w:val="00E70B4B"/>
    <w:rsid w:val="00E70C84"/>
    <w:rsid w:val="00E7229E"/>
    <w:rsid w:val="00E76D42"/>
    <w:rsid w:val="00E803F1"/>
    <w:rsid w:val="00E864D7"/>
    <w:rsid w:val="00E87183"/>
    <w:rsid w:val="00E90DAD"/>
    <w:rsid w:val="00E9329B"/>
    <w:rsid w:val="00E94C51"/>
    <w:rsid w:val="00EB1BE1"/>
    <w:rsid w:val="00EB3FF5"/>
    <w:rsid w:val="00EB4C12"/>
    <w:rsid w:val="00EB530E"/>
    <w:rsid w:val="00EC3262"/>
    <w:rsid w:val="00EC3DF3"/>
    <w:rsid w:val="00ED1443"/>
    <w:rsid w:val="00ED2980"/>
    <w:rsid w:val="00ED4241"/>
    <w:rsid w:val="00ED5A10"/>
    <w:rsid w:val="00EE2210"/>
    <w:rsid w:val="00F07F94"/>
    <w:rsid w:val="00F10AE2"/>
    <w:rsid w:val="00F2129A"/>
    <w:rsid w:val="00F21402"/>
    <w:rsid w:val="00F248A7"/>
    <w:rsid w:val="00F261C2"/>
    <w:rsid w:val="00F30ABB"/>
    <w:rsid w:val="00F40C99"/>
    <w:rsid w:val="00F42096"/>
    <w:rsid w:val="00F46A71"/>
    <w:rsid w:val="00F53646"/>
    <w:rsid w:val="00F55B36"/>
    <w:rsid w:val="00F7355D"/>
    <w:rsid w:val="00F75813"/>
    <w:rsid w:val="00F762E3"/>
    <w:rsid w:val="00F9562C"/>
    <w:rsid w:val="00F97B22"/>
    <w:rsid w:val="00FA2B48"/>
    <w:rsid w:val="00FA2D2C"/>
    <w:rsid w:val="00FA513F"/>
    <w:rsid w:val="00FB526F"/>
    <w:rsid w:val="00FC385B"/>
    <w:rsid w:val="00FD75AE"/>
    <w:rsid w:val="00FD79DC"/>
    <w:rsid w:val="00FE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A9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4AA2"/>
    <w:pPr>
      <w:spacing w:before="120" w:after="120"/>
      <w:jc w:val="both"/>
    </w:pPr>
    <w:rPr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D6B2D"/>
    <w:pPr>
      <w:keepNext/>
      <w:keepLines/>
      <w:spacing w:before="240"/>
      <w:jc w:val="left"/>
      <w:outlineLvl w:val="0"/>
    </w:pPr>
    <w:rPr>
      <w:rFonts w:ascii="Calibri Light" w:eastAsia="MS Gothic" w:hAnsi="Calibri Light"/>
      <w:b/>
      <w:color w:val="00B050"/>
      <w:sz w:val="7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5D6B2D"/>
    <w:pPr>
      <w:keepNext/>
      <w:keepLines/>
      <w:spacing w:before="40"/>
      <w:outlineLvl w:val="1"/>
    </w:pPr>
    <w:rPr>
      <w:rFonts w:ascii="Calibri Light" w:eastAsia="MS Gothic" w:hAnsi="Calibri Light"/>
      <w:color w:val="00B050"/>
      <w:sz w:val="56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5D6B2D"/>
    <w:pPr>
      <w:keepNext/>
      <w:keepLines/>
      <w:spacing w:before="40"/>
      <w:outlineLvl w:val="2"/>
    </w:pPr>
    <w:rPr>
      <w:rFonts w:eastAsia="MS Gothic"/>
      <w:b/>
      <w:color w:val="00B050"/>
      <w:sz w:val="32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5D6B2D"/>
    <w:pPr>
      <w:keepNext/>
      <w:keepLines/>
      <w:spacing w:before="40"/>
      <w:outlineLvl w:val="3"/>
    </w:pPr>
    <w:rPr>
      <w:rFonts w:eastAsia="MS Gothic"/>
      <w:b/>
      <w:iCs/>
      <w:color w:val="00B050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FD79DC"/>
    <w:pPr>
      <w:keepNext/>
      <w:keepLines/>
      <w:spacing w:before="40"/>
      <w:outlineLvl w:val="4"/>
    </w:pPr>
    <w:rPr>
      <w:rFonts w:ascii="Calibri Light" w:eastAsia="MS Gothic" w:hAnsi="Calibri Light"/>
      <w:color w:val="00B05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D6B2D"/>
    <w:rPr>
      <w:rFonts w:ascii="Calibri Light" w:eastAsia="MS Gothic" w:hAnsi="Calibri Light" w:cs="Times New Roman"/>
      <w:b/>
      <w:color w:val="00B050"/>
      <w:sz w:val="72"/>
      <w:szCs w:val="32"/>
    </w:rPr>
  </w:style>
  <w:style w:type="character" w:customStyle="1" w:styleId="Ttulo2Char">
    <w:name w:val="Título 2 Char"/>
    <w:link w:val="Ttulo2"/>
    <w:uiPriority w:val="9"/>
    <w:rsid w:val="005D6B2D"/>
    <w:rPr>
      <w:rFonts w:ascii="Calibri Light" w:eastAsia="MS Gothic" w:hAnsi="Calibri Light" w:cs="Times New Roman"/>
      <w:color w:val="00B050"/>
      <w:sz w:val="56"/>
      <w:szCs w:val="26"/>
    </w:rPr>
  </w:style>
  <w:style w:type="character" w:customStyle="1" w:styleId="Ttulo3Char">
    <w:name w:val="Título 3 Char"/>
    <w:link w:val="Ttulo3"/>
    <w:uiPriority w:val="9"/>
    <w:rsid w:val="005D6B2D"/>
    <w:rPr>
      <w:rFonts w:eastAsia="MS Gothic" w:cs="Times New Roman"/>
      <w:b/>
      <w:color w:val="00B050"/>
      <w:sz w:val="32"/>
    </w:rPr>
  </w:style>
  <w:style w:type="character" w:customStyle="1" w:styleId="Ttulo4Char">
    <w:name w:val="Título 4 Char"/>
    <w:link w:val="Ttulo4"/>
    <w:uiPriority w:val="9"/>
    <w:rsid w:val="005D6B2D"/>
    <w:rPr>
      <w:rFonts w:eastAsia="MS Gothic" w:cs="Times New Roman"/>
      <w:b/>
      <w:iCs/>
      <w:color w:val="00B050"/>
      <w:sz w:val="22"/>
    </w:rPr>
  </w:style>
  <w:style w:type="character" w:customStyle="1" w:styleId="Ttulo5Char">
    <w:name w:val="Título 5 Char"/>
    <w:link w:val="Ttulo5"/>
    <w:uiPriority w:val="9"/>
    <w:rsid w:val="00FD79DC"/>
    <w:rPr>
      <w:rFonts w:ascii="Calibri Light" w:eastAsia="MS Gothic" w:hAnsi="Calibri Light" w:cs="Times New Roman"/>
      <w:color w:val="00B050"/>
      <w:sz w:val="22"/>
    </w:rPr>
  </w:style>
  <w:style w:type="paragraph" w:customStyle="1" w:styleId="GradeMdia1-nfase21">
    <w:name w:val="Grade Média 1 - Ênfase 21"/>
    <w:basedOn w:val="Normal"/>
    <w:uiPriority w:val="34"/>
    <w:qFormat/>
    <w:rsid w:val="00CB5E0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CB5E06"/>
    <w:pPr>
      <w:contextualSpacing/>
    </w:pPr>
    <w:rPr>
      <w:rFonts w:ascii="Calibri Light" w:eastAsia="MS Gothic" w:hAnsi="Calibri Light"/>
      <w:spacing w:val="-10"/>
      <w:kern w:val="28"/>
      <w:sz w:val="56"/>
      <w:szCs w:val="56"/>
      <w:lang w:val="x-none" w:eastAsia="x-none"/>
    </w:rPr>
  </w:style>
  <w:style w:type="character" w:customStyle="1" w:styleId="TtuloChar">
    <w:name w:val="Título Char"/>
    <w:link w:val="Ttulo"/>
    <w:uiPriority w:val="10"/>
    <w:rsid w:val="00CB5E06"/>
    <w:rPr>
      <w:rFonts w:ascii="Calibri Light" w:eastAsia="MS Gothic" w:hAnsi="Calibri Light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06"/>
    <w:pPr>
      <w:numPr>
        <w:ilvl w:val="1"/>
      </w:numPr>
      <w:spacing w:after="160"/>
    </w:pPr>
    <w:rPr>
      <w:rFonts w:ascii="Times New Roman" w:hAnsi="Times New Roman"/>
      <w:color w:val="5A5A5A"/>
      <w:spacing w:val="15"/>
      <w:szCs w:val="22"/>
      <w:lang w:val="x-none" w:eastAsia="x-none"/>
    </w:rPr>
  </w:style>
  <w:style w:type="character" w:customStyle="1" w:styleId="SubttuloChar">
    <w:name w:val="Subtítulo Char"/>
    <w:link w:val="Subttulo"/>
    <w:uiPriority w:val="11"/>
    <w:rsid w:val="00CB5E06"/>
    <w:rPr>
      <w:rFonts w:ascii="Times New Roman" w:hAnsi="Times New Roman" w:cs="Times New Roman"/>
      <w:color w:val="5A5A5A"/>
      <w:spacing w:val="15"/>
      <w:sz w:val="22"/>
      <w:szCs w:val="22"/>
    </w:rPr>
  </w:style>
  <w:style w:type="paragraph" w:customStyle="1" w:styleId="GradeMdia3-nfase21">
    <w:name w:val="Grade Média 3 - Ênfase 21"/>
    <w:basedOn w:val="Normal"/>
    <w:next w:val="Normal"/>
    <w:link w:val="GradeMdia3-nfase2Char"/>
    <w:uiPriority w:val="30"/>
    <w:qFormat/>
    <w:rsid w:val="00CB5E06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5B9BD5"/>
      <w:sz w:val="20"/>
      <w:szCs w:val="20"/>
      <w:lang w:val="x-none" w:eastAsia="x-none"/>
    </w:rPr>
  </w:style>
  <w:style w:type="character" w:customStyle="1" w:styleId="GradeMdia3-nfase2Char">
    <w:name w:val="Grade Média 3 - Ênfase 2 Char"/>
    <w:link w:val="GradeMdia3-nfase21"/>
    <w:uiPriority w:val="30"/>
    <w:rsid w:val="00CB5E06"/>
    <w:rPr>
      <w:rFonts w:ascii="Times New Roman" w:hAnsi="Times New Roman" w:cs="Times New Roman"/>
      <w:i/>
      <w:iCs/>
      <w:color w:val="5B9BD5"/>
    </w:rPr>
  </w:style>
  <w:style w:type="character" w:styleId="Forte">
    <w:name w:val="Strong"/>
    <w:uiPriority w:val="22"/>
    <w:qFormat/>
    <w:rsid w:val="00CB5E06"/>
    <w:rPr>
      <w:b/>
      <w:bCs/>
    </w:rPr>
  </w:style>
  <w:style w:type="character" w:customStyle="1" w:styleId="TabelaSimples51">
    <w:name w:val="Tabela Simples 51"/>
    <w:uiPriority w:val="31"/>
    <w:qFormat/>
    <w:rsid w:val="00CB5E06"/>
    <w:rPr>
      <w:smallCaps/>
      <w:color w:val="5A5A5A"/>
    </w:rPr>
  </w:style>
  <w:style w:type="character" w:customStyle="1" w:styleId="TabeladeGradeClara1">
    <w:name w:val="Tabela de Grade Clara1"/>
    <w:uiPriority w:val="32"/>
    <w:qFormat/>
    <w:rsid w:val="00CB5E06"/>
    <w:rPr>
      <w:b/>
      <w:bCs/>
      <w:smallCaps/>
      <w:color w:val="5B9BD5"/>
      <w:spacing w:val="5"/>
    </w:rPr>
  </w:style>
  <w:style w:type="character" w:styleId="Hiperlink">
    <w:name w:val="Hyperlink"/>
    <w:uiPriority w:val="99"/>
    <w:unhideWhenUsed/>
    <w:rsid w:val="00CB5E06"/>
    <w:rPr>
      <w:color w:val="0563C1"/>
      <w:u w:val="single"/>
    </w:rPr>
  </w:style>
  <w:style w:type="paragraph" w:customStyle="1" w:styleId="Code">
    <w:name w:val="Code"/>
    <w:basedOn w:val="Normal"/>
    <w:qFormat/>
    <w:rsid w:val="00CB5E06"/>
    <w:rPr>
      <w:rFonts w:ascii="Consolas" w:hAnsi="Consolas"/>
      <w:sz w:val="20"/>
    </w:rPr>
  </w:style>
  <w:style w:type="character" w:styleId="Refdecomentrio">
    <w:name w:val="annotation reference"/>
    <w:uiPriority w:val="99"/>
    <w:semiHidden/>
    <w:unhideWhenUsed/>
    <w:rsid w:val="00CB5E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E06"/>
    <w:rPr>
      <w:rFonts w:ascii="Times New Roman" w:hAnsi="Times New Roman"/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CB5E06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E0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B5E06"/>
    <w:rPr>
      <w:rFonts w:ascii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E06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B5E06"/>
    <w:rPr>
      <w:rFonts w:ascii="Segoe UI" w:hAnsi="Segoe UI" w:cs="Segoe UI"/>
      <w:sz w:val="18"/>
      <w:szCs w:val="18"/>
    </w:rPr>
  </w:style>
  <w:style w:type="character" w:styleId="HiperlinkVisitado">
    <w:name w:val="FollowedHyperlink"/>
    <w:uiPriority w:val="99"/>
    <w:semiHidden/>
    <w:unhideWhenUsed/>
    <w:rsid w:val="00CB5E06"/>
    <w:rPr>
      <w:color w:val="954F72"/>
      <w:u w:val="single"/>
    </w:rPr>
  </w:style>
  <w:style w:type="character" w:customStyle="1" w:styleId="comment">
    <w:name w:val="comment"/>
    <w:basedOn w:val="Fontepargpadro"/>
    <w:rsid w:val="00CB5E06"/>
  </w:style>
  <w:style w:type="character" w:customStyle="1" w:styleId="keyword">
    <w:name w:val="keyword"/>
    <w:basedOn w:val="Fontepargpadro"/>
    <w:rsid w:val="00CB5E06"/>
  </w:style>
  <w:style w:type="paragraph" w:customStyle="1" w:styleId="Listagem-Imagem-Tabela">
    <w:name w:val="Listagem - Imagem - Tabela"/>
    <w:basedOn w:val="Normal"/>
    <w:qFormat/>
    <w:rsid w:val="00CB5E06"/>
    <w:pPr>
      <w:jc w:val="center"/>
    </w:pPr>
    <w:rPr>
      <w:rFonts w:ascii="Helvetica Neue Light" w:hAnsi="Helvetica Neue Light"/>
      <w:sz w:val="20"/>
    </w:rPr>
  </w:style>
  <w:style w:type="character" w:customStyle="1" w:styleId="apple-converted-space">
    <w:name w:val="apple-converted-space"/>
    <w:basedOn w:val="Fontepargpadro"/>
    <w:rsid w:val="00CB5E06"/>
  </w:style>
  <w:style w:type="character" w:styleId="CdigoHTML">
    <w:name w:val="HTML Code"/>
    <w:uiPriority w:val="99"/>
    <w:semiHidden/>
    <w:unhideWhenUsed/>
    <w:rsid w:val="00CB5E06"/>
    <w:rPr>
      <w:rFonts w:ascii="Courier New" w:eastAsia="MS Mincho" w:hAnsi="Courier New" w:cs="Courier New"/>
      <w:sz w:val="20"/>
      <w:szCs w:val="20"/>
    </w:rPr>
  </w:style>
  <w:style w:type="character" w:customStyle="1" w:styleId="string">
    <w:name w:val="string"/>
    <w:basedOn w:val="Fontepargpadro"/>
    <w:rsid w:val="00CB5E06"/>
  </w:style>
  <w:style w:type="character" w:customStyle="1" w:styleId="number">
    <w:name w:val="number"/>
    <w:basedOn w:val="Fontepargpadro"/>
    <w:rsid w:val="00CB5E06"/>
  </w:style>
  <w:style w:type="character" w:customStyle="1" w:styleId="annotation">
    <w:name w:val="annotation"/>
    <w:basedOn w:val="Fontepargpadro"/>
    <w:rsid w:val="00CB5E06"/>
  </w:style>
  <w:style w:type="table" w:styleId="Tabelacomgrade">
    <w:name w:val="Table Grid"/>
    <w:basedOn w:val="Tabelanormal"/>
    <w:uiPriority w:val="39"/>
    <w:rsid w:val="000D5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0D5EE7"/>
    <w:rPr>
      <w:i/>
      <w:iCs/>
    </w:rPr>
  </w:style>
  <w:style w:type="paragraph" w:customStyle="1" w:styleId="ListaMdia2-nfase21">
    <w:name w:val="Lista Média 2 - Ênfase 21"/>
    <w:hidden/>
    <w:uiPriority w:val="99"/>
    <w:semiHidden/>
    <w:rsid w:val="00820A72"/>
    <w:rPr>
      <w:sz w:val="22"/>
      <w:szCs w:val="24"/>
    </w:rPr>
  </w:style>
  <w:style w:type="paragraph" w:styleId="Legenda">
    <w:name w:val="caption"/>
    <w:basedOn w:val="Normal"/>
    <w:next w:val="Normal"/>
    <w:uiPriority w:val="35"/>
    <w:qFormat/>
    <w:rsid w:val="008B321B"/>
    <w:pPr>
      <w:spacing w:before="0" w:after="200"/>
    </w:pPr>
    <w:rPr>
      <w:b/>
      <w:bCs/>
      <w:color w:val="5B9BD5"/>
      <w:sz w:val="18"/>
      <w:szCs w:val="18"/>
    </w:rPr>
  </w:style>
  <w:style w:type="paragraph" w:customStyle="1" w:styleId="Professor">
    <w:name w:val="Professor"/>
    <w:basedOn w:val="Normal"/>
    <w:qFormat/>
    <w:rsid w:val="00F97B22"/>
    <w:rPr>
      <w:color w:val="70AD47"/>
    </w:rPr>
  </w:style>
  <w:style w:type="paragraph" w:styleId="Cabealho">
    <w:name w:val="header"/>
    <w:basedOn w:val="Normal"/>
    <w:link w:val="CabealhoChar"/>
    <w:uiPriority w:val="99"/>
    <w:unhideWhenUsed/>
    <w:rsid w:val="00D5305C"/>
    <w:pPr>
      <w:tabs>
        <w:tab w:val="center" w:pos="4419"/>
        <w:tab w:val="right" w:pos="8838"/>
      </w:tabs>
      <w:spacing w:before="0" w:after="0"/>
    </w:pPr>
    <w:rPr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D5305C"/>
    <w:rPr>
      <w:rFonts w:cs="Times New Roman"/>
      <w:sz w:val="22"/>
    </w:rPr>
  </w:style>
  <w:style w:type="paragraph" w:styleId="Rodap">
    <w:name w:val="footer"/>
    <w:basedOn w:val="Normal"/>
    <w:link w:val="RodapChar"/>
    <w:uiPriority w:val="99"/>
    <w:unhideWhenUsed/>
    <w:rsid w:val="00D5305C"/>
    <w:pPr>
      <w:tabs>
        <w:tab w:val="center" w:pos="4419"/>
        <w:tab w:val="right" w:pos="8838"/>
      </w:tabs>
      <w:spacing w:before="0" w:after="0"/>
    </w:pPr>
    <w:rPr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D5305C"/>
    <w:rPr>
      <w:rFonts w:cs="Times New Roman"/>
      <w:sz w:val="22"/>
    </w:rPr>
  </w:style>
  <w:style w:type="paragraph" w:customStyle="1" w:styleId="ListaColorida-nfase11">
    <w:name w:val="Lista Colorida - Ênfase 11"/>
    <w:basedOn w:val="Normal"/>
    <w:uiPriority w:val="34"/>
    <w:qFormat/>
    <w:rsid w:val="00534847"/>
    <w:pPr>
      <w:ind w:left="720"/>
      <w:contextualSpacing/>
    </w:pPr>
  </w:style>
  <w:style w:type="paragraph" w:styleId="PargrafodaLista">
    <w:name w:val="List Paragraph"/>
    <w:basedOn w:val="Normal"/>
    <w:uiPriority w:val="34"/>
    <w:qFormat/>
    <w:rsid w:val="0010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oracle.com/technetwork/java/codeconventions-135099.html" TargetMode="External"/><Relationship Id="rId21" Type="http://schemas.openxmlformats.org/officeDocument/2006/relationships/hyperlink" Target="https://docs.oracle.com/javase/tutorial/java/package/usepkgs.html" TargetMode="External"/><Relationship Id="rId22" Type="http://schemas.openxmlformats.org/officeDocument/2006/relationships/hyperlink" Target="https://docs.oracle.com/javase/tutorial/java/nutsandbolts/variables.html" TargetMode="External"/><Relationship Id="rId23" Type="http://schemas.openxmlformats.org/officeDocument/2006/relationships/hyperlink" Target="https://docs.oracle.com/javase/tutorial/java/javaOO/methods.html" TargetMode="External"/><Relationship Id="rId24" Type="http://schemas.openxmlformats.org/officeDocument/2006/relationships/hyperlink" Target="http://docs.oracle.com/javase/tutorial/java/nutsandbolts/datatypes.html" TargetMode="External"/><Relationship Id="rId25" Type="http://schemas.openxmlformats.org/officeDocument/2006/relationships/hyperlink" Target="https://docs.oracle.com/javase/tutorial/java/nutsandbolts/for.html" TargetMode="External"/><Relationship Id="rId26" Type="http://schemas.openxmlformats.org/officeDocument/2006/relationships/hyperlink" Target="https://docs.oracle.com/javase/8/docs/technotes/guides/language/foreach.html" TargetMode="External"/><Relationship Id="rId27" Type="http://schemas.openxmlformats.org/officeDocument/2006/relationships/hyperlink" Target="https://docs.oracle.com/javase/tutorial/java/nutsandbolts/while.html" TargetMode="External"/><Relationship Id="rId28" Type="http://schemas.openxmlformats.org/officeDocument/2006/relationships/image" Target="media/image5.png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7.png"/><Relationship Id="rId31" Type="http://schemas.openxmlformats.org/officeDocument/2006/relationships/header" Target="header1.xml"/><Relationship Id="rId32" Type="http://schemas.openxmlformats.org/officeDocument/2006/relationships/fontTable" Target="fontTable.xml"/><Relationship Id="rId9" Type="http://schemas.openxmlformats.org/officeDocument/2006/relationships/image" Target="media/image1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quora.com/What-is-the-difference-between-Java-and-JavaScript" TargetMode="External"/><Relationship Id="rId33" Type="http://schemas.microsoft.com/office/2011/relationships/people" Target="people.xml"/><Relationship Id="rId3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hyperlink" Target="http://netbeans.org" TargetMode="External"/><Relationship Id="rId16" Type="http://schemas.openxmlformats.org/officeDocument/2006/relationships/hyperlink" Target="http://www.eclipse.org" TargetMode="External"/><Relationship Id="rId17" Type="http://schemas.openxmlformats.org/officeDocument/2006/relationships/hyperlink" Target="https://docs.oracle.com/javase/tutorial/java/nutsandbolts/_keywords.html" TargetMode="External"/><Relationship Id="rId18" Type="http://schemas.openxmlformats.org/officeDocument/2006/relationships/hyperlink" Target="http://www.oracle.com/technetwork/articles/java/index-137868.html" TargetMode="External"/><Relationship Id="rId19" Type="http://schemas.openxmlformats.org/officeDocument/2006/relationships/hyperlink" Target="http://www.oracle.com/technetwork/java/codeconventions-135099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B27125-DD12-DF4F-8C80-1D6DD17F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32</Pages>
  <Words>8110</Words>
  <Characters>43797</Characters>
  <Application>Microsoft Macintosh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51804</CharactersWithSpaces>
  <SharedDoc>false</SharedDoc>
  <HLinks>
    <vt:vector size="60" baseType="variant">
      <vt:variant>
        <vt:i4>4259860</vt:i4>
      </vt:variant>
      <vt:variant>
        <vt:i4>27</vt:i4>
      </vt:variant>
      <vt:variant>
        <vt:i4>0</vt:i4>
      </vt:variant>
      <vt:variant>
        <vt:i4>5</vt:i4>
      </vt:variant>
      <vt:variant>
        <vt:lpwstr>https://docs.oracle.com/javase/tutorial/java/nutsandbolts/while.html</vt:lpwstr>
      </vt:variant>
      <vt:variant>
        <vt:lpwstr/>
      </vt:variant>
      <vt:variant>
        <vt:i4>6160448</vt:i4>
      </vt:variant>
      <vt:variant>
        <vt:i4>24</vt:i4>
      </vt:variant>
      <vt:variant>
        <vt:i4>0</vt:i4>
      </vt:variant>
      <vt:variant>
        <vt:i4>5</vt:i4>
      </vt:variant>
      <vt:variant>
        <vt:lpwstr>https://docs.oracle.com/javase/8/docs/technotes/guides/language/foreach.html</vt:lpwstr>
      </vt:variant>
      <vt:variant>
        <vt:lpwstr/>
      </vt:variant>
      <vt:variant>
        <vt:i4>2752635</vt:i4>
      </vt:variant>
      <vt:variant>
        <vt:i4>21</vt:i4>
      </vt:variant>
      <vt:variant>
        <vt:i4>0</vt:i4>
      </vt:variant>
      <vt:variant>
        <vt:i4>5</vt:i4>
      </vt:variant>
      <vt:variant>
        <vt:lpwstr>https://docs.oracle.com/javase/tutorial/java/nutsandbolts/for.html</vt:lpwstr>
      </vt:variant>
      <vt:variant>
        <vt:lpwstr/>
      </vt:variant>
      <vt:variant>
        <vt:i4>5963792</vt:i4>
      </vt:variant>
      <vt:variant>
        <vt:i4>18</vt:i4>
      </vt:variant>
      <vt:variant>
        <vt:i4>0</vt:i4>
      </vt:variant>
      <vt:variant>
        <vt:i4>5</vt:i4>
      </vt:variant>
      <vt:variant>
        <vt:lpwstr>https://docs.oracle.com/javase/tutorial/java/javaOO/methods.html</vt:lpwstr>
      </vt:variant>
      <vt:variant>
        <vt:lpwstr/>
      </vt:variant>
      <vt:variant>
        <vt:i4>4325487</vt:i4>
      </vt:variant>
      <vt:variant>
        <vt:i4>15</vt:i4>
      </vt:variant>
      <vt:variant>
        <vt:i4>0</vt:i4>
      </vt:variant>
      <vt:variant>
        <vt:i4>5</vt:i4>
      </vt:variant>
      <vt:variant>
        <vt:lpwstr>https://docs.oracle.com/javase/tutorial/java/package/usepkgs.html</vt:lpwstr>
      </vt:variant>
      <vt:variant>
        <vt:lpwstr/>
      </vt:variant>
      <vt:variant>
        <vt:i4>6881400</vt:i4>
      </vt:variant>
      <vt:variant>
        <vt:i4>12</vt:i4>
      </vt:variant>
      <vt:variant>
        <vt:i4>0</vt:i4>
      </vt:variant>
      <vt:variant>
        <vt:i4>5</vt:i4>
      </vt:variant>
      <vt:variant>
        <vt:lpwstr>http://www.oracle.com/technetwork/java/codeconventions-135099.html</vt:lpwstr>
      </vt:variant>
      <vt:variant>
        <vt:lpwstr/>
      </vt:variant>
      <vt:variant>
        <vt:i4>6881400</vt:i4>
      </vt:variant>
      <vt:variant>
        <vt:i4>9</vt:i4>
      </vt:variant>
      <vt:variant>
        <vt:i4>0</vt:i4>
      </vt:variant>
      <vt:variant>
        <vt:i4>5</vt:i4>
      </vt:variant>
      <vt:variant>
        <vt:lpwstr>http://www.oracle.com/technetwork/java/codeconventions-135099.html</vt:lpwstr>
      </vt:variant>
      <vt:variant>
        <vt:lpwstr/>
      </vt:variant>
      <vt:variant>
        <vt:i4>4128858</vt:i4>
      </vt:variant>
      <vt:variant>
        <vt:i4>6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4784148</vt:i4>
      </vt:variant>
      <vt:variant>
        <vt:i4>3</vt:i4>
      </vt:variant>
      <vt:variant>
        <vt:i4>0</vt:i4>
      </vt:variant>
      <vt:variant>
        <vt:i4>5</vt:i4>
      </vt:variant>
      <vt:variant>
        <vt:lpwstr>http://netbeans.org/</vt:lpwstr>
      </vt:variant>
      <vt:variant>
        <vt:lpwstr/>
      </vt:variant>
      <vt:variant>
        <vt:i4>5963798</vt:i4>
      </vt:variant>
      <vt:variant>
        <vt:i4>0</vt:i4>
      </vt:variant>
      <vt:variant>
        <vt:i4>0</vt:i4>
      </vt:variant>
      <vt:variant>
        <vt:i4>5</vt:i4>
      </vt:variant>
      <vt:variant>
        <vt:lpwstr>https://www.quora.com/What-is-the-difference-between-Java-and-JavaScript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123</cp:revision>
  <dcterms:created xsi:type="dcterms:W3CDTF">2016-10-15T02:52:00Z</dcterms:created>
  <dcterms:modified xsi:type="dcterms:W3CDTF">2016-12-13T23:54:00Z</dcterms:modified>
</cp:coreProperties>
</file>