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00AE78B3" w14:textId="77777777" w:rsidR="007F09FD" w:rsidRDefault="004E1568" w:rsidP="007F09FD">
      <w:pPr>
        <w:pStyle w:val="Ttulo1"/>
      </w:pPr>
      <w:r>
        <w:t>Unidade</w:t>
      </w:r>
      <w:r w:rsidR="007F09FD" w:rsidRPr="007F09FD">
        <w:t xml:space="preserve"> 5</w:t>
      </w:r>
    </w:p>
    <w:p w14:paraId="40592B8A" w14:textId="6FA86F38" w:rsidR="00B162D9" w:rsidRDefault="00AB0DFE">
      <w:r>
        <w:t>Nesta aula será</w:t>
      </w:r>
      <w:r w:rsidR="00E460A5">
        <w:t xml:space="preserve"> apresenta</w:t>
      </w:r>
      <w:r>
        <w:t>da as</w:t>
      </w:r>
      <w:r w:rsidR="00E460A5">
        <w:t xml:space="preserve"> ferramentas do Java Swing, que tornar</w:t>
      </w:r>
      <w:r>
        <w:t>á</w:t>
      </w:r>
      <w:r w:rsidR="00E460A5">
        <w:t xml:space="preserve"> nossos programas em Java visualmente atraentes. </w:t>
      </w:r>
      <w:r w:rsidR="00DA74B6">
        <w:t>Você terá</w:t>
      </w:r>
      <w:r>
        <w:t xml:space="preserve"> </w:t>
      </w:r>
      <w:r w:rsidR="00E460A5">
        <w:t>diversas telas exemplificadas</w:t>
      </w:r>
      <w:r w:rsidR="00DA74B6">
        <w:t xml:space="preserve"> e</w:t>
      </w:r>
      <w:r w:rsidR="00E460A5">
        <w:t xml:space="preserve"> a livre criatividade é bem-vinda e trará aplicações bonitas e funcionais. </w:t>
      </w:r>
      <w:r>
        <w:t>Deve-se ter a</w:t>
      </w:r>
      <w:r w:rsidR="00E460A5">
        <w:t xml:space="preserve">tenção especial nas inserções de códigos e os erros aparentes, </w:t>
      </w:r>
      <w:r>
        <w:t xml:space="preserve">alguns </w:t>
      </w:r>
      <w:r w:rsidR="00DA74B6">
        <w:t xml:space="preserve">serão </w:t>
      </w:r>
      <w:r>
        <w:t xml:space="preserve">ignorados, </w:t>
      </w:r>
      <w:r w:rsidR="00DA74B6">
        <w:t xml:space="preserve">já </w:t>
      </w:r>
      <w:r>
        <w:t>outros, em sua maioria</w:t>
      </w:r>
      <w:r w:rsidR="00DA74B6">
        <w:t>,</w:t>
      </w:r>
      <w:r>
        <w:t xml:space="preserve"> dev</w:t>
      </w:r>
      <w:r w:rsidR="00DA74B6">
        <w:t>erão</w:t>
      </w:r>
      <w:r>
        <w:t xml:space="preserve"> ser corrigidos.</w:t>
      </w:r>
    </w:p>
    <w:p w14:paraId="37E83609" w14:textId="77777777" w:rsidR="00B162D9" w:rsidRDefault="00B162D9"/>
    <w:p w14:paraId="626DC199" w14:textId="77777777" w:rsidR="007F09FD" w:rsidRPr="000F7BE9" w:rsidRDefault="007F09FD"/>
    <w:p w14:paraId="27A8EB9E" w14:textId="77777777" w:rsidR="002C27A0" w:rsidRDefault="007F09FD" w:rsidP="002C27A0">
      <w:pPr>
        <w:pStyle w:val="Ttulo2"/>
      </w:pPr>
      <w:r w:rsidRPr="007F09FD">
        <w:t>Aula 1 - Definindo as Views</w:t>
      </w:r>
    </w:p>
    <w:p w14:paraId="1663C87E" w14:textId="77777777" w:rsidR="002C27A0" w:rsidRDefault="002C27A0" w:rsidP="002C27A0">
      <w:pPr>
        <w:pBdr>
          <w:bottom w:val="single" w:sz="4" w:space="1" w:color="auto"/>
        </w:pBdr>
        <w:jc w:val="left"/>
      </w:pPr>
    </w:p>
    <w:p w14:paraId="0D0F572E" w14:textId="77777777" w:rsidR="002C27A0" w:rsidRDefault="002C27A0" w:rsidP="002C27A0">
      <w:pPr>
        <w:jc w:val="left"/>
      </w:pPr>
    </w:p>
    <w:p w14:paraId="2090252D" w14:textId="77777777" w:rsidR="002C27A0" w:rsidRPr="00534847" w:rsidRDefault="002C27A0" w:rsidP="002C27A0">
      <w:pPr>
        <w:pStyle w:val="Ttulo3"/>
        <w:rPr>
          <w:color w:val="7F7F7F"/>
        </w:rPr>
      </w:pPr>
      <w:r w:rsidRPr="00534847">
        <w:rPr>
          <w:color w:val="7F7F7F"/>
        </w:rPr>
        <w:t>CARGA HORÁRIA</w:t>
      </w:r>
    </w:p>
    <w:p w14:paraId="54EF024B" w14:textId="0935E7D5" w:rsidR="002C27A0" w:rsidRDefault="002C27A0" w:rsidP="002C27A0">
      <w:pPr>
        <w:jc w:val="left"/>
        <w:rPr>
          <w:rFonts w:eastAsia="Times New Roman"/>
          <w:sz w:val="24"/>
        </w:rPr>
      </w:pPr>
      <w:r>
        <w:rPr>
          <w:rFonts w:eastAsia="Times New Roman"/>
        </w:rPr>
        <w:t>Conforme o plano de aula, esta aula terá duração de 1h30 e deverá ser conduzida de acordo com as orientações pedagógicas</w:t>
      </w:r>
      <w:r w:rsidR="00AB0DFE">
        <w:rPr>
          <w:rFonts w:eastAsia="Times New Roman"/>
        </w:rPr>
        <w:t>.</w:t>
      </w:r>
    </w:p>
    <w:p w14:paraId="7037D401" w14:textId="77777777" w:rsidR="002C27A0" w:rsidRDefault="002C27A0" w:rsidP="002C27A0">
      <w:pPr>
        <w:jc w:val="left"/>
      </w:pPr>
      <w:r>
        <w:t xml:space="preserve"> </w:t>
      </w:r>
    </w:p>
    <w:p w14:paraId="28CD259F" w14:textId="77777777" w:rsidR="002C27A0" w:rsidRPr="00534847" w:rsidRDefault="002C27A0" w:rsidP="002C27A0">
      <w:pPr>
        <w:pStyle w:val="Ttulo3"/>
        <w:rPr>
          <w:color w:val="7F7F7F"/>
        </w:rPr>
      </w:pPr>
      <w:r w:rsidRPr="00534847">
        <w:rPr>
          <w:color w:val="7F7F7F"/>
        </w:rPr>
        <w:t>OBJETIVO DA AULA</w:t>
      </w:r>
    </w:p>
    <w:p w14:paraId="612916F5" w14:textId="376F5333" w:rsidR="002C27A0" w:rsidRDefault="002C27A0" w:rsidP="002C27A0">
      <w:r w:rsidRPr="001C2894">
        <w:t>Ao final da aula, você deverá garantir que o aluno tenha subsídios para</w:t>
      </w:r>
      <w:r w:rsidR="00BE741E">
        <w:t>:</w:t>
      </w:r>
    </w:p>
    <w:p w14:paraId="006298D0" w14:textId="7666B5B0" w:rsidR="002C27A0" w:rsidRDefault="002C27A0" w:rsidP="002C27A0">
      <w:pPr>
        <w:pStyle w:val="PargrafodaLista"/>
        <w:numPr>
          <w:ilvl w:val="0"/>
          <w:numId w:val="44"/>
        </w:numPr>
      </w:pPr>
      <w:r>
        <w:t>Manipular e fazer bom uso d</w:t>
      </w:r>
      <w:r w:rsidR="00A82D99">
        <w:t>a</w:t>
      </w:r>
      <w:r>
        <w:t xml:space="preserve"> interface builder</w:t>
      </w:r>
      <w:r w:rsidR="00BE741E">
        <w:t>;</w:t>
      </w:r>
    </w:p>
    <w:p w14:paraId="618D14F0" w14:textId="1CF33B39" w:rsidR="002C27A0" w:rsidRPr="001C2894" w:rsidRDefault="002C27A0" w:rsidP="002C27A0">
      <w:pPr>
        <w:pStyle w:val="PargrafodaLista"/>
        <w:numPr>
          <w:ilvl w:val="0"/>
          <w:numId w:val="44"/>
        </w:numPr>
      </w:pPr>
      <w:r>
        <w:t>Criar e utilizar telas no aplicativo</w:t>
      </w:r>
      <w:r w:rsidR="00BE741E">
        <w:t>.</w:t>
      </w:r>
    </w:p>
    <w:p w14:paraId="7C692FED" w14:textId="77777777" w:rsidR="002C27A0" w:rsidRPr="001C2894" w:rsidRDefault="002C27A0" w:rsidP="002C27A0"/>
    <w:p w14:paraId="6A607F2C" w14:textId="77777777" w:rsidR="002C27A0" w:rsidRPr="00534847" w:rsidRDefault="002C27A0" w:rsidP="002C27A0">
      <w:pPr>
        <w:pStyle w:val="Ttulo3"/>
        <w:rPr>
          <w:color w:val="7F7F7F"/>
        </w:rPr>
      </w:pPr>
      <w:r w:rsidRPr="00534847">
        <w:rPr>
          <w:color w:val="7F7F7F"/>
        </w:rPr>
        <w:t>ORIENTAÇÕES PEDAGÓGICAS</w:t>
      </w:r>
    </w:p>
    <w:p w14:paraId="12FBA05E" w14:textId="77777777" w:rsidR="002C27A0" w:rsidRDefault="002C27A0" w:rsidP="002C27A0">
      <w:r w:rsidRPr="001C2894">
        <w:t>Para atender os objetivos de aprendizagem, você deverá conduzir o processo de ensino considerando a organização didática apresentada a seguir:</w:t>
      </w:r>
      <w:r>
        <w:t xml:space="preserve"> </w:t>
      </w:r>
    </w:p>
    <w:p w14:paraId="5A43E068" w14:textId="77777777" w:rsidR="002C27A0" w:rsidRDefault="002C27A0" w:rsidP="002C27A0">
      <w:pPr>
        <w:pStyle w:val="PargrafodaLista"/>
        <w:numPr>
          <w:ilvl w:val="0"/>
          <w:numId w:val="45"/>
        </w:numPr>
      </w:pPr>
      <w:r>
        <w:t>20 minutos de aula expositiva;</w:t>
      </w:r>
    </w:p>
    <w:p w14:paraId="7904E0B3" w14:textId="77777777" w:rsidR="002C27A0" w:rsidRDefault="002C27A0" w:rsidP="002C27A0">
      <w:pPr>
        <w:pStyle w:val="PargrafodaLista"/>
        <w:numPr>
          <w:ilvl w:val="0"/>
          <w:numId w:val="45"/>
        </w:numPr>
      </w:pPr>
      <w:r>
        <w:t>2</w:t>
      </w:r>
      <w:r w:rsidRPr="001C2894">
        <w:t>0 minutos para</w:t>
      </w:r>
      <w:r>
        <w:t xml:space="preserve"> tirar as dúvidas dos alunos;</w:t>
      </w:r>
    </w:p>
    <w:p w14:paraId="4B2D3AF2" w14:textId="77777777" w:rsidR="002C27A0" w:rsidRDefault="002C27A0" w:rsidP="002C27A0">
      <w:pPr>
        <w:pStyle w:val="PargrafodaLista"/>
        <w:numPr>
          <w:ilvl w:val="0"/>
          <w:numId w:val="45"/>
        </w:numPr>
      </w:pPr>
      <w:r>
        <w:t>50</w:t>
      </w:r>
      <w:r w:rsidRPr="001C2894">
        <w:t xml:space="preserve"> minutos para desenvolver as atividades propostas para a turma.</w:t>
      </w:r>
    </w:p>
    <w:p w14:paraId="213B42F0" w14:textId="77777777" w:rsidR="002C27A0" w:rsidRPr="001C2894" w:rsidRDefault="002C27A0" w:rsidP="002C27A0"/>
    <w:p w14:paraId="7983AFAD" w14:textId="77777777" w:rsidR="002C27A0" w:rsidRPr="00534847" w:rsidRDefault="002C27A0" w:rsidP="002C27A0">
      <w:pPr>
        <w:pStyle w:val="Ttulo3"/>
        <w:rPr>
          <w:color w:val="7F7F7F"/>
        </w:rPr>
      </w:pPr>
      <w:r w:rsidRPr="00534847">
        <w:rPr>
          <w:color w:val="7F7F7F"/>
        </w:rPr>
        <w:t>TÓPICOS DE ESTUDO</w:t>
      </w:r>
    </w:p>
    <w:p w14:paraId="4BF76C6B" w14:textId="77777777" w:rsidR="002C27A0" w:rsidRPr="001C2894" w:rsidRDefault="002C27A0" w:rsidP="002C27A0">
      <w:r w:rsidRPr="001C2894">
        <w:t>Todos os tópicos a seguir, conforme livro do aluno, devem ser trabalhados de forma dinâmica, criativa, com embasamento teórico e prático voltado ao mercado de trabalho.</w:t>
      </w:r>
    </w:p>
    <w:p w14:paraId="6E07265A" w14:textId="3A33C2C3" w:rsidR="002C27A0" w:rsidRDefault="002C27A0" w:rsidP="002C27A0">
      <w:pPr>
        <w:pStyle w:val="PargrafodaLista"/>
        <w:numPr>
          <w:ilvl w:val="0"/>
          <w:numId w:val="47"/>
        </w:numPr>
      </w:pPr>
      <w:r>
        <w:t xml:space="preserve">Protótipo das </w:t>
      </w:r>
      <w:r w:rsidR="00B01C4B">
        <w:t>v</w:t>
      </w:r>
      <w:r>
        <w:t>iews</w:t>
      </w:r>
      <w:r w:rsidR="00B01C4B">
        <w:t>;</w:t>
      </w:r>
    </w:p>
    <w:p w14:paraId="2357309A" w14:textId="740B9AB6" w:rsidR="002C27A0" w:rsidRDefault="002C27A0" w:rsidP="002C27A0">
      <w:pPr>
        <w:pStyle w:val="PargrafodaLista"/>
        <w:numPr>
          <w:ilvl w:val="0"/>
          <w:numId w:val="47"/>
        </w:numPr>
      </w:pPr>
      <w:r>
        <w:t xml:space="preserve">Diagrama de classes das </w:t>
      </w:r>
      <w:r w:rsidR="003660F8">
        <w:t>v</w:t>
      </w:r>
      <w:r>
        <w:t>iews</w:t>
      </w:r>
      <w:r w:rsidR="00B01C4B">
        <w:t>;</w:t>
      </w:r>
    </w:p>
    <w:p w14:paraId="62F0389E" w14:textId="6EC3907F" w:rsidR="002C27A0" w:rsidRDefault="002C27A0" w:rsidP="002C27A0">
      <w:pPr>
        <w:pStyle w:val="PargrafodaLista"/>
        <w:numPr>
          <w:ilvl w:val="0"/>
          <w:numId w:val="47"/>
        </w:numPr>
      </w:pPr>
      <w:r>
        <w:lastRenderedPageBreak/>
        <w:t>Criando as telas</w:t>
      </w:r>
      <w:r w:rsidR="00B01C4B">
        <w:t>.</w:t>
      </w:r>
    </w:p>
    <w:p w14:paraId="34B8F9D7" w14:textId="77777777" w:rsidR="002C27A0" w:rsidRPr="001C2894" w:rsidRDefault="002C27A0" w:rsidP="002C27A0">
      <w:pPr>
        <w:pStyle w:val="PargrafodaLista"/>
        <w:ind w:left="1068"/>
      </w:pPr>
    </w:p>
    <w:p w14:paraId="37556AEC" w14:textId="77777777" w:rsidR="002C27A0" w:rsidRPr="00534847" w:rsidRDefault="002C27A0" w:rsidP="002C27A0">
      <w:pPr>
        <w:pStyle w:val="Ttulo3"/>
        <w:rPr>
          <w:color w:val="7F7F7F"/>
        </w:rPr>
      </w:pPr>
      <w:r w:rsidRPr="00534847">
        <w:rPr>
          <w:color w:val="7F7F7F"/>
        </w:rPr>
        <w:t>PONTOS IMPORTANTES</w:t>
      </w:r>
    </w:p>
    <w:p w14:paraId="62F3B3F4" w14:textId="77777777" w:rsidR="002C27A0" w:rsidRPr="00561E8D" w:rsidRDefault="002C27A0" w:rsidP="002C27A0">
      <w:r w:rsidRPr="00561E8D">
        <w:t xml:space="preserve">Para garantir </w:t>
      </w:r>
      <w:r>
        <w:t>ao aluno um aprendizado signifi</w:t>
      </w:r>
      <w:r w:rsidRPr="00561E8D">
        <w:t xml:space="preserve">cativo, resgate os principais conceitos de cada tópico abordado na aula. Neste momento, é importante que você utilize dicas e sugestões para reforçar os temas trabalhados, oferecendo também exemplos que possibilitem a relação entre teoria e prática. </w:t>
      </w:r>
    </w:p>
    <w:p w14:paraId="3A4B77C6" w14:textId="77777777" w:rsidR="002C27A0" w:rsidRPr="001C2894" w:rsidRDefault="002C27A0" w:rsidP="002C27A0">
      <w:pPr>
        <w:pBdr>
          <w:bottom w:val="single" w:sz="4" w:space="1" w:color="auto"/>
        </w:pBdr>
      </w:pPr>
    </w:p>
    <w:p w14:paraId="7C3EC27D" w14:textId="77777777" w:rsidR="002C27A0" w:rsidDel="00571B2F" w:rsidRDefault="002C27A0" w:rsidP="002C27A0">
      <w:pPr>
        <w:pStyle w:val="Ttulo2"/>
        <w:rPr>
          <w:del w:id="0" w:author="Willian" w:date="2016-12-15T02:04:00Z"/>
        </w:rPr>
      </w:pPr>
    </w:p>
    <w:p w14:paraId="0EB83444" w14:textId="77777777" w:rsidR="007F09FD" w:rsidRPr="007F09FD" w:rsidRDefault="007F09FD" w:rsidP="007F09FD">
      <w:pPr>
        <w:pStyle w:val="Ttulo2"/>
        <w:rPr>
          <w:rFonts w:ascii="Times New Roman" w:hAnsi="Times New Roman"/>
          <w:sz w:val="36"/>
        </w:rPr>
      </w:pPr>
    </w:p>
    <w:p w14:paraId="4BB9DC1C" w14:textId="77777777" w:rsidR="007F09FD" w:rsidRPr="007F09FD" w:rsidRDefault="007F09FD" w:rsidP="007F09FD">
      <w:pPr>
        <w:pStyle w:val="Ttulo3"/>
        <w:rPr>
          <w:rFonts w:ascii="Times New Roman" w:hAnsi="Times New Roman"/>
          <w:sz w:val="27"/>
        </w:rPr>
      </w:pPr>
      <w:r w:rsidRPr="007F09FD">
        <w:t>1.1 - Protótipo das Views</w:t>
      </w:r>
    </w:p>
    <w:p w14:paraId="343DFBFC" w14:textId="6E8F6510" w:rsidR="00E54148" w:rsidRDefault="00D857ED" w:rsidP="008155B9">
      <w:r>
        <w:t>Educador, é</w:t>
      </w:r>
      <w:r w:rsidR="002C27A0">
        <w:t xml:space="preserve"> </w:t>
      </w:r>
      <w:r w:rsidR="00B162D9">
        <w:t xml:space="preserve">interessante apresentar uma atividade para prototipagem do programa proposto. </w:t>
      </w:r>
      <w:r>
        <w:t xml:space="preserve">Lembre-se </w:t>
      </w:r>
      <w:r w:rsidR="00F94C38">
        <w:t xml:space="preserve">que </w:t>
      </w:r>
      <w:r>
        <w:t>por se tratar de um</w:t>
      </w:r>
      <w:r w:rsidR="00F94C38">
        <w:t xml:space="preserve"> protótipo, não </w:t>
      </w:r>
      <w:r>
        <w:t>necessita utilizar muito tempo nesta tarefa e prender-se a</w:t>
      </w:r>
      <w:r w:rsidR="00F94C38">
        <w:t>os detalhes.</w:t>
      </w:r>
    </w:p>
    <w:p w14:paraId="48F8B5E8" w14:textId="77777777" w:rsidR="007F09FD" w:rsidRDefault="0022339A" w:rsidP="007F1EDF">
      <w:pPr>
        <w:pStyle w:val="Ttulo4"/>
        <w:numPr>
          <w:ilvl w:val="2"/>
          <w:numId w:val="1"/>
        </w:numPr>
      </w:pPr>
      <w:r>
        <w:t xml:space="preserve">- </w:t>
      </w:r>
      <w:r w:rsidR="007F09FD" w:rsidRPr="007F09FD">
        <w:t>Tela principal</w:t>
      </w:r>
    </w:p>
    <w:p w14:paraId="7277712C" w14:textId="08C4BC5D" w:rsidR="00D52152" w:rsidRDefault="00D52152" w:rsidP="008155B9">
      <w:r>
        <w:t>Explique que na</w:t>
      </w:r>
      <w:r w:rsidR="00FC23D0">
        <w:t xml:space="preserve"> tela principal </w:t>
      </w:r>
      <w:r>
        <w:t xml:space="preserve">constará uma tabela com a lista de contatos, podendo ser direcionado a uma nova tela em que poderá ser realizado um novo cadastro, </w:t>
      </w:r>
      <w:r w:rsidR="00D310A3">
        <w:t>visualização de</w:t>
      </w:r>
      <w:r>
        <w:t xml:space="preserve"> dados</w:t>
      </w:r>
      <w:r w:rsidR="00BF04DF">
        <w:t>,</w:t>
      </w:r>
      <w:r>
        <w:t xml:space="preserve"> </w:t>
      </w:r>
      <w:r w:rsidR="00D310A3">
        <w:t xml:space="preserve">exclusão </w:t>
      </w:r>
      <w:r w:rsidR="00BF04DF">
        <w:t xml:space="preserve">e </w:t>
      </w:r>
      <w:r w:rsidR="00D310A3">
        <w:t>edição</w:t>
      </w:r>
      <w:r w:rsidR="00BF04DF">
        <w:t xml:space="preserve"> de cadastro</w:t>
      </w:r>
      <w:r>
        <w:t>.</w:t>
      </w:r>
    </w:p>
    <w:p w14:paraId="33E077AD" w14:textId="77777777" w:rsidR="00D52152" w:rsidRDefault="00D52152" w:rsidP="008155B9"/>
    <w:p w14:paraId="026B0669" w14:textId="5F8B5A49" w:rsidR="007F09FD" w:rsidRDefault="0022339A" w:rsidP="007F1EDF">
      <w:pPr>
        <w:pStyle w:val="Ttulo4"/>
        <w:numPr>
          <w:ilvl w:val="2"/>
          <w:numId w:val="1"/>
        </w:numPr>
      </w:pPr>
      <w:r>
        <w:t xml:space="preserve">- </w:t>
      </w:r>
      <w:r w:rsidR="007F09FD" w:rsidRPr="007F09FD">
        <w:t xml:space="preserve">Tela de </w:t>
      </w:r>
      <w:r w:rsidR="00B01C4B">
        <w:t>c</w:t>
      </w:r>
      <w:r w:rsidR="007F09FD" w:rsidRPr="007F09FD">
        <w:t>adastro</w:t>
      </w:r>
    </w:p>
    <w:p w14:paraId="5EE194B4" w14:textId="0817EE3B" w:rsidR="00FC23D0" w:rsidRPr="007F09FD" w:rsidRDefault="00BF04DF" w:rsidP="008155B9">
      <w:r>
        <w:t xml:space="preserve">Fale que nesta tela constarão </w:t>
      </w:r>
      <w:r w:rsidR="00FC23D0">
        <w:t>os campos de textos para preenchimento de dados</w:t>
      </w:r>
      <w:r>
        <w:t xml:space="preserve"> do cadastro</w:t>
      </w:r>
      <w:r w:rsidR="00FC23D0">
        <w:t xml:space="preserve">, com a opção de </w:t>
      </w:r>
      <w:r>
        <w:t>salvar ou cancelar</w:t>
      </w:r>
      <w:r w:rsidR="00FC23D0">
        <w:t>.</w:t>
      </w:r>
    </w:p>
    <w:p w14:paraId="0F129DD4" w14:textId="00138FFE" w:rsidR="007F09FD" w:rsidRDefault="0022339A" w:rsidP="007F1EDF">
      <w:pPr>
        <w:pStyle w:val="Ttulo4"/>
        <w:numPr>
          <w:ilvl w:val="2"/>
          <w:numId w:val="1"/>
        </w:numPr>
      </w:pPr>
      <w:r>
        <w:t xml:space="preserve">- </w:t>
      </w:r>
      <w:r w:rsidR="007F09FD" w:rsidRPr="007F09FD">
        <w:t xml:space="preserve">Tela de </w:t>
      </w:r>
      <w:r w:rsidR="00B01C4B">
        <w:t>e</w:t>
      </w:r>
      <w:r w:rsidR="007F09FD" w:rsidRPr="007F09FD">
        <w:t>dição</w:t>
      </w:r>
    </w:p>
    <w:p w14:paraId="583D8FBA" w14:textId="573B1858" w:rsidR="00FC23D0" w:rsidRPr="007F09FD" w:rsidRDefault="002C27A0" w:rsidP="008155B9">
      <w:r w:rsidRPr="002C27A0">
        <w:t>N</w:t>
      </w:r>
      <w:r w:rsidR="00FC23D0" w:rsidRPr="002C27A0">
        <w:t>esta</w:t>
      </w:r>
      <w:r w:rsidR="00FC23D0">
        <w:t xml:space="preserve"> tela </w:t>
      </w:r>
      <w:r w:rsidR="00BF04DF">
        <w:t xml:space="preserve">constarão </w:t>
      </w:r>
      <w:r w:rsidR="00FC23D0">
        <w:t>os campos de texto para edição dos dados cadastrados, com a opção de salvar ou cancelar a edição</w:t>
      </w:r>
      <w:r w:rsidR="00BF04DF">
        <w:t xml:space="preserve">. Esta tela </w:t>
      </w:r>
      <w:r w:rsidR="00FC23D0">
        <w:t xml:space="preserve">é um reaproveitamento da tela de cadastro </w:t>
      </w:r>
      <w:r w:rsidR="003A3AA2">
        <w:t>com os dados do contato já preenchidos e com um novo título.</w:t>
      </w:r>
    </w:p>
    <w:p w14:paraId="4CBFB7DF" w14:textId="77777777" w:rsidR="007F09FD" w:rsidRDefault="007F09FD" w:rsidP="007F09FD">
      <w:pPr>
        <w:pStyle w:val="Ttulo3"/>
      </w:pPr>
      <w:r w:rsidRPr="007F09FD">
        <w:t>1.2 - Diagrama de classes das Views</w:t>
      </w:r>
    </w:p>
    <w:p w14:paraId="71FDD607" w14:textId="43C6CE6B" w:rsidR="00C306A1" w:rsidRPr="007F09FD" w:rsidRDefault="00BF04DF" w:rsidP="008155B9">
      <w:r>
        <w:t xml:space="preserve">Educador, cite </w:t>
      </w:r>
      <w:r w:rsidR="00C306A1">
        <w:t>algumas classes mais comuns utilizada</w:t>
      </w:r>
      <w:r w:rsidR="000B4F02">
        <w:t>s no pacote Swing</w:t>
      </w:r>
      <w:r w:rsidR="00C53946">
        <w:t xml:space="preserve"> como</w:t>
      </w:r>
      <w:r>
        <w:t xml:space="preserve"> as classes</w:t>
      </w:r>
      <w:r w:rsidR="00C53946">
        <w:t xml:space="preserve"> JPanel, JFrame e JTable.</w:t>
      </w:r>
    </w:p>
    <w:p w14:paraId="3208B996" w14:textId="77777777" w:rsidR="007F09FD" w:rsidRDefault="0022339A" w:rsidP="007F09FD">
      <w:pPr>
        <w:pStyle w:val="Ttulo4"/>
      </w:pPr>
      <w:r>
        <w:t xml:space="preserve">1.2.1 - </w:t>
      </w:r>
      <w:r w:rsidR="007F09FD" w:rsidRPr="007F09FD">
        <w:t>Tela principal</w:t>
      </w:r>
    </w:p>
    <w:p w14:paraId="4098307C" w14:textId="601CDD48" w:rsidR="001010D1" w:rsidRDefault="001010D1" w:rsidP="008155B9">
      <w:r>
        <w:t>Educador, nesta tela constará botões para Cadastrar, Editar e Excluir um contato. O</w:t>
      </w:r>
      <w:r w:rsidRPr="001010D1">
        <w:t xml:space="preserve"> </w:t>
      </w:r>
      <w:r>
        <w:t>nome dos contatos cadastrados e Rótulos com detalhes de Nome, Email, Endereço e Grupo serão visualizados em uma tabela. No diagrama de classe da DashboardView (Figura 5.2) temos todos os elementos da tela e seus métodos.</w:t>
      </w:r>
    </w:p>
    <w:p w14:paraId="4E61E9D9" w14:textId="77777777" w:rsidR="001010D1" w:rsidRDefault="001010D1" w:rsidP="008155B9"/>
    <w:p w14:paraId="13C490D4" w14:textId="117323ED" w:rsidR="00FC23D0" w:rsidRPr="007F09FD" w:rsidRDefault="00FC23D0" w:rsidP="008155B9"/>
    <w:p w14:paraId="76F4C69D" w14:textId="3B8A4A45" w:rsidR="007F09FD" w:rsidRDefault="0022339A" w:rsidP="007F09FD">
      <w:pPr>
        <w:pStyle w:val="Ttulo4"/>
      </w:pPr>
      <w:r>
        <w:t xml:space="preserve">1.2.2 - </w:t>
      </w:r>
      <w:r w:rsidR="007F09FD" w:rsidRPr="007F09FD">
        <w:t xml:space="preserve">Tela de </w:t>
      </w:r>
      <w:r w:rsidR="00B01C4B">
        <w:t>c</w:t>
      </w:r>
      <w:r w:rsidR="007F09FD" w:rsidRPr="007F09FD">
        <w:t xml:space="preserve">adastro e </w:t>
      </w:r>
      <w:r w:rsidR="00B01C4B">
        <w:t>e</w:t>
      </w:r>
      <w:r w:rsidR="007F09FD" w:rsidRPr="007F09FD">
        <w:t>dição</w:t>
      </w:r>
    </w:p>
    <w:p w14:paraId="27747EAE" w14:textId="1F982A46" w:rsidR="00FC23D0" w:rsidRPr="007F09FD" w:rsidRDefault="002C27A0" w:rsidP="008155B9">
      <w:r w:rsidRPr="002C27A0">
        <w:t>N</w:t>
      </w:r>
      <w:r w:rsidR="003A3AA2">
        <w:t>esta tela</w:t>
      </w:r>
      <w:r w:rsidR="002712E2">
        <w:t xml:space="preserve"> constará uma caixa suspensa com campos de texto</w:t>
      </w:r>
      <w:r w:rsidR="003A3AA2">
        <w:t xml:space="preserve"> para edição e cadastro e</w:t>
      </w:r>
      <w:r w:rsidR="009726EA">
        <w:t>,</w:t>
      </w:r>
      <w:r w:rsidR="002712E2">
        <w:t xml:space="preserve"> as opções</w:t>
      </w:r>
      <w:r w:rsidR="003A3AA2">
        <w:t xml:space="preserve"> </w:t>
      </w:r>
      <w:r w:rsidR="002712E2">
        <w:t>s</w:t>
      </w:r>
      <w:r w:rsidR="003A3AA2">
        <w:t xml:space="preserve">alvar e </w:t>
      </w:r>
      <w:r w:rsidR="002712E2">
        <w:t>c</w:t>
      </w:r>
      <w:r w:rsidR="003A3AA2">
        <w:t>ancelar.</w:t>
      </w:r>
    </w:p>
    <w:p w14:paraId="3B2CA69D" w14:textId="77777777" w:rsidR="007F09FD" w:rsidRDefault="0022339A" w:rsidP="00362EC6">
      <w:pPr>
        <w:pStyle w:val="Ttulo4"/>
      </w:pPr>
      <w:r>
        <w:t xml:space="preserve">1.2.3 - </w:t>
      </w:r>
      <w:r w:rsidR="007F09FD" w:rsidRPr="007F09FD">
        <w:t>Relacionamento entre as telas</w:t>
      </w:r>
    </w:p>
    <w:p w14:paraId="3B00A0DD" w14:textId="1049C6A5" w:rsidR="00CE0F6B" w:rsidRPr="007F09FD" w:rsidRDefault="009726EA" w:rsidP="008155B9">
      <w:r>
        <w:t xml:space="preserve">Educador, é importante </w:t>
      </w:r>
      <w:r w:rsidR="00CE0F6B">
        <w:t>que o aluno compreenda a proposta do trabalho. Relacione nosso protótipo com</w:t>
      </w:r>
      <w:r w:rsidR="005C0EBF">
        <w:t xml:space="preserve"> conceitos de diagrama de classes aprendidos na aula anterior.</w:t>
      </w:r>
    </w:p>
    <w:p w14:paraId="2228113C" w14:textId="77777777" w:rsidR="007F09FD" w:rsidRPr="007F09FD" w:rsidRDefault="007F09FD" w:rsidP="00362EC6">
      <w:pPr>
        <w:pStyle w:val="Ttulo3"/>
        <w:rPr>
          <w:rFonts w:ascii="Times New Roman" w:hAnsi="Times New Roman"/>
          <w:sz w:val="27"/>
        </w:rPr>
      </w:pPr>
      <w:r w:rsidRPr="007F09FD">
        <w:t>1.3 - Criando nossas telas</w:t>
      </w:r>
    </w:p>
    <w:p w14:paraId="7629E131" w14:textId="77777777" w:rsidR="007F09FD" w:rsidRPr="007F09FD" w:rsidRDefault="0022339A" w:rsidP="00362EC6">
      <w:pPr>
        <w:pStyle w:val="Ttulo4"/>
        <w:rPr>
          <w:rFonts w:ascii="Times New Roman" w:hAnsi="Times New Roman"/>
        </w:rPr>
      </w:pPr>
      <w:r>
        <w:t xml:space="preserve">1.3.1 - </w:t>
      </w:r>
      <w:r w:rsidR="007F09FD" w:rsidRPr="007F09FD">
        <w:t>Criando o projeto</w:t>
      </w:r>
    </w:p>
    <w:p w14:paraId="3FB1100F" w14:textId="1220FD5C" w:rsidR="00E54148" w:rsidRDefault="009726EA" w:rsidP="008155B9">
      <w:pPr>
        <w:jc w:val="left"/>
      </w:pPr>
      <w:r>
        <w:t>Com o objetivo de</w:t>
      </w:r>
      <w:r w:rsidR="009C6006">
        <w:t xml:space="preserve"> facilitar e identificar com agilidade os possíveis erros citados na aula e outros decorrentes dos alunos, </w:t>
      </w:r>
      <w:r>
        <w:t xml:space="preserve">utilize </w:t>
      </w:r>
      <w:r w:rsidR="009C6006">
        <w:t xml:space="preserve">a mesma </w:t>
      </w:r>
      <w:r w:rsidR="00C958D5">
        <w:t>nomenclatura citada</w:t>
      </w:r>
      <w:r w:rsidR="009C6006">
        <w:t xml:space="preserve"> no texto.</w:t>
      </w:r>
    </w:p>
    <w:p w14:paraId="06C1E1A6" w14:textId="77777777" w:rsidR="005259BB" w:rsidRDefault="005259BB" w:rsidP="008155B9">
      <w:pPr>
        <w:jc w:val="left"/>
      </w:pPr>
    </w:p>
    <w:p w14:paraId="56FA5ABF" w14:textId="77777777" w:rsidR="005259BB" w:rsidRPr="00E54E1F" w:rsidRDefault="005259BB" w:rsidP="005259BB">
      <w:pPr>
        <w:rPr>
          <w:color w:val="2F5496"/>
        </w:rPr>
      </w:pPr>
      <w:r w:rsidRPr="00E54E1F">
        <w:rPr>
          <w:b/>
          <w:color w:val="2F5496"/>
        </w:rPr>
        <w:t xml:space="preserve">Material de Apoio: </w:t>
      </w:r>
      <w:r w:rsidRPr="00E54E1F">
        <w:rPr>
          <w:color w:val="2F5496"/>
        </w:rPr>
        <w:t xml:space="preserve">Para conferir o exemplo </w:t>
      </w:r>
      <w:r>
        <w:rPr>
          <w:color w:val="2F5496"/>
        </w:rPr>
        <w:t>deste tópico</w:t>
      </w:r>
      <w:r w:rsidRPr="00E54E1F">
        <w:rPr>
          <w:color w:val="2F5496"/>
        </w:rPr>
        <w:t xml:space="preserve"> abra o projeto </w:t>
      </w:r>
      <w:r w:rsidRPr="00E54E1F">
        <w:rPr>
          <w:b/>
          <w:color w:val="2F5496"/>
        </w:rPr>
        <w:t>Material de Apoio POO &gt;</w:t>
      </w:r>
      <w:r>
        <w:rPr>
          <w:b/>
          <w:color w:val="2F5496"/>
        </w:rPr>
        <w:t xml:space="preserve"> Unidade 5</w:t>
      </w:r>
      <w:r w:rsidRPr="00E54E1F">
        <w:rPr>
          <w:b/>
          <w:color w:val="2F5496"/>
        </w:rPr>
        <w:t xml:space="preserve"> &gt; Aula 1 &gt; </w:t>
      </w:r>
      <w:r w:rsidR="007F1EDF">
        <w:rPr>
          <w:b/>
          <w:color w:val="2F5496"/>
        </w:rPr>
        <w:t>Exemplos &gt; 1.3.1</w:t>
      </w:r>
      <w:r w:rsidRPr="00E54E1F">
        <w:rPr>
          <w:b/>
          <w:color w:val="2F5496"/>
        </w:rPr>
        <w:t xml:space="preserve"> </w:t>
      </w:r>
      <w:r w:rsidRPr="00E54E1F">
        <w:rPr>
          <w:color w:val="2F5496"/>
        </w:rPr>
        <w:t>no seu Netbeans.</w:t>
      </w:r>
    </w:p>
    <w:p w14:paraId="5D782920" w14:textId="77777777" w:rsidR="005259BB" w:rsidRDefault="005259BB" w:rsidP="008155B9">
      <w:pPr>
        <w:jc w:val="left"/>
      </w:pPr>
    </w:p>
    <w:p w14:paraId="65CEA55C" w14:textId="77777777" w:rsidR="00501F66" w:rsidRDefault="0022339A" w:rsidP="00501F66">
      <w:pPr>
        <w:pStyle w:val="Ttulo4"/>
      </w:pPr>
      <w:r>
        <w:t xml:space="preserve">1.3.2 - </w:t>
      </w:r>
      <w:r w:rsidR="007F09FD" w:rsidRPr="007F09FD">
        <w:t>Criando a primeira tela</w:t>
      </w:r>
    </w:p>
    <w:p w14:paraId="43AABA79" w14:textId="71B497F1" w:rsidR="000B4E25" w:rsidRDefault="009726EA" w:rsidP="008155B9">
      <w:r>
        <w:t xml:space="preserve">Educador, a primeira </w:t>
      </w:r>
      <w:r w:rsidR="000B4E25">
        <w:t xml:space="preserve">tela </w:t>
      </w:r>
      <w:r>
        <w:t xml:space="preserve">criada </w:t>
      </w:r>
      <w:r w:rsidR="000B4E25">
        <w:t xml:space="preserve">será uma JDialog, </w:t>
      </w:r>
      <w:r>
        <w:t xml:space="preserve">ou seja, </w:t>
      </w:r>
      <w:r w:rsidR="000B4E25">
        <w:t>possui seu próprio método</w:t>
      </w:r>
      <w:r>
        <w:t>,</w:t>
      </w:r>
      <w:r w:rsidR="000B4E25">
        <w:t xml:space="preserve"> faz</w:t>
      </w:r>
      <w:r>
        <w:t>endo</w:t>
      </w:r>
      <w:r w:rsidR="000B4E25">
        <w:t xml:space="preserve"> com que </w:t>
      </w:r>
      <w:r>
        <w:t>ela</w:t>
      </w:r>
      <w:r w:rsidR="000B4E25">
        <w:t xml:space="preserve"> seja executada independentemente de outros serviços. Crie um </w:t>
      </w:r>
      <w:r w:rsidR="00D33AD2">
        <w:t>JDialog e</w:t>
      </w:r>
      <w:r w:rsidR="000B4E25">
        <w:t xml:space="preserve"> o renomeie</w:t>
      </w:r>
      <w:r>
        <w:t xml:space="preserve"> </w:t>
      </w:r>
      <w:r w:rsidR="00D33AD2">
        <w:t>como RegisterOrEditContactView.</w:t>
      </w:r>
    </w:p>
    <w:p w14:paraId="07C09E0F" w14:textId="77777777" w:rsidR="007F1EDF" w:rsidRDefault="007F1EDF" w:rsidP="008155B9"/>
    <w:p w14:paraId="037C60B9" w14:textId="77777777" w:rsidR="007F1EDF" w:rsidRPr="00E54E1F" w:rsidRDefault="007F1EDF" w:rsidP="007F1EDF">
      <w:pPr>
        <w:rPr>
          <w:color w:val="2F5496"/>
        </w:rPr>
      </w:pPr>
      <w:r w:rsidRPr="00E54E1F">
        <w:rPr>
          <w:b/>
          <w:color w:val="2F5496"/>
        </w:rPr>
        <w:t xml:space="preserve">Material de Apoio: </w:t>
      </w:r>
      <w:r w:rsidRPr="00E54E1F">
        <w:rPr>
          <w:color w:val="2F5496"/>
        </w:rPr>
        <w:t xml:space="preserve">Para conferir o exemplo </w:t>
      </w:r>
      <w:r>
        <w:rPr>
          <w:color w:val="2F5496"/>
        </w:rPr>
        <w:t>deste tópico</w:t>
      </w:r>
      <w:r w:rsidRPr="00E54E1F">
        <w:rPr>
          <w:color w:val="2F5496"/>
        </w:rPr>
        <w:t xml:space="preserve"> abra o projeto </w:t>
      </w:r>
      <w:r w:rsidRPr="00E54E1F">
        <w:rPr>
          <w:b/>
          <w:color w:val="2F5496"/>
        </w:rPr>
        <w:t>Material de Apoio POO &gt;</w:t>
      </w:r>
      <w:r>
        <w:rPr>
          <w:b/>
          <w:color w:val="2F5496"/>
        </w:rPr>
        <w:t xml:space="preserve"> Unidade 5</w:t>
      </w:r>
      <w:r w:rsidRPr="00E54E1F">
        <w:rPr>
          <w:b/>
          <w:color w:val="2F5496"/>
        </w:rPr>
        <w:t xml:space="preserve"> &gt; Aula 1 &gt; </w:t>
      </w:r>
      <w:r>
        <w:rPr>
          <w:b/>
          <w:color w:val="2F5496"/>
        </w:rPr>
        <w:t>Exemplos &gt; 1.3.2</w:t>
      </w:r>
      <w:r w:rsidRPr="00E54E1F">
        <w:rPr>
          <w:b/>
          <w:color w:val="2F5496"/>
        </w:rPr>
        <w:t xml:space="preserve"> </w:t>
      </w:r>
      <w:r w:rsidRPr="00E54E1F">
        <w:rPr>
          <w:color w:val="2F5496"/>
        </w:rPr>
        <w:t>no seu Netbeans.</w:t>
      </w:r>
    </w:p>
    <w:p w14:paraId="55974052" w14:textId="77777777" w:rsidR="007F1EDF" w:rsidRDefault="007F1EDF" w:rsidP="008155B9"/>
    <w:p w14:paraId="268B5C96" w14:textId="77777777" w:rsidR="007F09FD" w:rsidRDefault="0022339A" w:rsidP="00362EC6">
      <w:pPr>
        <w:pStyle w:val="Ttulo4"/>
      </w:pPr>
      <w:r>
        <w:t xml:space="preserve">1.3.3 - </w:t>
      </w:r>
      <w:r w:rsidR="007F09FD" w:rsidRPr="007F09FD">
        <w:t>Entendendo o Interface Builder</w:t>
      </w:r>
    </w:p>
    <w:p w14:paraId="4B6BB551" w14:textId="0B44CAE5" w:rsidR="000B4E25" w:rsidRPr="007F09FD" w:rsidRDefault="009726EA" w:rsidP="008155B9">
      <w:r>
        <w:t>A</w:t>
      </w:r>
      <w:r w:rsidR="00D33AD2">
        <w:t>presente as janelas do Interface Builder e introduza a paleta de elementos.</w:t>
      </w:r>
    </w:p>
    <w:p w14:paraId="7E17C18F" w14:textId="77777777" w:rsidR="00EA4125" w:rsidRDefault="00EA4125" w:rsidP="00362EC6">
      <w:pPr>
        <w:pStyle w:val="Ttulo4"/>
      </w:pPr>
      <w:r>
        <w:t xml:space="preserve">1.3.4 – </w:t>
      </w:r>
      <w:r w:rsidR="00002C89">
        <w:t>Paleta de elementos</w:t>
      </w:r>
    </w:p>
    <w:p w14:paraId="706982AF" w14:textId="11B32624" w:rsidR="00D33AD2" w:rsidRDefault="009726EA" w:rsidP="008155B9">
      <w:r>
        <w:t>Explique que a paleta de elementos</w:t>
      </w:r>
      <w:r w:rsidR="000B1275">
        <w:t xml:space="preserve"> </w:t>
      </w:r>
      <w:r w:rsidR="00D33AD2">
        <w:t xml:space="preserve">são os componentes que </w:t>
      </w:r>
      <w:r>
        <w:t xml:space="preserve">o aluno </w:t>
      </w:r>
      <w:r w:rsidR="00D33AD2">
        <w:t>conseguirá compor qualquer tipo de aplicação.</w:t>
      </w:r>
    </w:p>
    <w:p w14:paraId="1AC7579B" w14:textId="77777777" w:rsidR="00D33AD2" w:rsidRDefault="00D33AD2" w:rsidP="008155B9"/>
    <w:p w14:paraId="6C789BAA" w14:textId="77777777" w:rsidR="00FE7F33" w:rsidRDefault="00FE7F33" w:rsidP="00FE7F33">
      <w:pPr>
        <w:pStyle w:val="Ttulo5"/>
      </w:pPr>
      <w:r>
        <w:t xml:space="preserve">1.3.4.1 </w:t>
      </w:r>
      <w:r w:rsidR="00D33AD2">
        <w:t>–</w:t>
      </w:r>
      <w:r>
        <w:t xml:space="preserve"> J</w:t>
      </w:r>
      <w:r w:rsidR="00D33AD2">
        <w:t>l</w:t>
      </w:r>
      <w:r>
        <w:t>abel</w:t>
      </w:r>
    </w:p>
    <w:p w14:paraId="69F8B819" w14:textId="20CAECA0" w:rsidR="00D33AD2" w:rsidRDefault="009726EA" w:rsidP="008155B9">
      <w:r>
        <w:t>Ensine ao aluno que o</w:t>
      </w:r>
      <w:r w:rsidR="00D33AD2">
        <w:t xml:space="preserve"> JLabel é um rótulo ou um texto simples que exibe informações na tela, não interagível.</w:t>
      </w:r>
    </w:p>
    <w:p w14:paraId="05BB944B" w14:textId="77777777" w:rsidR="00D33AD2" w:rsidRPr="00B26B5D" w:rsidRDefault="00D33AD2" w:rsidP="008155B9"/>
    <w:p w14:paraId="0834A25E" w14:textId="77777777" w:rsidR="00FE7F33" w:rsidRDefault="00FE7F33" w:rsidP="00FE7F33">
      <w:pPr>
        <w:pStyle w:val="Ttulo5"/>
      </w:pPr>
      <w:r>
        <w:t xml:space="preserve">1.3.4.2 </w:t>
      </w:r>
      <w:r w:rsidR="00D33AD2">
        <w:t>–</w:t>
      </w:r>
      <w:r>
        <w:t xml:space="preserve"> </w:t>
      </w:r>
      <w:r w:rsidR="00297944" w:rsidRPr="00FE7F33">
        <w:t>J</w:t>
      </w:r>
      <w:r w:rsidR="00D33AD2" w:rsidRPr="00FE7F33">
        <w:t>t</w:t>
      </w:r>
      <w:r w:rsidR="00297944" w:rsidRPr="00FE7F33">
        <w:t>extField</w:t>
      </w:r>
    </w:p>
    <w:p w14:paraId="6645AE90" w14:textId="23E47CC9" w:rsidR="00D33AD2" w:rsidRDefault="009726EA" w:rsidP="008155B9">
      <w:r>
        <w:t>Já o</w:t>
      </w:r>
      <w:r w:rsidR="00D33AD2">
        <w:t xml:space="preserve"> JTextField é um campo que tem o intuito de receber um texto digitado pelo usuário e possui o atributo text.</w:t>
      </w:r>
    </w:p>
    <w:p w14:paraId="1A46AFEB" w14:textId="77777777" w:rsidR="00D33AD2" w:rsidRDefault="00D33AD2" w:rsidP="008155B9"/>
    <w:p w14:paraId="24D7898A" w14:textId="77777777" w:rsidR="00FE7F33" w:rsidRDefault="00FE7F33">
      <w:pPr>
        <w:pStyle w:val="Ttulo5"/>
      </w:pPr>
      <w:r>
        <w:lastRenderedPageBreak/>
        <w:t xml:space="preserve">1.3.4.3 - </w:t>
      </w:r>
      <w:r w:rsidR="00297944" w:rsidRPr="00FE7F33">
        <w:t>JCombobox:</w:t>
      </w:r>
    </w:p>
    <w:p w14:paraId="7BC42B53" w14:textId="2CEE24CB" w:rsidR="00D33AD2" w:rsidRDefault="009726EA" w:rsidP="008155B9">
      <w:r>
        <w:t xml:space="preserve">Explique que </w:t>
      </w:r>
      <w:r w:rsidR="00D33AD2">
        <w:t>JComBox</w:t>
      </w:r>
      <w:r w:rsidR="00A77296">
        <w:t xml:space="preserve"> é uma caixa de combinação que reúne valores definidos para o usuário selecionar.</w:t>
      </w:r>
    </w:p>
    <w:p w14:paraId="2FBF1833" w14:textId="77777777" w:rsidR="00A77296" w:rsidRPr="00B26B5D" w:rsidRDefault="00A77296" w:rsidP="008155B9"/>
    <w:p w14:paraId="5110188B" w14:textId="77777777" w:rsidR="00FE7F33" w:rsidRDefault="00FE7F33" w:rsidP="00FE7F33">
      <w:pPr>
        <w:pStyle w:val="Ttulo5"/>
      </w:pPr>
      <w:r>
        <w:t xml:space="preserve">1.3.4.4 </w:t>
      </w:r>
      <w:r w:rsidR="00A77296">
        <w:t>–</w:t>
      </w:r>
      <w:r>
        <w:t xml:space="preserve"> J</w:t>
      </w:r>
      <w:r w:rsidR="00A77296">
        <w:t>b</w:t>
      </w:r>
      <w:r>
        <w:t>utton</w:t>
      </w:r>
    </w:p>
    <w:p w14:paraId="718A794A" w14:textId="0F93E983" w:rsidR="00A77296" w:rsidRDefault="009726EA" w:rsidP="008155B9">
      <w:r>
        <w:t>Informe que o</w:t>
      </w:r>
      <w:r w:rsidR="009A4578">
        <w:t xml:space="preserve"> </w:t>
      </w:r>
      <w:r w:rsidR="009A4578" w:rsidRPr="0083269B">
        <w:rPr>
          <w:rFonts w:ascii="Courier New" w:hAnsi="Courier New" w:cs="Courier New"/>
        </w:rPr>
        <w:t>JButton</w:t>
      </w:r>
      <w:r w:rsidR="009A4578">
        <w:t xml:space="preserve"> é um botão que recebe o evento de clique.</w:t>
      </w:r>
    </w:p>
    <w:p w14:paraId="685C0231" w14:textId="77777777" w:rsidR="009A4578" w:rsidRPr="00B26B5D" w:rsidRDefault="009A4578" w:rsidP="008155B9"/>
    <w:p w14:paraId="2CCD0AD0" w14:textId="77777777" w:rsidR="00297944" w:rsidRDefault="00FE7F33" w:rsidP="00FE7F33">
      <w:pPr>
        <w:pStyle w:val="Ttulo5"/>
      </w:pPr>
      <w:r>
        <w:t xml:space="preserve">1.3.4.5 </w:t>
      </w:r>
      <w:r w:rsidR="0083269B">
        <w:t>–</w:t>
      </w:r>
      <w:r>
        <w:t xml:space="preserve"> J</w:t>
      </w:r>
      <w:r w:rsidR="0083269B">
        <w:t>P</w:t>
      </w:r>
      <w:r>
        <w:t>anel</w:t>
      </w:r>
    </w:p>
    <w:p w14:paraId="51248E73" w14:textId="638CFB75" w:rsidR="009A4578" w:rsidRDefault="00752515" w:rsidP="008155B9">
      <w:r>
        <w:t xml:space="preserve">Ensine ao aluno que </w:t>
      </w:r>
      <w:r w:rsidR="009A4578">
        <w:t>JPanel é um componente que agrupa outros componentes.</w:t>
      </w:r>
    </w:p>
    <w:p w14:paraId="0279B729" w14:textId="77777777" w:rsidR="009A4578" w:rsidRPr="00B26B5D" w:rsidRDefault="009A4578" w:rsidP="008155B9"/>
    <w:p w14:paraId="12744A28" w14:textId="77777777" w:rsidR="00297944" w:rsidRDefault="00FE7F33" w:rsidP="00FE7F33">
      <w:pPr>
        <w:pStyle w:val="Ttulo5"/>
      </w:pPr>
      <w:r>
        <w:t xml:space="preserve">1.3.4.6 </w:t>
      </w:r>
      <w:r w:rsidR="009A4578">
        <w:t>–</w:t>
      </w:r>
      <w:r>
        <w:t xml:space="preserve"> </w:t>
      </w:r>
      <w:r w:rsidR="009A4578">
        <w:t>JDialog</w:t>
      </w:r>
    </w:p>
    <w:p w14:paraId="124DA519" w14:textId="38720CCC" w:rsidR="009A4578" w:rsidRDefault="00752515" w:rsidP="008155B9">
      <w:r>
        <w:t>Educador, esclareça que u</w:t>
      </w:r>
      <w:r w:rsidR="009A4578" w:rsidRPr="0083269B">
        <w:t xml:space="preserve">ma </w:t>
      </w:r>
      <w:r w:rsidR="009A4578" w:rsidRPr="0083269B">
        <w:rPr>
          <w:rFonts w:ascii="Courier New" w:hAnsi="Courier New" w:cs="Courier New"/>
        </w:rPr>
        <w:t>JDialog</w:t>
      </w:r>
      <w:r w:rsidR="009A4578">
        <w:t xml:space="preserve"> é uma </w:t>
      </w:r>
      <w:r w:rsidR="009A4578" w:rsidRPr="0083269B">
        <w:t xml:space="preserve">janela de diálogo </w:t>
      </w:r>
      <w:r w:rsidR="009A4578">
        <w:t xml:space="preserve">ou subjanela </w:t>
      </w:r>
      <w:r w:rsidR="009A4578" w:rsidRPr="0083269B">
        <w:t xml:space="preserve">independente </w:t>
      </w:r>
      <w:r w:rsidR="009A4578">
        <w:t>que tem o papel de mostrar um aviso temporário, que sobrepõe a janela principal da aplicação Swing</w:t>
      </w:r>
      <w:r w:rsidR="009A4578" w:rsidRPr="0083269B">
        <w:t>.</w:t>
      </w:r>
    </w:p>
    <w:p w14:paraId="47C35BEA" w14:textId="77777777" w:rsidR="009A4578" w:rsidRPr="00B26B5D" w:rsidRDefault="009A4578" w:rsidP="008155B9"/>
    <w:p w14:paraId="2CAA03D0" w14:textId="77777777" w:rsidR="00297944" w:rsidRDefault="00FE7F33" w:rsidP="00FE7F33">
      <w:pPr>
        <w:pStyle w:val="Ttulo5"/>
      </w:pPr>
      <w:r>
        <w:t xml:space="preserve">1.3.4. </w:t>
      </w:r>
      <w:r w:rsidR="009A4578">
        <w:t>–</w:t>
      </w:r>
      <w:r>
        <w:t xml:space="preserve"> J</w:t>
      </w:r>
      <w:r w:rsidR="009A4578">
        <w:t>F</w:t>
      </w:r>
      <w:r>
        <w:t>rame</w:t>
      </w:r>
    </w:p>
    <w:p w14:paraId="11611A4F" w14:textId="6562D9E3" w:rsidR="009A4578" w:rsidRDefault="00752515" w:rsidP="008155B9"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Explique que a JFrame</w:t>
      </w:r>
      <w:r w:rsidR="009A4578" w:rsidRPr="007F71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é a classe principal da aplicação e só pode haver um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</w:t>
      </w:r>
      <w:r w:rsidR="009A4578" w:rsidRPr="007F71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9A4578" w:rsidRPr="00B26B5D">
        <w:rPr>
          <w:rFonts w:ascii="Courier New" w:hAnsi="Courier New" w:cs="Courier New"/>
        </w:rPr>
        <w:t>JFrame</w:t>
      </w:r>
      <w:r w:rsidR="009A4578" w:rsidRPr="007F71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sendo executado por vez, ao contrário do </w:t>
      </w:r>
      <w:r w:rsidR="009A4578" w:rsidRPr="00B26B5D">
        <w:rPr>
          <w:rFonts w:ascii="Courier New" w:hAnsi="Courier New" w:cs="Courier New"/>
        </w:rPr>
        <w:t>JDialog</w:t>
      </w:r>
      <w:r w:rsidR="009A457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</w:p>
    <w:p w14:paraId="553AF0B6" w14:textId="77777777" w:rsidR="009A4578" w:rsidRPr="00B26B5D" w:rsidRDefault="009A4578" w:rsidP="008155B9"/>
    <w:p w14:paraId="51314FCE" w14:textId="77777777" w:rsidR="00297944" w:rsidRDefault="00FE7F33" w:rsidP="00FE7F33">
      <w:pPr>
        <w:pStyle w:val="Ttulo5"/>
      </w:pPr>
      <w:r>
        <w:t xml:space="preserve">1.3.4.7 </w:t>
      </w:r>
      <w:r w:rsidR="009A4578">
        <w:t>–</w:t>
      </w:r>
      <w:r>
        <w:t xml:space="preserve"> JTable</w:t>
      </w:r>
    </w:p>
    <w:p w14:paraId="6BCF7BEF" w14:textId="4EF0495A" w:rsidR="009A4578" w:rsidRDefault="00752515" w:rsidP="008155B9">
      <w:r>
        <w:t>Informe que o</w:t>
      </w:r>
      <w:r w:rsidR="009A4578">
        <w:t xml:space="preserve"> JTable é utilizado para visualizar dados em forma de grade, com cabeçalho, colunas e linhas e</w:t>
      </w:r>
      <w:r>
        <w:t>,</w:t>
      </w:r>
      <w:r w:rsidR="009A4578">
        <w:t xml:space="preserve"> é um dos componentes mais complexos do pacote Java Swing</w:t>
      </w:r>
      <w:r>
        <w:t>, sendo</w:t>
      </w:r>
      <w:r w:rsidR="009A4578">
        <w:t>seu trabalho dividido em Model, View e Controller.</w:t>
      </w:r>
    </w:p>
    <w:p w14:paraId="11D26175" w14:textId="77777777" w:rsidR="009A4578" w:rsidRPr="00B26B5D" w:rsidRDefault="009A4578" w:rsidP="008155B9"/>
    <w:p w14:paraId="4EF1930E" w14:textId="77777777" w:rsidR="0045333D" w:rsidRDefault="00FE7F33" w:rsidP="0045333D">
      <w:pPr>
        <w:pStyle w:val="Ttulo5"/>
      </w:pPr>
      <w:r>
        <w:t xml:space="preserve">1.3.4.8 </w:t>
      </w:r>
      <w:r w:rsidR="009A4578">
        <w:t>–</w:t>
      </w:r>
      <w:r>
        <w:t xml:space="preserve"> JMenuBar</w:t>
      </w:r>
    </w:p>
    <w:p w14:paraId="24A359DA" w14:textId="733AEA84" w:rsidR="009A4578" w:rsidRDefault="00752515" w:rsidP="008155B9">
      <w:r>
        <w:t xml:space="preserve">Ensine ao aluno que </w:t>
      </w:r>
      <w:r w:rsidR="009A4578">
        <w:t xml:space="preserve">JMenuBar é uma barra de menu que geralmente </w:t>
      </w:r>
      <w:r>
        <w:t xml:space="preserve">se encontra </w:t>
      </w:r>
      <w:r w:rsidR="009A4578">
        <w:t xml:space="preserve">no topo dos programas. </w:t>
      </w:r>
    </w:p>
    <w:p w14:paraId="29BACAE7" w14:textId="77777777" w:rsidR="009A4578" w:rsidRPr="00B26B5D" w:rsidRDefault="009A4578" w:rsidP="008155B9"/>
    <w:p w14:paraId="7E06B710" w14:textId="77777777" w:rsidR="00297944" w:rsidRDefault="00FE7F33" w:rsidP="00FE7F33">
      <w:pPr>
        <w:pStyle w:val="Ttulo5"/>
      </w:pPr>
      <w:r>
        <w:t xml:space="preserve">1.3.4.9 </w:t>
      </w:r>
      <w:r w:rsidR="009A4578">
        <w:t>–</w:t>
      </w:r>
      <w:r>
        <w:t xml:space="preserve"> JMenu</w:t>
      </w:r>
    </w:p>
    <w:p w14:paraId="62A9D506" w14:textId="2B8CEC62" w:rsidR="009A4578" w:rsidRDefault="00752515" w:rsidP="008155B9">
      <w:r>
        <w:t xml:space="preserve">Educardo, informe ao aluno que </w:t>
      </w:r>
      <w:r w:rsidR="009A4578">
        <w:t>JMenu é uma janela pop-up contendo itens de menu (JMenuItem) que é exibido quando o usuário seleciona um item no JMenuBar.</w:t>
      </w:r>
    </w:p>
    <w:p w14:paraId="285E3CE5" w14:textId="77777777" w:rsidR="009A4578" w:rsidRPr="00B26B5D" w:rsidRDefault="009A4578" w:rsidP="008155B9"/>
    <w:p w14:paraId="4252DE61" w14:textId="77777777" w:rsidR="00297944" w:rsidRDefault="00FE7F33" w:rsidP="00FE7F33">
      <w:pPr>
        <w:pStyle w:val="Ttulo5"/>
      </w:pPr>
      <w:r>
        <w:t xml:space="preserve">1.3.4.10 </w:t>
      </w:r>
      <w:r w:rsidR="009A4578">
        <w:t>–</w:t>
      </w:r>
      <w:r>
        <w:t xml:space="preserve"> JMenuItem</w:t>
      </w:r>
    </w:p>
    <w:p w14:paraId="002A0A21" w14:textId="47857645" w:rsidR="009A4578" w:rsidRPr="00B26B5D" w:rsidRDefault="00752515" w:rsidP="008155B9">
      <w:r w:rsidRPr="000B1275">
        <w:t>E, por fim, a classe JMenultem</w:t>
      </w:r>
      <w:r>
        <w:rPr>
          <w:b/>
        </w:rPr>
        <w:t xml:space="preserve"> </w:t>
      </w:r>
      <w:r w:rsidR="009A4578">
        <w:t>é um botão posicionado em uma lista.</w:t>
      </w:r>
    </w:p>
    <w:p w14:paraId="67D35420" w14:textId="77777777" w:rsidR="007F09FD" w:rsidRDefault="0022339A" w:rsidP="00362EC6">
      <w:pPr>
        <w:pStyle w:val="Ttulo4"/>
      </w:pPr>
      <w:r>
        <w:t xml:space="preserve">1.3.4 - </w:t>
      </w:r>
      <w:r w:rsidR="007F09FD" w:rsidRPr="007F09FD">
        <w:t>Inserindo elementos na tela</w:t>
      </w:r>
    </w:p>
    <w:p w14:paraId="314F3C0D" w14:textId="661712E0" w:rsidR="009A4578" w:rsidRDefault="000B1275" w:rsidP="008155B9">
      <w:r w:rsidRPr="000B1275">
        <w:t xml:space="preserve">Educador, ensine que </w:t>
      </w:r>
      <w:r>
        <w:rPr>
          <w:b/>
        </w:rPr>
        <w:t>p</w:t>
      </w:r>
      <w:r w:rsidR="009A4578">
        <w:t>ara adicionar os elementos requisitados, basta clicar e arrastar o componente para sua tela de projeto.</w:t>
      </w:r>
    </w:p>
    <w:p w14:paraId="47BF7A37" w14:textId="77777777" w:rsidR="00672126" w:rsidRDefault="00672126" w:rsidP="00672126">
      <w:pPr>
        <w:pStyle w:val="Ttulo4"/>
      </w:pPr>
      <w:r>
        <w:t>1.3.5 – Modificando as propriedades</w:t>
      </w:r>
    </w:p>
    <w:p w14:paraId="17C0725D" w14:textId="5685DBB2" w:rsidR="009F7F50" w:rsidRDefault="000B1275" w:rsidP="008155B9">
      <w:r>
        <w:rPr>
          <w:b/>
        </w:rPr>
        <w:t xml:space="preserve">Informe ao aluno que é possível </w:t>
      </w:r>
      <w:r w:rsidR="009F7F50">
        <w:t xml:space="preserve">encontrar diversas opções de customização para telas, </w:t>
      </w:r>
      <w:r>
        <w:t xml:space="preserve">no entanto, elas </w:t>
      </w:r>
      <w:r w:rsidR="009F7F50">
        <w:t>são limitadas. Caso queira soltar a imaginação e ter opções ilimitadas de customização de tela, pesquise um pouco sobre criação de GUI.</w:t>
      </w:r>
    </w:p>
    <w:p w14:paraId="4CF02038" w14:textId="77777777" w:rsidR="007F1EDF" w:rsidRDefault="007F1EDF" w:rsidP="008155B9"/>
    <w:p w14:paraId="3310D44B" w14:textId="77777777" w:rsidR="007F1EDF" w:rsidRPr="00E54E1F" w:rsidRDefault="007F1EDF" w:rsidP="007F1EDF">
      <w:pPr>
        <w:rPr>
          <w:color w:val="2F5496"/>
        </w:rPr>
      </w:pPr>
      <w:r w:rsidRPr="00E54E1F">
        <w:rPr>
          <w:b/>
          <w:color w:val="2F5496"/>
        </w:rPr>
        <w:t xml:space="preserve">Material de Apoio: </w:t>
      </w:r>
      <w:r w:rsidRPr="00E54E1F">
        <w:rPr>
          <w:color w:val="2F5496"/>
        </w:rPr>
        <w:t xml:space="preserve">Para conferir o exemplo </w:t>
      </w:r>
      <w:r>
        <w:rPr>
          <w:color w:val="2F5496"/>
        </w:rPr>
        <w:t>deste tópico</w:t>
      </w:r>
      <w:r w:rsidRPr="00E54E1F">
        <w:rPr>
          <w:color w:val="2F5496"/>
        </w:rPr>
        <w:t xml:space="preserve"> abra o projeto </w:t>
      </w:r>
      <w:r w:rsidRPr="00E54E1F">
        <w:rPr>
          <w:b/>
          <w:color w:val="2F5496"/>
        </w:rPr>
        <w:t>Material de Apoio POO &gt;</w:t>
      </w:r>
      <w:r>
        <w:rPr>
          <w:b/>
          <w:color w:val="2F5496"/>
        </w:rPr>
        <w:t xml:space="preserve"> Unidade 5</w:t>
      </w:r>
      <w:r w:rsidRPr="00E54E1F">
        <w:rPr>
          <w:b/>
          <w:color w:val="2F5496"/>
        </w:rPr>
        <w:t xml:space="preserve"> &gt; Aula 1 &gt; </w:t>
      </w:r>
      <w:r>
        <w:rPr>
          <w:b/>
          <w:color w:val="2F5496"/>
        </w:rPr>
        <w:t>Exemplos &gt; 1.3.5</w:t>
      </w:r>
      <w:r w:rsidRPr="00E54E1F">
        <w:rPr>
          <w:b/>
          <w:color w:val="2F5496"/>
        </w:rPr>
        <w:t xml:space="preserve"> </w:t>
      </w:r>
      <w:r w:rsidRPr="00E54E1F">
        <w:rPr>
          <w:color w:val="2F5496"/>
        </w:rPr>
        <w:t>no seu Netbeans.</w:t>
      </w:r>
    </w:p>
    <w:p w14:paraId="27AD13D2" w14:textId="77777777" w:rsidR="007F1EDF" w:rsidRDefault="007F1EDF" w:rsidP="008155B9"/>
    <w:p w14:paraId="77C2E4A3" w14:textId="77777777" w:rsidR="00B459F5" w:rsidRDefault="00912E37" w:rsidP="005A48A6">
      <w:pPr>
        <w:pStyle w:val="Ttulo3"/>
      </w:pPr>
      <w:r>
        <w:lastRenderedPageBreak/>
        <w:t xml:space="preserve">1.5 - </w:t>
      </w:r>
      <w:r w:rsidR="005A48A6">
        <w:t>Exercícios</w:t>
      </w:r>
    </w:p>
    <w:p w14:paraId="75E2846D" w14:textId="77777777" w:rsidR="00C167E6" w:rsidRDefault="00B459F5" w:rsidP="005A48A6">
      <w:pPr>
        <w:pStyle w:val="Ttulo3"/>
        <w:rPr>
          <w:rFonts w:ascii="Tahoma" w:hAnsi="Tahoma" w:cs="Tahoma"/>
          <w:color w:val="auto"/>
          <w:sz w:val="20"/>
          <w:szCs w:val="20"/>
        </w:rPr>
      </w:pPr>
      <w:r w:rsidRPr="00C167E6">
        <w:rPr>
          <w:rFonts w:ascii="Tahoma" w:hAnsi="Tahoma" w:cs="Tahoma"/>
          <w:color w:val="auto"/>
          <w:sz w:val="20"/>
          <w:szCs w:val="20"/>
        </w:rPr>
        <w:t xml:space="preserve"> </w:t>
      </w:r>
    </w:p>
    <w:p w14:paraId="74EF8F5C" w14:textId="0DFF471B" w:rsidR="005A48A6" w:rsidRPr="00C167E6" w:rsidRDefault="00B459F5" w:rsidP="005A48A6">
      <w:pPr>
        <w:pStyle w:val="Ttulo3"/>
        <w:rPr>
          <w:b w:val="0"/>
          <w:color w:val="auto"/>
        </w:rPr>
      </w:pPr>
      <w:r w:rsidRPr="00C167E6">
        <w:rPr>
          <w:rFonts w:ascii="Tahoma" w:hAnsi="Tahoma" w:cs="Tahoma"/>
          <w:b w:val="0"/>
          <w:color w:val="auto"/>
          <w:sz w:val="20"/>
          <w:szCs w:val="20"/>
        </w:rPr>
        <w:t>As perguntas têm por objetivo fixar os principais conceitos abordados durante a aula. Para isso, viabilize o tempo necessário para o aluno responder às perguntas, acompanhando-os nas dúvidas. Para correção das perguntas, considere as respostas a seguir:</w:t>
      </w:r>
    </w:p>
    <w:tbl>
      <w:tblPr>
        <w:tblW w:w="7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7020"/>
      </w:tblGrid>
      <w:tr w:rsidR="005A48A6" w:rsidRPr="00144C59" w14:paraId="29537E28" w14:textId="77777777" w:rsidTr="008155B9">
        <w:trPr>
          <w:trHeight w:val="315"/>
        </w:trPr>
        <w:tc>
          <w:tcPr>
            <w:tcW w:w="400" w:type="dxa"/>
            <w:shd w:val="clear" w:color="auto" w:fill="auto"/>
            <w:noWrap/>
            <w:vAlign w:val="center"/>
            <w:hideMark/>
          </w:tcPr>
          <w:p w14:paraId="255BAADE" w14:textId="77777777" w:rsidR="005A48A6" w:rsidRPr="00144C59" w:rsidRDefault="005A48A6" w:rsidP="00912E37">
            <w:pPr>
              <w:rPr>
                <w:b/>
              </w:rPr>
            </w:pPr>
            <w:r w:rsidRPr="00144C59">
              <w:rPr>
                <w:b/>
              </w:rPr>
              <w:t>1.</w:t>
            </w:r>
          </w:p>
        </w:tc>
        <w:tc>
          <w:tcPr>
            <w:tcW w:w="7020" w:type="dxa"/>
            <w:shd w:val="clear" w:color="auto" w:fill="auto"/>
            <w:vAlign w:val="bottom"/>
            <w:hideMark/>
          </w:tcPr>
          <w:p w14:paraId="48B6D699" w14:textId="77777777" w:rsidR="005A48A6" w:rsidRPr="00144C59" w:rsidRDefault="005A48A6" w:rsidP="00912E37">
            <w:pPr>
              <w:rPr>
                <w:b/>
              </w:rPr>
            </w:pPr>
            <w:r w:rsidRPr="00144C59">
              <w:rPr>
                <w:b/>
              </w:rPr>
              <w:t>Qual é o intuito dos protótipos?</w:t>
            </w:r>
          </w:p>
        </w:tc>
      </w:tr>
      <w:tr w:rsidR="00997B23" w:rsidRPr="00144C59" w14:paraId="2D24D30C" w14:textId="77777777" w:rsidTr="008155B9">
        <w:trPr>
          <w:trHeight w:val="315"/>
        </w:trPr>
        <w:tc>
          <w:tcPr>
            <w:tcW w:w="400" w:type="dxa"/>
            <w:shd w:val="clear" w:color="auto" w:fill="auto"/>
            <w:noWrap/>
            <w:vAlign w:val="center"/>
          </w:tcPr>
          <w:p w14:paraId="031B7E74" w14:textId="77777777" w:rsidR="00997B23" w:rsidRPr="00144C59" w:rsidRDefault="00997B23" w:rsidP="00912E37">
            <w:pPr>
              <w:rPr>
                <w:b/>
              </w:rPr>
            </w:pPr>
          </w:p>
        </w:tc>
        <w:tc>
          <w:tcPr>
            <w:tcW w:w="7020" w:type="dxa"/>
            <w:shd w:val="clear" w:color="auto" w:fill="auto"/>
            <w:vAlign w:val="bottom"/>
          </w:tcPr>
          <w:p w14:paraId="50CEEB47" w14:textId="189D85EE" w:rsidR="00997B23" w:rsidRPr="00144C59" w:rsidRDefault="00B01C4B" w:rsidP="0032654E">
            <w:r>
              <w:rPr>
                <w:rFonts w:ascii="Arial" w:hAnsi="Arial" w:cs="Arial"/>
                <w:sz w:val="20"/>
                <w:szCs w:val="20"/>
              </w:rPr>
              <w:t xml:space="preserve">Resposta: </w:t>
            </w:r>
            <w:r w:rsidR="002F2BC6">
              <w:rPr>
                <w:rFonts w:ascii="Arial" w:hAnsi="Arial" w:cs="Arial"/>
                <w:sz w:val="20"/>
                <w:szCs w:val="20"/>
              </w:rPr>
              <w:t>Os protótipos têm</w:t>
            </w:r>
            <w:r w:rsidR="0032654E">
              <w:rPr>
                <w:rFonts w:ascii="Arial" w:hAnsi="Arial" w:cs="Arial"/>
                <w:sz w:val="20"/>
                <w:szCs w:val="20"/>
              </w:rPr>
              <w:t xml:space="preserve"> como intuito v</w:t>
            </w:r>
            <w:r w:rsidR="00997B23" w:rsidRPr="00144C59">
              <w:rPr>
                <w:rFonts w:ascii="Arial" w:hAnsi="Arial" w:cs="Arial"/>
                <w:sz w:val="20"/>
                <w:szCs w:val="20"/>
              </w:rPr>
              <w:t>alidar de maneira rápida como os itens de interface se organizarão na tela.</w:t>
            </w:r>
          </w:p>
        </w:tc>
      </w:tr>
      <w:tr w:rsidR="005A48A6" w:rsidRPr="00144C59" w14:paraId="0E12FD3F" w14:textId="77777777" w:rsidTr="008155B9">
        <w:trPr>
          <w:trHeight w:val="315"/>
        </w:trPr>
        <w:tc>
          <w:tcPr>
            <w:tcW w:w="400" w:type="dxa"/>
            <w:shd w:val="clear" w:color="auto" w:fill="auto"/>
            <w:noWrap/>
            <w:vAlign w:val="center"/>
            <w:hideMark/>
          </w:tcPr>
          <w:p w14:paraId="78C12C14" w14:textId="77777777" w:rsidR="005A48A6" w:rsidRPr="00144C59" w:rsidRDefault="005A48A6" w:rsidP="00912E37">
            <w:pPr>
              <w:rPr>
                <w:b/>
              </w:rPr>
            </w:pPr>
            <w:r w:rsidRPr="00144C59">
              <w:rPr>
                <w:b/>
              </w:rPr>
              <w:t>2.</w:t>
            </w:r>
          </w:p>
        </w:tc>
        <w:tc>
          <w:tcPr>
            <w:tcW w:w="7020" w:type="dxa"/>
            <w:shd w:val="clear" w:color="auto" w:fill="auto"/>
            <w:vAlign w:val="bottom"/>
            <w:hideMark/>
          </w:tcPr>
          <w:p w14:paraId="25C4E85D" w14:textId="77777777" w:rsidR="005A48A6" w:rsidRPr="00144C59" w:rsidRDefault="005A48A6" w:rsidP="00912E37">
            <w:pPr>
              <w:rPr>
                <w:b/>
              </w:rPr>
            </w:pPr>
            <w:r w:rsidRPr="00144C59">
              <w:rPr>
                <w:b/>
              </w:rPr>
              <w:t>O que são os Mockups?</w:t>
            </w:r>
          </w:p>
        </w:tc>
      </w:tr>
      <w:tr w:rsidR="00997B23" w:rsidRPr="00144C59" w14:paraId="081C5C94" w14:textId="77777777" w:rsidTr="008155B9">
        <w:trPr>
          <w:trHeight w:val="315"/>
        </w:trPr>
        <w:tc>
          <w:tcPr>
            <w:tcW w:w="400" w:type="dxa"/>
            <w:shd w:val="clear" w:color="auto" w:fill="auto"/>
            <w:noWrap/>
            <w:vAlign w:val="center"/>
          </w:tcPr>
          <w:p w14:paraId="098A1BFA" w14:textId="77777777" w:rsidR="00997B23" w:rsidRPr="00144C59" w:rsidRDefault="00997B23" w:rsidP="00912E37">
            <w:pPr>
              <w:rPr>
                <w:b/>
              </w:rPr>
            </w:pPr>
          </w:p>
        </w:tc>
        <w:tc>
          <w:tcPr>
            <w:tcW w:w="7020" w:type="dxa"/>
            <w:shd w:val="clear" w:color="auto" w:fill="auto"/>
            <w:vAlign w:val="bottom"/>
          </w:tcPr>
          <w:p w14:paraId="1260013E" w14:textId="6E27C244" w:rsidR="00997B23" w:rsidRPr="00144C59" w:rsidRDefault="00B01C4B" w:rsidP="0032654E">
            <w:r>
              <w:rPr>
                <w:rFonts w:ascii="Arial" w:hAnsi="Arial" w:cs="Arial"/>
                <w:sz w:val="20"/>
                <w:szCs w:val="20"/>
              </w:rPr>
              <w:t xml:space="preserve">Resposta: </w:t>
            </w:r>
            <w:r w:rsidR="0032654E">
              <w:rPr>
                <w:rFonts w:ascii="Arial" w:hAnsi="Arial" w:cs="Arial"/>
                <w:sz w:val="20"/>
                <w:szCs w:val="20"/>
              </w:rPr>
              <w:t>Mockups s</w:t>
            </w:r>
            <w:r w:rsidR="00997B23" w:rsidRPr="00144C59">
              <w:rPr>
                <w:rFonts w:ascii="Arial" w:hAnsi="Arial" w:cs="Arial"/>
                <w:sz w:val="20"/>
                <w:szCs w:val="20"/>
              </w:rPr>
              <w:t>ão desenhos da tela exatamente como ela deverá ser.</w:t>
            </w:r>
          </w:p>
        </w:tc>
      </w:tr>
      <w:tr w:rsidR="005A48A6" w:rsidRPr="00144C59" w14:paraId="6C1596DB" w14:textId="77777777" w:rsidTr="008155B9">
        <w:trPr>
          <w:trHeight w:val="661"/>
        </w:trPr>
        <w:tc>
          <w:tcPr>
            <w:tcW w:w="400" w:type="dxa"/>
            <w:shd w:val="clear" w:color="auto" w:fill="auto"/>
            <w:noWrap/>
            <w:vAlign w:val="center"/>
            <w:hideMark/>
          </w:tcPr>
          <w:p w14:paraId="43183DF5" w14:textId="77777777" w:rsidR="005A48A6" w:rsidRPr="00144C59" w:rsidRDefault="005A48A6" w:rsidP="00912E37">
            <w:pPr>
              <w:rPr>
                <w:b/>
              </w:rPr>
            </w:pPr>
            <w:r w:rsidRPr="00144C59">
              <w:rPr>
                <w:b/>
              </w:rPr>
              <w:t>3.</w:t>
            </w:r>
          </w:p>
        </w:tc>
        <w:tc>
          <w:tcPr>
            <w:tcW w:w="7020" w:type="dxa"/>
            <w:shd w:val="clear" w:color="auto" w:fill="auto"/>
            <w:vAlign w:val="bottom"/>
            <w:hideMark/>
          </w:tcPr>
          <w:p w14:paraId="140DAF95" w14:textId="77777777" w:rsidR="005A48A6" w:rsidRPr="00144C59" w:rsidRDefault="005A48A6" w:rsidP="00912E37">
            <w:pPr>
              <w:rPr>
                <w:b/>
              </w:rPr>
            </w:pPr>
            <w:r w:rsidRPr="00144C59">
              <w:rPr>
                <w:b/>
              </w:rPr>
              <w:t>Qual é o nível de detalhamento de um protótipo em comparação com os Mockups?</w:t>
            </w:r>
          </w:p>
        </w:tc>
      </w:tr>
      <w:tr w:rsidR="00997B23" w:rsidRPr="00144C59" w14:paraId="603BAE7D" w14:textId="77777777" w:rsidTr="008155B9">
        <w:trPr>
          <w:trHeight w:val="315"/>
        </w:trPr>
        <w:tc>
          <w:tcPr>
            <w:tcW w:w="400" w:type="dxa"/>
            <w:shd w:val="clear" w:color="auto" w:fill="auto"/>
            <w:noWrap/>
            <w:vAlign w:val="center"/>
          </w:tcPr>
          <w:p w14:paraId="13494473" w14:textId="77777777" w:rsidR="00997B23" w:rsidRPr="00144C59" w:rsidRDefault="00997B23" w:rsidP="00912E37">
            <w:pPr>
              <w:rPr>
                <w:b/>
              </w:rPr>
            </w:pPr>
          </w:p>
        </w:tc>
        <w:tc>
          <w:tcPr>
            <w:tcW w:w="7020" w:type="dxa"/>
            <w:shd w:val="clear" w:color="auto" w:fill="auto"/>
            <w:vAlign w:val="bottom"/>
          </w:tcPr>
          <w:p w14:paraId="7CD3B109" w14:textId="7D40CDFC" w:rsidR="00997B23" w:rsidRPr="00144C59" w:rsidRDefault="00B01C4B" w:rsidP="00912E37">
            <w:r>
              <w:rPr>
                <w:rFonts w:ascii="Arial" w:hAnsi="Arial" w:cs="Arial"/>
                <w:sz w:val="20"/>
                <w:szCs w:val="20"/>
              </w:rPr>
              <w:t xml:space="preserve">Resposta: </w:t>
            </w:r>
            <w:r w:rsidR="00997B23" w:rsidRPr="00144C59">
              <w:rPr>
                <w:rFonts w:ascii="Arial" w:hAnsi="Arial" w:cs="Arial"/>
                <w:sz w:val="20"/>
                <w:szCs w:val="20"/>
              </w:rPr>
              <w:t>Ao contrário da fase de protótipo, estes desenhos devem ser fiéis ao produto final, para que o desenvolvedor replique o conceito desenhado na aplicação.</w:t>
            </w:r>
          </w:p>
        </w:tc>
      </w:tr>
      <w:tr w:rsidR="005A48A6" w:rsidRPr="00144C59" w14:paraId="70935D97" w14:textId="77777777" w:rsidTr="008155B9">
        <w:trPr>
          <w:trHeight w:val="706"/>
        </w:trPr>
        <w:tc>
          <w:tcPr>
            <w:tcW w:w="400" w:type="dxa"/>
            <w:shd w:val="clear" w:color="auto" w:fill="auto"/>
            <w:noWrap/>
            <w:vAlign w:val="center"/>
            <w:hideMark/>
          </w:tcPr>
          <w:p w14:paraId="6CA1D3F0" w14:textId="77777777" w:rsidR="005A48A6" w:rsidRPr="00144C59" w:rsidRDefault="005A48A6" w:rsidP="00912E37">
            <w:pPr>
              <w:rPr>
                <w:b/>
              </w:rPr>
            </w:pPr>
            <w:r w:rsidRPr="00144C59">
              <w:rPr>
                <w:b/>
              </w:rPr>
              <w:t>4.</w:t>
            </w:r>
          </w:p>
        </w:tc>
        <w:tc>
          <w:tcPr>
            <w:tcW w:w="7020" w:type="dxa"/>
            <w:shd w:val="clear" w:color="auto" w:fill="auto"/>
            <w:vAlign w:val="bottom"/>
            <w:hideMark/>
          </w:tcPr>
          <w:p w14:paraId="174C98EC" w14:textId="77777777" w:rsidR="005A48A6" w:rsidRPr="00144C59" w:rsidRDefault="005A48A6" w:rsidP="00912E37">
            <w:pPr>
              <w:rPr>
                <w:b/>
              </w:rPr>
            </w:pPr>
            <w:r w:rsidRPr="00144C59">
              <w:rPr>
                <w:b/>
              </w:rPr>
              <w:t>O que deve ser levado em consideração antes de diagramarmos as classes das views?</w:t>
            </w:r>
          </w:p>
        </w:tc>
      </w:tr>
      <w:tr w:rsidR="00997B23" w:rsidRPr="00144C59" w14:paraId="7ADCD08C" w14:textId="77777777" w:rsidTr="008155B9">
        <w:trPr>
          <w:trHeight w:val="315"/>
        </w:trPr>
        <w:tc>
          <w:tcPr>
            <w:tcW w:w="400" w:type="dxa"/>
            <w:shd w:val="clear" w:color="auto" w:fill="auto"/>
            <w:noWrap/>
            <w:vAlign w:val="center"/>
          </w:tcPr>
          <w:p w14:paraId="607A4B1C" w14:textId="77777777" w:rsidR="00997B23" w:rsidRPr="00144C59" w:rsidRDefault="00997B23" w:rsidP="00912E37">
            <w:pPr>
              <w:rPr>
                <w:b/>
              </w:rPr>
            </w:pPr>
          </w:p>
        </w:tc>
        <w:tc>
          <w:tcPr>
            <w:tcW w:w="7020" w:type="dxa"/>
            <w:shd w:val="clear" w:color="auto" w:fill="auto"/>
            <w:vAlign w:val="bottom"/>
          </w:tcPr>
          <w:p w14:paraId="4EA068AF" w14:textId="06549D7F" w:rsidR="00997B23" w:rsidRPr="00144C59" w:rsidRDefault="00B01C4B" w:rsidP="00912E37">
            <w:r>
              <w:rPr>
                <w:rFonts w:ascii="Arial" w:hAnsi="Arial" w:cs="Arial"/>
                <w:sz w:val="20"/>
                <w:szCs w:val="20"/>
              </w:rPr>
              <w:t xml:space="preserve">Resposta: </w:t>
            </w:r>
            <w:r w:rsidR="00997B23" w:rsidRPr="00144C59">
              <w:rPr>
                <w:rFonts w:ascii="Arial" w:hAnsi="Arial" w:cs="Arial"/>
                <w:sz w:val="20"/>
                <w:szCs w:val="20"/>
              </w:rPr>
              <w:t>Antes de começar a diagramar devemos levar em conta a ferramenta a ser utilizada para criação das Views.</w:t>
            </w:r>
          </w:p>
        </w:tc>
      </w:tr>
      <w:tr w:rsidR="005A48A6" w:rsidRPr="00144C59" w14:paraId="3A0FC724" w14:textId="77777777" w:rsidTr="008155B9">
        <w:trPr>
          <w:trHeight w:val="418"/>
        </w:trPr>
        <w:tc>
          <w:tcPr>
            <w:tcW w:w="400" w:type="dxa"/>
            <w:shd w:val="clear" w:color="auto" w:fill="auto"/>
            <w:noWrap/>
            <w:vAlign w:val="center"/>
            <w:hideMark/>
          </w:tcPr>
          <w:p w14:paraId="043975F0" w14:textId="77777777" w:rsidR="005A48A6" w:rsidRPr="00144C59" w:rsidRDefault="005A48A6" w:rsidP="00912E37">
            <w:pPr>
              <w:rPr>
                <w:b/>
              </w:rPr>
            </w:pPr>
            <w:r w:rsidRPr="00144C59">
              <w:rPr>
                <w:b/>
              </w:rPr>
              <w:t>5.</w:t>
            </w:r>
          </w:p>
        </w:tc>
        <w:tc>
          <w:tcPr>
            <w:tcW w:w="7020" w:type="dxa"/>
            <w:shd w:val="clear" w:color="auto" w:fill="auto"/>
            <w:vAlign w:val="bottom"/>
            <w:hideMark/>
          </w:tcPr>
          <w:p w14:paraId="2B6E1B08" w14:textId="77777777" w:rsidR="005A48A6" w:rsidRPr="00144C59" w:rsidRDefault="005A48A6" w:rsidP="00912E37">
            <w:pPr>
              <w:rPr>
                <w:b/>
              </w:rPr>
            </w:pPr>
            <w:r w:rsidRPr="00144C59">
              <w:rPr>
                <w:b/>
              </w:rPr>
              <w:t>O que é o Swing? Existem outras bibliotecas com o mesmo intuito?</w:t>
            </w:r>
          </w:p>
        </w:tc>
      </w:tr>
      <w:tr w:rsidR="00997B23" w:rsidRPr="00144C59" w14:paraId="639C9691" w14:textId="77777777" w:rsidTr="008155B9">
        <w:trPr>
          <w:trHeight w:val="315"/>
        </w:trPr>
        <w:tc>
          <w:tcPr>
            <w:tcW w:w="400" w:type="dxa"/>
            <w:shd w:val="clear" w:color="auto" w:fill="auto"/>
            <w:noWrap/>
            <w:vAlign w:val="center"/>
          </w:tcPr>
          <w:p w14:paraId="0A5783A0" w14:textId="77777777" w:rsidR="00997B23" w:rsidRPr="00144C59" w:rsidRDefault="00997B23" w:rsidP="00912E37">
            <w:pPr>
              <w:rPr>
                <w:b/>
              </w:rPr>
            </w:pPr>
          </w:p>
        </w:tc>
        <w:tc>
          <w:tcPr>
            <w:tcW w:w="7020" w:type="dxa"/>
            <w:shd w:val="clear" w:color="auto" w:fill="auto"/>
            <w:vAlign w:val="bottom"/>
          </w:tcPr>
          <w:p w14:paraId="5A6158E8" w14:textId="28D49758" w:rsidR="00997B23" w:rsidRPr="00144C59" w:rsidRDefault="00B01C4B" w:rsidP="00912E37">
            <w:r>
              <w:rPr>
                <w:rFonts w:ascii="Arial" w:hAnsi="Arial" w:cs="Arial"/>
                <w:sz w:val="20"/>
                <w:szCs w:val="20"/>
              </w:rPr>
              <w:t xml:space="preserve">Resposta: </w:t>
            </w:r>
            <w:r w:rsidR="00281167" w:rsidRPr="00144C59">
              <w:t>Swing é uma biblioteca Java poderosa para criação de telas e componentes gráficos. Existem diversas outras bibliotecas com o mesmo intuito.</w:t>
            </w:r>
          </w:p>
        </w:tc>
      </w:tr>
      <w:tr w:rsidR="005A48A6" w:rsidRPr="00144C59" w14:paraId="60DB436C" w14:textId="77777777" w:rsidTr="008155B9">
        <w:trPr>
          <w:trHeight w:val="436"/>
        </w:trPr>
        <w:tc>
          <w:tcPr>
            <w:tcW w:w="400" w:type="dxa"/>
            <w:shd w:val="clear" w:color="auto" w:fill="auto"/>
            <w:noWrap/>
            <w:vAlign w:val="center"/>
            <w:hideMark/>
          </w:tcPr>
          <w:p w14:paraId="09493429" w14:textId="77777777" w:rsidR="005A48A6" w:rsidRPr="00144C59" w:rsidRDefault="005A48A6" w:rsidP="00912E37">
            <w:pPr>
              <w:rPr>
                <w:b/>
              </w:rPr>
            </w:pPr>
            <w:r w:rsidRPr="00144C59">
              <w:rPr>
                <w:b/>
              </w:rPr>
              <w:t>6.</w:t>
            </w:r>
          </w:p>
        </w:tc>
        <w:tc>
          <w:tcPr>
            <w:tcW w:w="7020" w:type="dxa"/>
            <w:shd w:val="clear" w:color="auto" w:fill="auto"/>
            <w:vAlign w:val="bottom"/>
            <w:hideMark/>
          </w:tcPr>
          <w:p w14:paraId="5862C98E" w14:textId="77777777" w:rsidR="005A48A6" w:rsidRPr="00144C59" w:rsidRDefault="005A48A6" w:rsidP="00912E37">
            <w:pPr>
              <w:rPr>
                <w:b/>
              </w:rPr>
            </w:pPr>
            <w:r w:rsidRPr="00144C59">
              <w:rPr>
                <w:b/>
              </w:rPr>
              <w:t>O que é um Interface Builder?</w:t>
            </w:r>
          </w:p>
        </w:tc>
      </w:tr>
      <w:tr w:rsidR="00997B23" w:rsidRPr="00144C59" w14:paraId="34AE6233" w14:textId="77777777" w:rsidTr="008155B9">
        <w:trPr>
          <w:trHeight w:val="571"/>
        </w:trPr>
        <w:tc>
          <w:tcPr>
            <w:tcW w:w="400" w:type="dxa"/>
            <w:shd w:val="clear" w:color="auto" w:fill="auto"/>
            <w:noWrap/>
            <w:vAlign w:val="center"/>
          </w:tcPr>
          <w:p w14:paraId="56B66338" w14:textId="77777777" w:rsidR="00997B23" w:rsidRPr="00144C59" w:rsidRDefault="00997B23" w:rsidP="00912E37">
            <w:pPr>
              <w:rPr>
                <w:b/>
              </w:rPr>
            </w:pPr>
          </w:p>
        </w:tc>
        <w:tc>
          <w:tcPr>
            <w:tcW w:w="7020" w:type="dxa"/>
            <w:shd w:val="clear" w:color="auto" w:fill="auto"/>
            <w:vAlign w:val="bottom"/>
          </w:tcPr>
          <w:p w14:paraId="2E094525" w14:textId="7EBEC137" w:rsidR="00997B23" w:rsidRPr="00144C59" w:rsidRDefault="00B01C4B" w:rsidP="00912E37">
            <w:r>
              <w:rPr>
                <w:rFonts w:ascii="Arial" w:hAnsi="Arial" w:cs="Arial"/>
                <w:sz w:val="20"/>
                <w:szCs w:val="20"/>
              </w:rPr>
              <w:t xml:space="preserve">Resposta: </w:t>
            </w:r>
            <w:r w:rsidR="00281167" w:rsidRPr="00144C59">
              <w:t>É uma ferramenta do Netbeans que permite a criação de telas com o Java Swing</w:t>
            </w:r>
            <w:r w:rsidR="000D6345" w:rsidRPr="00144C59">
              <w:t xml:space="preserve"> com simples arrastar e colar.</w:t>
            </w:r>
          </w:p>
        </w:tc>
      </w:tr>
      <w:tr w:rsidR="005A48A6" w:rsidRPr="00144C59" w14:paraId="1371D4AB" w14:textId="77777777" w:rsidTr="008155B9">
        <w:trPr>
          <w:trHeight w:val="490"/>
        </w:trPr>
        <w:tc>
          <w:tcPr>
            <w:tcW w:w="400" w:type="dxa"/>
            <w:shd w:val="clear" w:color="auto" w:fill="auto"/>
            <w:noWrap/>
            <w:vAlign w:val="center"/>
            <w:hideMark/>
          </w:tcPr>
          <w:p w14:paraId="20FA1C7D" w14:textId="77777777" w:rsidR="005A48A6" w:rsidRPr="00144C59" w:rsidRDefault="005A48A6" w:rsidP="00912E37">
            <w:pPr>
              <w:rPr>
                <w:b/>
              </w:rPr>
            </w:pPr>
            <w:r w:rsidRPr="00144C59">
              <w:rPr>
                <w:b/>
              </w:rPr>
              <w:t>7.</w:t>
            </w:r>
          </w:p>
        </w:tc>
        <w:tc>
          <w:tcPr>
            <w:tcW w:w="7020" w:type="dxa"/>
            <w:shd w:val="clear" w:color="auto" w:fill="auto"/>
            <w:vAlign w:val="bottom"/>
            <w:hideMark/>
          </w:tcPr>
          <w:p w14:paraId="3623B8B5" w14:textId="77777777" w:rsidR="005A48A6" w:rsidRPr="00144C59" w:rsidRDefault="005A48A6" w:rsidP="00912E37">
            <w:pPr>
              <w:rPr>
                <w:b/>
              </w:rPr>
            </w:pPr>
            <w:r w:rsidRPr="00144C59">
              <w:rPr>
                <w:b/>
              </w:rPr>
              <w:t xml:space="preserve">Qual é a diferença entre o </w:t>
            </w:r>
            <w:r w:rsidRPr="00144C59">
              <w:rPr>
                <w:rFonts w:ascii="Courier New" w:hAnsi="Courier New" w:cs="Courier New"/>
                <w:b/>
              </w:rPr>
              <w:t>JFrame</w:t>
            </w:r>
            <w:r w:rsidRPr="00144C59">
              <w:rPr>
                <w:b/>
              </w:rPr>
              <w:t xml:space="preserve"> e o </w:t>
            </w:r>
            <w:r w:rsidRPr="00144C59">
              <w:rPr>
                <w:rFonts w:ascii="Courier New" w:hAnsi="Courier New" w:cs="Courier New"/>
                <w:b/>
              </w:rPr>
              <w:t>JDialog</w:t>
            </w:r>
            <w:r w:rsidRPr="00144C59">
              <w:rPr>
                <w:b/>
              </w:rPr>
              <w:t>?</w:t>
            </w:r>
          </w:p>
        </w:tc>
      </w:tr>
      <w:tr w:rsidR="00997B23" w:rsidRPr="00144C59" w14:paraId="0AA5EBE3" w14:textId="77777777" w:rsidTr="008155B9">
        <w:trPr>
          <w:trHeight w:val="1039"/>
        </w:trPr>
        <w:tc>
          <w:tcPr>
            <w:tcW w:w="400" w:type="dxa"/>
            <w:shd w:val="clear" w:color="auto" w:fill="auto"/>
            <w:noWrap/>
            <w:vAlign w:val="center"/>
          </w:tcPr>
          <w:p w14:paraId="10F86097" w14:textId="77777777" w:rsidR="00997B23" w:rsidRPr="00144C59" w:rsidRDefault="00997B23" w:rsidP="00912E37">
            <w:pPr>
              <w:rPr>
                <w:b/>
              </w:rPr>
            </w:pPr>
          </w:p>
        </w:tc>
        <w:tc>
          <w:tcPr>
            <w:tcW w:w="7020" w:type="dxa"/>
            <w:shd w:val="clear" w:color="auto" w:fill="auto"/>
            <w:vAlign w:val="bottom"/>
          </w:tcPr>
          <w:p w14:paraId="239E4ABD" w14:textId="2CEB8FF1" w:rsidR="00997B23" w:rsidRPr="00144C59" w:rsidRDefault="00B01C4B" w:rsidP="0032654E">
            <w:r>
              <w:rPr>
                <w:rFonts w:ascii="Arial" w:hAnsi="Arial" w:cs="Arial"/>
                <w:sz w:val="20"/>
                <w:szCs w:val="20"/>
              </w:rPr>
              <w:t xml:space="preserve">Resposta: </w:t>
            </w:r>
            <w:r w:rsidR="000D6345" w:rsidRPr="00144C59">
              <w:t xml:space="preserve">A característica principal do </w:t>
            </w:r>
            <w:r w:rsidR="000D6345" w:rsidRPr="00144C59">
              <w:rPr>
                <w:rFonts w:ascii="Courier New" w:hAnsi="Courier New" w:cs="Courier New"/>
                <w:szCs w:val="22"/>
              </w:rPr>
              <w:t>JDialog</w:t>
            </w:r>
            <w:r w:rsidR="0032654E">
              <w:rPr>
                <w:rFonts w:ascii="Courier New" w:hAnsi="Courier New" w:cs="Courier New"/>
                <w:szCs w:val="22"/>
              </w:rPr>
              <w:t>,</w:t>
            </w:r>
            <w:r w:rsidR="000D6345" w:rsidRPr="00144C59">
              <w:t xml:space="preserve">quando executado, ele sempre sobrepõe outras telas com a presença de uma nova janela. O </w:t>
            </w:r>
            <w:r w:rsidR="000D6345" w:rsidRPr="00144C59">
              <w:rPr>
                <w:rFonts w:ascii="Courier New" w:hAnsi="Courier New" w:cs="Courier New"/>
                <w:szCs w:val="22"/>
              </w:rPr>
              <w:t>JFrame</w:t>
            </w:r>
            <w:r w:rsidR="000D6345" w:rsidRPr="00144C59">
              <w:t xml:space="preserve"> apenas atualiza a si mesmo e apresenta os novos componentes sem a necessidade de apresentar uma nova janela por cima.</w:t>
            </w:r>
          </w:p>
        </w:tc>
      </w:tr>
      <w:tr w:rsidR="005A48A6" w:rsidRPr="00144C59" w14:paraId="4686C66C" w14:textId="77777777" w:rsidTr="008155B9">
        <w:trPr>
          <w:trHeight w:val="751"/>
        </w:trPr>
        <w:tc>
          <w:tcPr>
            <w:tcW w:w="400" w:type="dxa"/>
            <w:shd w:val="clear" w:color="auto" w:fill="auto"/>
            <w:noWrap/>
            <w:vAlign w:val="center"/>
            <w:hideMark/>
          </w:tcPr>
          <w:p w14:paraId="1A5711EC" w14:textId="77777777" w:rsidR="005A48A6" w:rsidRPr="00144C59" w:rsidRDefault="005A48A6" w:rsidP="00912E37">
            <w:pPr>
              <w:rPr>
                <w:b/>
              </w:rPr>
            </w:pPr>
            <w:r w:rsidRPr="00144C59">
              <w:rPr>
                <w:b/>
              </w:rPr>
              <w:t>8.</w:t>
            </w:r>
          </w:p>
        </w:tc>
        <w:tc>
          <w:tcPr>
            <w:tcW w:w="7020" w:type="dxa"/>
            <w:shd w:val="clear" w:color="auto" w:fill="auto"/>
            <w:vAlign w:val="bottom"/>
            <w:hideMark/>
          </w:tcPr>
          <w:p w14:paraId="195755E4" w14:textId="6C26D720" w:rsidR="005A48A6" w:rsidRPr="00144C59" w:rsidRDefault="00571B2F" w:rsidP="00912E37">
            <w:pPr>
              <w:rPr>
                <w:b/>
              </w:rPr>
            </w:pPr>
            <w:ins w:id="1" w:author="Willian" w:date="2016-12-15T02:05:00Z">
              <w:r>
                <w:rPr>
                  <w:b/>
                </w:rPr>
                <w:t xml:space="preserve">Pesquise. </w:t>
              </w:r>
            </w:ins>
            <w:r w:rsidR="005A48A6" w:rsidRPr="00144C59">
              <w:rPr>
                <w:b/>
              </w:rPr>
              <w:t>O que são Layouts? Quais são os tipos de Layouts em Java Swing? Explique a diferença de cada um deles.</w:t>
            </w:r>
          </w:p>
        </w:tc>
      </w:tr>
      <w:tr w:rsidR="00DA4B44" w:rsidRPr="00144C59" w14:paraId="7810D892" w14:textId="77777777" w:rsidTr="008155B9">
        <w:trPr>
          <w:trHeight w:val="751"/>
        </w:trPr>
        <w:tc>
          <w:tcPr>
            <w:tcW w:w="400" w:type="dxa"/>
            <w:shd w:val="clear" w:color="auto" w:fill="auto"/>
            <w:noWrap/>
            <w:vAlign w:val="center"/>
          </w:tcPr>
          <w:p w14:paraId="3B76F8B9" w14:textId="77777777" w:rsidR="00DA4B44" w:rsidRPr="00144C59" w:rsidRDefault="00DA4B44" w:rsidP="00912E37">
            <w:pPr>
              <w:rPr>
                <w:b/>
              </w:rPr>
            </w:pPr>
          </w:p>
        </w:tc>
        <w:tc>
          <w:tcPr>
            <w:tcW w:w="7020" w:type="dxa"/>
            <w:shd w:val="clear" w:color="auto" w:fill="auto"/>
            <w:vAlign w:val="bottom"/>
          </w:tcPr>
          <w:p w14:paraId="5E30A2BA" w14:textId="5C4B745D" w:rsidR="00DA4B44" w:rsidRPr="00144C59" w:rsidRDefault="00B01C4B" w:rsidP="00BE741E">
            <w:pPr>
              <w:rPr>
                <w:bCs/>
              </w:rPr>
            </w:pPr>
            <w:commentRangeStart w:id="2"/>
            <w:commentRangeStart w:id="3"/>
            <w:r>
              <w:rPr>
                <w:rFonts w:ascii="Arial" w:hAnsi="Arial" w:cs="Arial"/>
                <w:sz w:val="20"/>
                <w:szCs w:val="20"/>
              </w:rPr>
              <w:t xml:space="preserve">Resposta: </w:t>
            </w:r>
            <w:r w:rsidR="0032654E">
              <w:rPr>
                <w:rFonts w:ascii="Arial" w:hAnsi="Arial" w:cs="Arial"/>
                <w:sz w:val="20"/>
                <w:szCs w:val="20"/>
              </w:rPr>
              <w:t>Layout são a</w:t>
            </w:r>
            <w:r w:rsidR="00DA4B44" w:rsidRPr="00144C59">
              <w:t>s partes do Swing responsáveis por dispor os elementos na tela</w:t>
            </w:r>
            <w:r w:rsidR="002F2BC6">
              <w:t>, sendo eles</w:t>
            </w:r>
            <w:ins w:id="4" w:author="Willian" w:date="2016-12-15T02:04:00Z">
              <w:r w:rsidR="00571B2F">
                <w:t xml:space="preserve"> </w:t>
              </w:r>
            </w:ins>
            <w:del w:id="5" w:author="Oliveira, Sizue" w:date="2016-12-13T14:53:00Z">
              <w:r w:rsidR="00DA4B44" w:rsidRPr="00144C59" w:rsidDel="002F2BC6">
                <w:delText xml:space="preserve"> são </w:delText>
              </w:r>
            </w:del>
            <w:r w:rsidR="00DA4B44" w:rsidRPr="00144C59">
              <w:t>os Layout Managers</w:t>
            </w:r>
            <w:del w:id="6" w:author="Oliveira, Sizue" w:date="2016-12-13T14:53:00Z">
              <w:r w:rsidR="00DA4B44" w:rsidRPr="00144C59" w:rsidDel="002F2BC6">
                <w:rPr>
                  <w:bCs/>
                </w:rPr>
                <w:delText>.</w:delText>
              </w:r>
            </w:del>
          </w:p>
          <w:p w14:paraId="0ADFAB64" w14:textId="77777777" w:rsidR="00DA4B44" w:rsidRPr="00144C59" w:rsidRDefault="00DA4B44" w:rsidP="00DA4B44">
            <w:pPr>
              <w:ind w:left="450"/>
              <w:rPr>
                <w:bCs/>
              </w:rPr>
            </w:pPr>
          </w:p>
          <w:p w14:paraId="41BECB6F" w14:textId="77777777" w:rsidR="00DA4B44" w:rsidRPr="00144C59" w:rsidRDefault="00DA4B44" w:rsidP="00DA4B44">
            <w:pPr>
              <w:ind w:left="450"/>
              <w:rPr>
                <w:b/>
                <w:bCs/>
              </w:rPr>
            </w:pPr>
            <w:r w:rsidRPr="00144C59">
              <w:rPr>
                <w:b/>
                <w:bCs/>
              </w:rPr>
              <w:t>FlowLayout</w:t>
            </w:r>
          </w:p>
          <w:p w14:paraId="4F8F2C54" w14:textId="77777777" w:rsidR="00DA4B44" w:rsidRPr="00144C59" w:rsidRDefault="00DA4B44" w:rsidP="00DA4B44">
            <w:pPr>
              <w:ind w:left="450"/>
              <w:rPr>
                <w:bCs/>
              </w:rPr>
            </w:pPr>
            <w:r w:rsidRPr="00144C59">
              <w:rPr>
                <w:bCs/>
              </w:rPr>
              <w:t>É o mais simples e o padrão de todos os JPanels. Organiza os componentes um ao lado do outro em linha, da esquerda para a direita, usando o tamanho que você definiu ou, se não houver definição, seus tamanhos preferenciais. Quando a linha fica cheia, uma nova linha é criada.</w:t>
            </w:r>
          </w:p>
          <w:p w14:paraId="42A46589" w14:textId="77777777" w:rsidR="00DA4B44" w:rsidRPr="00144C59" w:rsidRDefault="00DA4B44" w:rsidP="00DA4B44">
            <w:pPr>
              <w:ind w:left="450"/>
              <w:rPr>
                <w:bCs/>
              </w:rPr>
            </w:pPr>
          </w:p>
          <w:p w14:paraId="37D81C80" w14:textId="77777777" w:rsidR="00DA4B44" w:rsidRPr="00144C59" w:rsidRDefault="00DA4B44" w:rsidP="00DA4B44">
            <w:pPr>
              <w:ind w:left="450"/>
              <w:rPr>
                <w:b/>
                <w:bCs/>
              </w:rPr>
            </w:pPr>
            <w:r w:rsidRPr="00144C59">
              <w:rPr>
                <w:b/>
                <w:bCs/>
              </w:rPr>
              <w:t>BoxLayout</w:t>
            </w:r>
          </w:p>
          <w:p w14:paraId="78CA2B45" w14:textId="77777777" w:rsidR="00DA4B44" w:rsidRPr="00144C59" w:rsidRDefault="00DA4B44" w:rsidP="00DA4B44">
            <w:pPr>
              <w:ind w:left="450"/>
              <w:rPr>
                <w:bCs/>
              </w:rPr>
            </w:pPr>
            <w:r w:rsidRPr="00144C59">
              <w:rPr>
                <w:bCs/>
              </w:rPr>
              <w:t xml:space="preserve">Organiza os componentes sequencialmente pelo eixo X ou eixo Y </w:t>
            </w:r>
            <w:r w:rsidRPr="00144C59">
              <w:rPr>
                <w:bCs/>
              </w:rPr>
              <w:lastRenderedPageBreak/>
              <w:t>(indicamos isso no construtor) usando os tamanhos preferenciais de cada componente.</w:t>
            </w:r>
          </w:p>
          <w:p w14:paraId="7EEAEEEC" w14:textId="77777777" w:rsidR="00DA4B44" w:rsidRPr="00144C59" w:rsidRDefault="00DA4B44" w:rsidP="00DA4B44">
            <w:pPr>
              <w:ind w:left="450"/>
              <w:rPr>
                <w:bCs/>
              </w:rPr>
            </w:pPr>
          </w:p>
          <w:p w14:paraId="15DCD37D" w14:textId="77777777" w:rsidR="00DA4B44" w:rsidRPr="00144C59" w:rsidRDefault="00DA4B44" w:rsidP="00DA4B44">
            <w:pPr>
              <w:ind w:left="450"/>
              <w:rPr>
                <w:b/>
                <w:bCs/>
              </w:rPr>
            </w:pPr>
            <w:r w:rsidRPr="00144C59">
              <w:rPr>
                <w:b/>
                <w:bCs/>
              </w:rPr>
              <w:t>GridLayout</w:t>
            </w:r>
          </w:p>
          <w:p w14:paraId="53AA30B6" w14:textId="77777777" w:rsidR="00DA4B44" w:rsidRPr="00144C59" w:rsidRDefault="00DA4B44" w:rsidP="00DA4B44">
            <w:pPr>
              <w:ind w:left="450"/>
              <w:rPr>
                <w:bCs/>
              </w:rPr>
            </w:pPr>
            <w:r w:rsidRPr="00144C59">
              <w:rPr>
                <w:bCs/>
              </w:rPr>
              <w:t>Organiza os componentes em um grid (tabela) com várias linhas e colunas (podemos definir no construtor). Os componentes são colocados um por célula e com tamanho que ocupe a célula toda.</w:t>
            </w:r>
          </w:p>
          <w:p w14:paraId="431B88D7" w14:textId="77777777" w:rsidR="00DA4B44" w:rsidRPr="00144C59" w:rsidRDefault="00DA4B44" w:rsidP="00DA4B44">
            <w:pPr>
              <w:ind w:left="450"/>
              <w:rPr>
                <w:bCs/>
              </w:rPr>
            </w:pPr>
          </w:p>
          <w:p w14:paraId="125D67F7" w14:textId="77777777" w:rsidR="00DA4B44" w:rsidRPr="00144C59" w:rsidRDefault="00DA4B44" w:rsidP="00DA4B44">
            <w:pPr>
              <w:ind w:left="450"/>
              <w:rPr>
                <w:b/>
                <w:bCs/>
              </w:rPr>
            </w:pPr>
            <w:r w:rsidRPr="00144C59">
              <w:rPr>
                <w:b/>
                <w:bCs/>
              </w:rPr>
              <w:t>GridBagLayout</w:t>
            </w:r>
          </w:p>
          <w:p w14:paraId="246A29A0" w14:textId="77777777" w:rsidR="00DA4B44" w:rsidRPr="00144C59" w:rsidRDefault="00DA4B44" w:rsidP="00DA4B44">
            <w:pPr>
              <w:ind w:left="450"/>
              <w:rPr>
                <w:bCs/>
              </w:rPr>
            </w:pPr>
            <w:r w:rsidRPr="00144C59">
              <w:rPr>
                <w:bCs/>
              </w:rPr>
              <w:t>É o mais complexo layout e é baseado no GridLayout. A idéia também é representar a tela como um grid com linhas e colunas. Mas no GridBagLayout podemos posicionar elementos ocupando várias células em qualquer direção, o que permite layouts mais customizados, mas também causa um custo muito alto de manutenção. A definição de onde deve ser colocado cada componente é feita através de restrições (GridBagConstraints) passadas ao método add.</w:t>
            </w:r>
          </w:p>
          <w:p w14:paraId="17CBB020" w14:textId="77777777" w:rsidR="00DA4B44" w:rsidRPr="00144C59" w:rsidRDefault="00DA4B44" w:rsidP="00DA4B44">
            <w:pPr>
              <w:ind w:left="450"/>
              <w:rPr>
                <w:bCs/>
              </w:rPr>
            </w:pPr>
          </w:p>
          <w:p w14:paraId="7C307CA9" w14:textId="77777777" w:rsidR="00DA4B44" w:rsidRPr="00144C59" w:rsidRDefault="00DA4B44" w:rsidP="00DA4B44">
            <w:pPr>
              <w:ind w:left="450"/>
              <w:rPr>
                <w:bCs/>
              </w:rPr>
            </w:pPr>
            <w:r w:rsidRPr="00144C59">
              <w:rPr>
                <w:b/>
                <w:bCs/>
              </w:rPr>
              <w:t>BorderLayout</w:t>
            </w:r>
          </w:p>
          <w:p w14:paraId="6B2B52B5" w14:textId="77777777" w:rsidR="00DA4B44" w:rsidRPr="00144C59" w:rsidRDefault="00DA4B44" w:rsidP="00DA4B44">
            <w:pPr>
              <w:ind w:left="450"/>
              <w:rPr>
                <w:b/>
              </w:rPr>
            </w:pPr>
            <w:r w:rsidRPr="00144C59">
              <w:rPr>
                <w:bCs/>
              </w:rPr>
              <w:t>Divide o container em cinco regiões: Norte, Sul, Leste, Oeste e Centro. Ao adicionar um componente, indicamos a região onde queremos adicioná-lo. Na hora de renderizar, o BorderLayout primeiro coloca os componentes do Norte e Sul em seus tamanhos preferenciais; depois, coloca os do Leste e Oeste também nos tamanhos preferenciais; por último, coloca o componente do Centro ocupando todo o restante do espaço.</w:t>
            </w:r>
            <w:commentRangeEnd w:id="2"/>
            <w:r w:rsidR="00364F21">
              <w:rPr>
                <w:rStyle w:val="Refdecomentrio"/>
              </w:rPr>
              <w:commentReference w:id="2"/>
            </w:r>
            <w:commentRangeEnd w:id="3"/>
            <w:r w:rsidR="00571B2F">
              <w:rPr>
                <w:rStyle w:val="Refdecomentrio"/>
              </w:rPr>
              <w:commentReference w:id="3"/>
            </w:r>
          </w:p>
        </w:tc>
      </w:tr>
    </w:tbl>
    <w:p w14:paraId="39514BC1" w14:textId="77777777" w:rsidR="009A4578" w:rsidRDefault="009A4578" w:rsidP="008155B9">
      <w:pPr>
        <w:ind w:left="450"/>
        <w:rPr>
          <w:bCs/>
        </w:rPr>
      </w:pPr>
    </w:p>
    <w:p w14:paraId="7ED4088C" w14:textId="77777777" w:rsidR="009A4578" w:rsidRDefault="009A4578" w:rsidP="009A4578">
      <w:pPr>
        <w:rPr>
          <w:bCs/>
        </w:rPr>
      </w:pPr>
    </w:p>
    <w:p w14:paraId="2758D01B" w14:textId="77777777" w:rsidR="005A48A6" w:rsidRDefault="009A4578" w:rsidP="008155B9">
      <w:pPr>
        <w:ind w:left="450"/>
      </w:pPr>
      <w:commentRangeStart w:id="7"/>
      <w:commentRangeStart w:id="8"/>
      <w:r>
        <w:t xml:space="preserve">Para mais informações sobre layouts, confira a documentação Java em: </w:t>
      </w:r>
      <w:hyperlink r:id="rId7" w:history="1">
        <w:r w:rsidRPr="00FA679C">
          <w:rPr>
            <w:rStyle w:val="Hiperlink"/>
            <w:bCs/>
          </w:rPr>
          <w:t>https://docs.oracle.com/javase/tutorial/uiswing/layout/index.html</w:t>
        </w:r>
      </w:hyperlink>
      <w:r>
        <w:t xml:space="preserve"> .</w:t>
      </w:r>
      <w:commentRangeEnd w:id="7"/>
      <w:r w:rsidR="00B01C4B">
        <w:rPr>
          <w:rStyle w:val="Refdecomentrio"/>
        </w:rPr>
        <w:commentReference w:id="7"/>
      </w:r>
      <w:commentRangeEnd w:id="8"/>
      <w:r w:rsidR="00BA5A36">
        <w:rPr>
          <w:rStyle w:val="Refdecomentrio"/>
        </w:rPr>
        <w:commentReference w:id="8"/>
      </w:r>
    </w:p>
    <w:p w14:paraId="41E36027" w14:textId="77777777" w:rsidR="00ED33E2" w:rsidRDefault="004A2467" w:rsidP="005A48A6">
      <w:pPr>
        <w:pStyle w:val="Ttulo3"/>
      </w:pPr>
      <w:r>
        <w:t xml:space="preserve">1.6 </w:t>
      </w:r>
      <w:r w:rsidR="004A0689">
        <w:t>–</w:t>
      </w:r>
      <w:r>
        <w:t xml:space="preserve"> </w:t>
      </w:r>
      <w:r w:rsidR="005A48A6">
        <w:t>TDP</w:t>
      </w:r>
    </w:p>
    <w:p w14:paraId="60C16000" w14:textId="3590DE72" w:rsidR="00ED33E2" w:rsidRDefault="00ED33E2" w:rsidP="00ED33E2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ED33E2"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Ainda considerando a teoria relacionada à prática, é necessário que você seja um</w:t>
      </w:r>
      <w:r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orientador do processo de desenvolvimento desta atividade, garantindo que o aluno</w:t>
      </w:r>
      <w:r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tenha o conhecimento necessário para tornar-se um profissional qualificado para o</w:t>
      </w:r>
      <w:r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mercado de trabalho.</w:t>
      </w:r>
    </w:p>
    <w:p w14:paraId="12D3FA31" w14:textId="77777777" w:rsidR="00580B35" w:rsidRDefault="00580B35" w:rsidP="00ED33E2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14:paraId="6931E298" w14:textId="0EB6068E" w:rsidR="00580B35" w:rsidRPr="00F64A59" w:rsidRDefault="00580B35" w:rsidP="00F64A59">
      <w:pPr>
        <w:autoSpaceDE w:val="0"/>
        <w:autoSpaceDN w:val="0"/>
        <w:adjustRightInd w:val="0"/>
        <w:jc w:val="left"/>
        <w:rPr>
          <w:rFonts w:ascii="Tahoma" w:hAnsi="Tahoma" w:cs="Tahoma"/>
          <w:b/>
          <w:sz w:val="20"/>
          <w:szCs w:val="20"/>
        </w:rPr>
      </w:pPr>
      <w:r w:rsidRPr="00F64A59">
        <w:rPr>
          <w:rFonts w:ascii="Tahoma" w:hAnsi="Tahoma" w:cs="Tahoma"/>
          <w:b/>
          <w:sz w:val="20"/>
          <w:szCs w:val="20"/>
        </w:rPr>
        <w:t>Seus protótipos abriram um leque de inspiração para Mariana. Com isso ela teve diversas ideias e um protótipo foi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F64A59">
        <w:rPr>
          <w:rFonts w:ascii="Tahoma" w:hAnsi="Tahoma" w:cs="Tahoma"/>
          <w:b/>
          <w:sz w:val="20"/>
          <w:szCs w:val="20"/>
        </w:rPr>
        <w:t>aprovado. Veja a primeira parte de protótipos:</w:t>
      </w:r>
    </w:p>
    <w:p w14:paraId="15346F5B" w14:textId="6C5DECD5" w:rsidR="004A0689" w:rsidDel="00571B2F" w:rsidRDefault="00580B35" w:rsidP="005A48A6">
      <w:pPr>
        <w:pStyle w:val="Ttulo3"/>
        <w:rPr>
          <w:del w:id="9" w:author="Willian" w:date="2016-12-15T02:01:00Z"/>
        </w:rPr>
      </w:pPr>
      <w:r>
        <w:t>INSERIR AS IMAGENS DO LIVRO DO ALUNO</w:t>
      </w:r>
    </w:p>
    <w:p w14:paraId="78263220" w14:textId="77777777" w:rsidR="00580B35" w:rsidRDefault="00580B35" w:rsidP="005A48A6">
      <w:pPr>
        <w:pStyle w:val="Ttulo3"/>
      </w:pPr>
    </w:p>
    <w:p w14:paraId="17A0BDD8" w14:textId="6905D0FE" w:rsidR="004A0689" w:rsidRDefault="004A0689" w:rsidP="004A0689"/>
    <w:p w14:paraId="66143E96" w14:textId="68C53C05" w:rsidR="0072741F" w:rsidRDefault="00842F66" w:rsidP="00F64A59">
      <w:pPr>
        <w:ind w:left="567"/>
        <w:rPr>
          <w:ins w:id="10" w:author="Willian" w:date="2016-12-15T02:01:00Z"/>
        </w:rPr>
      </w:pPr>
      <w:r>
        <w:t xml:space="preserve">Agora que </w:t>
      </w:r>
      <w:r w:rsidR="00DE7A6B">
        <w:t xml:space="preserve">aluno tem </w:t>
      </w:r>
      <w:r w:rsidR="004A0689">
        <w:t xml:space="preserve">os protótipos que definem a estrutura das </w:t>
      </w:r>
      <w:ins w:id="11" w:author="Oliveira, Sizue" w:date="2016-12-13T17:42:00Z">
        <w:r w:rsidR="0015683E">
          <w:t>v</w:t>
        </w:r>
      </w:ins>
      <w:del w:id="12" w:author="Oliveira, Sizue" w:date="2016-12-13T17:42:00Z">
        <w:r w:rsidR="004A0689" w:rsidDel="0015683E">
          <w:delText>V</w:delText>
        </w:r>
      </w:del>
      <w:r w:rsidR="004A0689">
        <w:t>iews</w:t>
      </w:r>
      <w:r w:rsidR="00DE7A6B">
        <w:t>, ele</w:t>
      </w:r>
      <w:r w:rsidR="00F64A59">
        <w:t xml:space="preserve"> </w:t>
      </w:r>
      <w:r w:rsidR="004A0689">
        <w:t xml:space="preserve">deverá criar suas próprias telas. </w:t>
      </w:r>
      <w:r w:rsidR="00DE7A6B">
        <w:t>Peça para que ele utilize</w:t>
      </w:r>
      <w:r w:rsidR="00F64A59">
        <w:t xml:space="preserve"> </w:t>
      </w:r>
      <w:r w:rsidR="004A0689">
        <w:t>cores, estilos e tamanhos que desejar. Apenas não deixe de seguir a estrutura que os protótipos sugerem. Não se preocupe com os dados por enquanto. Crie dados fictícios e apresente-os na tela.</w:t>
      </w:r>
      <w:r w:rsidR="00F64A59">
        <w:t xml:space="preserve"> O passo a passo para a construção de cada tela/funcionalidade e a solução do TDP constam na aula três dessa unidade. </w:t>
      </w:r>
    </w:p>
    <w:p w14:paraId="737DB404" w14:textId="77777777" w:rsidR="00571B2F" w:rsidRDefault="00571B2F" w:rsidP="00F64A59">
      <w:pPr>
        <w:ind w:left="567"/>
        <w:rPr>
          <w:ins w:id="13" w:author="Willian" w:date="2016-12-15T02:01:00Z"/>
        </w:rPr>
      </w:pPr>
    </w:p>
    <w:p w14:paraId="394FA8A0" w14:textId="77777777" w:rsidR="00571B2F" w:rsidRDefault="00571B2F" w:rsidP="00571B2F">
      <w:pPr>
        <w:pBdr>
          <w:bottom w:val="single" w:sz="4" w:space="1" w:color="auto"/>
        </w:pBdr>
        <w:rPr>
          <w:ins w:id="14" w:author="Willian" w:date="2016-12-15T02:01:00Z"/>
        </w:rPr>
      </w:pPr>
    </w:p>
    <w:p w14:paraId="4004CC87" w14:textId="77777777" w:rsidR="00571B2F" w:rsidRPr="00571B2F" w:rsidRDefault="00571B2F" w:rsidP="00571B2F">
      <w:pPr>
        <w:pStyle w:val="Ttulo3"/>
        <w:rPr>
          <w:ins w:id="15" w:author="Willian" w:date="2016-12-15T02:01:00Z"/>
          <w:color w:val="7F7F7F"/>
        </w:rPr>
      </w:pPr>
      <w:ins w:id="16" w:author="Willian" w:date="2016-12-15T02:01:00Z">
        <w:r w:rsidRPr="00571B2F">
          <w:rPr>
            <w:color w:val="7F7F7F"/>
          </w:rPr>
          <w:lastRenderedPageBreak/>
          <w:t>COTEÚDOS COMPLEMENTARES</w:t>
        </w:r>
      </w:ins>
    </w:p>
    <w:p w14:paraId="7081E298" w14:textId="77777777" w:rsidR="00727A5E" w:rsidRDefault="00727A5E" w:rsidP="00727A5E">
      <w:pPr>
        <w:rPr>
          <w:ins w:id="17" w:author="Willian" w:date="2016-12-15T02:13:00Z"/>
        </w:rPr>
      </w:pPr>
      <w:ins w:id="18" w:author="Willian" w:date="2016-12-15T02:13:00Z">
        <w:r>
          <w:t xml:space="preserve">Você, </w:t>
        </w:r>
        <w:r w:rsidRPr="00561E8D">
          <w:t xml:space="preserve">Educador, </w:t>
        </w:r>
        <w:r>
          <w:t>deve</w:t>
        </w:r>
        <w:r w:rsidRPr="00561E8D">
          <w:t xml:space="preserve"> agregar novos conhecimentos sobre os assuntos desta aula</w:t>
        </w:r>
        <w:r>
          <w:t>. C</w:t>
        </w:r>
        <w:r w:rsidRPr="00561E8D">
          <w:t>onheça algumas sugestões de conteúdo:</w:t>
        </w:r>
      </w:ins>
    </w:p>
    <w:p w14:paraId="41DED25C" w14:textId="77777777" w:rsidR="00727A5E" w:rsidRDefault="00727A5E" w:rsidP="00727A5E">
      <w:pPr>
        <w:numPr>
          <w:ilvl w:val="0"/>
          <w:numId w:val="49"/>
        </w:numPr>
        <w:rPr>
          <w:ins w:id="19" w:author="Willian" w:date="2016-12-15T02:13:00Z"/>
        </w:rPr>
        <w:pPrChange w:id="20" w:author="Willian" w:date="2016-12-15T02:13:00Z">
          <w:pPr>
            <w:numPr>
              <w:numId w:val="48"/>
            </w:numPr>
            <w:shd w:val="clear" w:color="auto" w:fill="FFFFFF"/>
            <w:ind w:left="720" w:hanging="360"/>
          </w:pPr>
        </w:pPrChange>
      </w:pPr>
      <w:ins w:id="21" w:author="Willian" w:date="2016-12-15T02:13:00Z">
        <w:r>
          <w:t>Leia a 8</w:t>
        </w:r>
        <w:r w:rsidRPr="00603E24">
          <w:rPr>
            <w:vertAlign w:val="superscript"/>
          </w:rPr>
          <w:t>a</w:t>
        </w:r>
        <w:r>
          <w:t xml:space="preserve"> edição (2010) da obra </w:t>
        </w:r>
        <w:r w:rsidRPr="00473175">
          <w:rPr>
            <w:b/>
          </w:rPr>
          <w:t>Java – Como Programar</w:t>
        </w:r>
        <w:r>
          <w:rPr>
            <w:b/>
          </w:rPr>
          <w:t xml:space="preserve">, </w:t>
        </w:r>
        <w:r>
          <w:t>do autor Deitel, publicada pela editora Prentice Hall. </w:t>
        </w:r>
      </w:ins>
    </w:p>
    <w:p w14:paraId="2EDF160A" w14:textId="77777777" w:rsidR="00EA71C0" w:rsidRDefault="00EA71C0" w:rsidP="00727A5E">
      <w:pPr>
        <w:ind w:left="720"/>
        <w:rPr>
          <w:ins w:id="22" w:author="Willian" w:date="2016-12-15T02:19:00Z"/>
        </w:rPr>
        <w:pPrChange w:id="23" w:author="Willian" w:date="2016-12-15T02:13:00Z">
          <w:pPr>
            <w:shd w:val="clear" w:color="auto" w:fill="FFFFFF"/>
            <w:ind w:left="720"/>
          </w:pPr>
        </w:pPrChange>
      </w:pPr>
    </w:p>
    <w:p w14:paraId="1C38F80E" w14:textId="79865548" w:rsidR="00727A5E" w:rsidRDefault="00727A5E" w:rsidP="00727A5E">
      <w:pPr>
        <w:ind w:left="720"/>
        <w:rPr>
          <w:ins w:id="24" w:author="Willian" w:date="2016-12-15T02:13:00Z"/>
        </w:rPr>
        <w:pPrChange w:id="25" w:author="Willian" w:date="2016-12-15T02:13:00Z">
          <w:pPr>
            <w:shd w:val="clear" w:color="auto" w:fill="FFFFFF"/>
            <w:ind w:left="720"/>
          </w:pPr>
        </w:pPrChange>
      </w:pPr>
      <w:ins w:id="26" w:author="Willian" w:date="2016-12-15T02:13:00Z">
        <w:r>
          <w:t xml:space="preserve">Este livro apresenta: aulas desde básicas até avançadas sobre programação Java. </w:t>
        </w:r>
        <w:r>
          <w:t>Esta é a unidade final do curso. Supomos que o aluno não terá mais dificuldades com a linguagem Java, ent</w:t>
        </w:r>
      </w:ins>
      <w:ins w:id="27" w:author="Willian" w:date="2016-12-15T02:14:00Z">
        <w:r>
          <w:t>ão este livro será um bom cookbook para você, educador, e o aluno consultar soluções mais sofisticadas para os problemas desta aula.</w:t>
        </w:r>
      </w:ins>
    </w:p>
    <w:p w14:paraId="23E75DCC" w14:textId="77777777" w:rsidR="00EA71C0" w:rsidRDefault="00EA71C0" w:rsidP="00EA71C0">
      <w:pPr>
        <w:ind w:left="720"/>
        <w:rPr>
          <w:ins w:id="28" w:author="Willian" w:date="2016-12-15T02:25:00Z"/>
        </w:rPr>
        <w:pPrChange w:id="29" w:author="Willian" w:date="2016-12-15T02:25:00Z">
          <w:pPr>
            <w:numPr>
              <w:numId w:val="48"/>
            </w:numPr>
            <w:shd w:val="clear" w:color="auto" w:fill="FFFFFF"/>
            <w:spacing w:before="100" w:beforeAutospacing="1" w:after="100" w:afterAutospacing="1"/>
            <w:ind w:left="720" w:hanging="360"/>
            <w:jc w:val="left"/>
          </w:pPr>
        </w:pPrChange>
      </w:pPr>
    </w:p>
    <w:p w14:paraId="1B4AF5A8" w14:textId="4B713049" w:rsidR="00571B2F" w:rsidRPr="00EA71C0" w:rsidRDefault="00EA71C0" w:rsidP="00EA71C0">
      <w:pPr>
        <w:numPr>
          <w:ilvl w:val="0"/>
          <w:numId w:val="49"/>
        </w:numPr>
        <w:rPr>
          <w:ins w:id="30" w:author="Willian" w:date="2016-12-15T02:22:00Z"/>
          <w:rPrChange w:id="31" w:author="Willian" w:date="2016-12-15T02:25:00Z">
            <w:rPr>
              <w:ins w:id="32" w:author="Willian" w:date="2016-12-15T02:22:00Z"/>
              <w:rFonts w:ascii="Arial" w:eastAsia="Times New Roman" w:hAnsi="Arial" w:cs="Arial"/>
              <w:bCs/>
              <w:sz w:val="19"/>
              <w:szCs w:val="19"/>
              <w:lang w:val="en-US"/>
            </w:rPr>
          </w:rPrChange>
        </w:rPr>
        <w:pPrChange w:id="33" w:author="Willian" w:date="2016-12-15T02:25:00Z">
          <w:pPr>
            <w:numPr>
              <w:numId w:val="48"/>
            </w:numPr>
            <w:shd w:val="clear" w:color="auto" w:fill="FFFFFF"/>
            <w:spacing w:before="100" w:beforeAutospacing="1" w:after="100" w:afterAutospacing="1"/>
            <w:ind w:left="720" w:hanging="360"/>
            <w:jc w:val="left"/>
          </w:pPr>
        </w:pPrChange>
      </w:pPr>
      <w:ins w:id="34" w:author="Willian" w:date="2016-12-15T02:20:00Z">
        <w:r w:rsidRPr="00EA71C0">
          <w:rPr>
            <w:rPrChange w:id="35" w:author="Willian" w:date="2016-12-15T02:25:00Z">
              <w:rPr>
                <w:rFonts w:ascii="Arial" w:eastAsia="Times New Roman" w:hAnsi="Arial" w:cs="Arial"/>
                <w:color w:val="222222"/>
                <w:sz w:val="19"/>
                <w:szCs w:val="19"/>
                <w:lang w:val="en-US"/>
              </w:rPr>
            </w:rPrChange>
          </w:rPr>
          <w:t xml:space="preserve">Leia a 1a edição (2006) da obra </w:t>
        </w:r>
      </w:ins>
      <w:ins w:id="36" w:author="Willian" w:date="2016-12-15T02:01:00Z">
        <w:r w:rsidR="00571B2F" w:rsidRPr="00EA71C0">
          <w:rPr>
            <w:b/>
            <w:rPrChange w:id="37" w:author="Willian" w:date="2016-12-15T02:25:00Z">
              <w:rPr>
                <w:rFonts w:ascii="Arial" w:eastAsia="Times New Roman" w:hAnsi="Arial" w:cs="Arial"/>
                <w:b/>
                <w:color w:val="222222"/>
                <w:sz w:val="19"/>
                <w:szCs w:val="19"/>
                <w:lang w:val="en-US"/>
              </w:rPr>
            </w:rPrChange>
          </w:rPr>
          <w:t>Swing: A Beginners Guide</w:t>
        </w:r>
      </w:ins>
      <w:ins w:id="38" w:author="Willian" w:date="2016-12-15T02:21:00Z">
        <w:r w:rsidRPr="00EA71C0">
          <w:rPr>
            <w:rPrChange w:id="39" w:author="Willian" w:date="2016-12-15T02:25:00Z">
              <w:rPr>
                <w:rFonts w:ascii="Arial" w:eastAsia="Times New Roman" w:hAnsi="Arial" w:cs="Arial"/>
                <w:b/>
                <w:color w:val="222222"/>
                <w:sz w:val="19"/>
                <w:szCs w:val="19"/>
                <w:lang w:val="en-US"/>
              </w:rPr>
            </w:rPrChange>
          </w:rPr>
          <w:t>, do autor Gilleanes T. A. Guedes</w:t>
        </w:r>
      </w:ins>
      <w:ins w:id="40" w:author="Willian" w:date="2016-12-15T02:22:00Z">
        <w:r w:rsidRPr="00EA71C0">
          <w:rPr>
            <w:rPrChange w:id="41" w:author="Willian" w:date="2016-12-15T02:25:00Z">
              <w:rPr>
                <w:rFonts w:ascii="Arial" w:eastAsia="Times New Roman" w:hAnsi="Arial" w:cs="Arial"/>
                <w:color w:val="222222"/>
                <w:sz w:val="19"/>
                <w:szCs w:val="19"/>
                <w:lang w:val="en-US"/>
              </w:rPr>
            </w:rPrChange>
          </w:rPr>
          <w:t>,</w:t>
        </w:r>
      </w:ins>
      <w:ins w:id="42" w:author="Willian" w:date="2016-12-15T02:21:00Z">
        <w:r w:rsidRPr="00EA71C0">
          <w:rPr>
            <w:rPrChange w:id="43" w:author="Willian" w:date="2016-12-15T02:25:00Z">
              <w:rPr>
                <w:rFonts w:ascii="Arial" w:eastAsia="Times New Roman" w:hAnsi="Arial" w:cs="Arial"/>
                <w:color w:val="222222"/>
                <w:sz w:val="19"/>
                <w:szCs w:val="19"/>
                <w:lang w:val="en-US"/>
              </w:rPr>
            </w:rPrChange>
          </w:rPr>
          <w:t xml:space="preserve"> publicado pela editora</w:t>
        </w:r>
      </w:ins>
      <w:ins w:id="44" w:author="Willian" w:date="2016-12-15T02:01:00Z">
        <w:r w:rsidR="00571B2F" w:rsidRPr="00EA71C0">
          <w:rPr>
            <w:rPrChange w:id="45" w:author="Willian" w:date="2016-12-15T02:25:00Z">
              <w:rPr>
                <w:rFonts w:ascii="Arial" w:eastAsia="Times New Roman" w:hAnsi="Arial" w:cs="Arial"/>
                <w:b/>
                <w:color w:val="222222"/>
                <w:sz w:val="19"/>
                <w:szCs w:val="19"/>
                <w:lang w:val="en-US"/>
              </w:rPr>
            </w:rPrChange>
          </w:rPr>
          <w:t xml:space="preserve"> McGraw-Hill.</w:t>
        </w:r>
      </w:ins>
    </w:p>
    <w:p w14:paraId="2262C360" w14:textId="77777777" w:rsidR="00EA71C0" w:rsidRDefault="00EA71C0" w:rsidP="00EA71C0">
      <w:pPr>
        <w:ind w:left="720"/>
        <w:rPr>
          <w:ins w:id="46" w:author="Willian" w:date="2016-12-15T02:25:00Z"/>
        </w:rPr>
        <w:pPrChange w:id="47" w:author="Willian" w:date="2016-12-15T02:25:00Z">
          <w:pPr>
            <w:numPr>
              <w:numId w:val="48"/>
            </w:numPr>
            <w:shd w:val="clear" w:color="auto" w:fill="FFFFFF"/>
            <w:spacing w:before="100" w:beforeAutospacing="1" w:after="100" w:afterAutospacing="1"/>
            <w:ind w:left="720" w:hanging="360"/>
            <w:jc w:val="left"/>
          </w:pPr>
        </w:pPrChange>
      </w:pPr>
    </w:p>
    <w:p w14:paraId="3C7AF353" w14:textId="2C6E70BA" w:rsidR="00EA71C0" w:rsidRPr="00EA71C0" w:rsidRDefault="00EA71C0" w:rsidP="00EA71C0">
      <w:pPr>
        <w:ind w:left="720"/>
        <w:rPr>
          <w:ins w:id="48" w:author="Willian" w:date="2016-12-15T02:01:00Z"/>
          <w:rPrChange w:id="49" w:author="Willian" w:date="2016-12-15T02:25:00Z">
            <w:rPr>
              <w:ins w:id="50" w:author="Willian" w:date="2016-12-15T02:01:00Z"/>
              <w:rFonts w:ascii="Arial" w:eastAsia="Times New Roman" w:hAnsi="Arial" w:cs="Arial"/>
              <w:color w:val="222222"/>
              <w:sz w:val="19"/>
              <w:szCs w:val="19"/>
              <w:lang w:val="en-US"/>
            </w:rPr>
          </w:rPrChange>
        </w:rPr>
        <w:pPrChange w:id="51" w:author="Willian" w:date="2016-12-15T02:25:00Z">
          <w:pPr>
            <w:numPr>
              <w:numId w:val="48"/>
            </w:numPr>
            <w:shd w:val="clear" w:color="auto" w:fill="FFFFFF"/>
            <w:spacing w:before="100" w:beforeAutospacing="1" w:after="100" w:afterAutospacing="1"/>
            <w:ind w:left="720" w:hanging="360"/>
            <w:jc w:val="left"/>
          </w:pPr>
        </w:pPrChange>
      </w:pPr>
      <w:ins w:id="52" w:author="Willian" w:date="2016-12-15T02:22:00Z">
        <w:r w:rsidRPr="00EA71C0">
          <w:rPr>
            <w:rPrChange w:id="53" w:author="Willian" w:date="2016-12-15T02:25:00Z">
              <w:rPr>
                <w:rFonts w:ascii="Arial" w:eastAsia="Times New Roman" w:hAnsi="Arial" w:cs="Arial"/>
                <w:color w:val="222222"/>
                <w:sz w:val="19"/>
                <w:szCs w:val="19"/>
                <w:lang w:val="en-US"/>
              </w:rPr>
            </w:rPrChange>
          </w:rPr>
          <w:t>Este livro cont</w:t>
        </w:r>
      </w:ins>
      <w:ins w:id="54" w:author="Willian" w:date="2016-12-15T02:23:00Z">
        <w:r w:rsidRPr="00EA71C0">
          <w:rPr>
            <w:rPrChange w:id="55" w:author="Willian" w:date="2016-12-15T02:25:00Z">
              <w:rPr>
                <w:rFonts w:ascii="Arial" w:eastAsia="Times New Roman" w:hAnsi="Arial" w:cs="Arial"/>
                <w:color w:val="222222"/>
                <w:sz w:val="19"/>
                <w:szCs w:val="19"/>
                <w:lang w:val="en-US"/>
              </w:rPr>
            </w:rPrChange>
          </w:rPr>
          <w:t xml:space="preserve">ém: material complementar para desenvolvimento em Swing. Este livro poderá </w:t>
        </w:r>
      </w:ins>
      <w:ins w:id="56" w:author="Willian" w:date="2016-12-15T02:24:00Z">
        <w:r w:rsidRPr="00EA71C0">
          <w:rPr>
            <w:rPrChange w:id="57" w:author="Willian" w:date="2016-12-15T02:25:00Z">
              <w:rPr>
                <w:rFonts w:ascii="Arial" w:eastAsia="Times New Roman" w:hAnsi="Arial" w:cs="Arial"/>
                <w:color w:val="222222"/>
                <w:sz w:val="19"/>
                <w:szCs w:val="19"/>
                <w:lang w:val="en-US"/>
              </w:rPr>
            </w:rPrChange>
          </w:rPr>
          <w:t>servir como referência na execução dos TDPs.</w:t>
        </w:r>
      </w:ins>
    </w:p>
    <w:p w14:paraId="25BEF657" w14:textId="77777777" w:rsidR="00571B2F" w:rsidRPr="00571B2F" w:rsidRDefault="00571B2F" w:rsidP="00571B2F">
      <w:pPr>
        <w:pStyle w:val="Ttulo3"/>
        <w:rPr>
          <w:ins w:id="58" w:author="Willian" w:date="2016-12-15T02:01:00Z"/>
          <w:color w:val="7F7F7F"/>
        </w:rPr>
      </w:pPr>
      <w:ins w:id="59" w:author="Willian" w:date="2016-12-15T02:01:00Z">
        <w:r w:rsidRPr="00571B2F">
          <w:rPr>
            <w:color w:val="7F7F7F"/>
          </w:rPr>
          <w:t>REFERÊNCIAS</w:t>
        </w:r>
      </w:ins>
    </w:p>
    <w:p w14:paraId="29FD25F3" w14:textId="77777777" w:rsidR="00571B2F" w:rsidRPr="007F601C" w:rsidRDefault="00571B2F" w:rsidP="00571B2F">
      <w:pPr>
        <w:numPr>
          <w:ilvl w:val="0"/>
          <w:numId w:val="48"/>
        </w:numPr>
        <w:shd w:val="clear" w:color="auto" w:fill="FFFFFF"/>
        <w:spacing w:before="100" w:beforeAutospacing="1" w:after="100" w:afterAutospacing="1"/>
        <w:jc w:val="left"/>
        <w:rPr>
          <w:ins w:id="60" w:author="Willian" w:date="2016-12-15T02:01:00Z"/>
          <w:rFonts w:ascii="Arial" w:eastAsia="Times New Roman" w:hAnsi="Arial" w:cs="Arial"/>
          <w:color w:val="222222"/>
          <w:sz w:val="19"/>
          <w:szCs w:val="19"/>
          <w:lang w:val="en-US"/>
        </w:rPr>
      </w:pPr>
      <w:ins w:id="61" w:author="Willian" w:date="2016-12-15T02:01:00Z">
        <w:r w:rsidRPr="00705966">
          <w:rPr>
            <w:rFonts w:ascii="Arial" w:eastAsia="Times New Roman" w:hAnsi="Arial" w:cs="Arial"/>
            <w:color w:val="222222"/>
            <w:sz w:val="19"/>
            <w:szCs w:val="19"/>
            <w:lang w:val="en-US"/>
          </w:rPr>
          <w:t xml:space="preserve">GUEDES, GILLEANES T. A. </w:t>
        </w:r>
        <w:r w:rsidRPr="00705966">
          <w:rPr>
            <w:rFonts w:ascii="Arial" w:eastAsia="Times New Roman" w:hAnsi="Arial" w:cs="Arial"/>
            <w:b/>
            <w:color w:val="222222"/>
            <w:sz w:val="19"/>
            <w:szCs w:val="19"/>
            <w:lang w:val="en-US"/>
          </w:rPr>
          <w:t xml:space="preserve">Swing: A Beginners Guide. </w:t>
        </w:r>
        <w:r w:rsidRPr="007F601C">
          <w:rPr>
            <w:rFonts w:ascii="Arial" w:eastAsia="Times New Roman" w:hAnsi="Arial" w:cs="Arial"/>
            <w:color w:val="222222"/>
            <w:sz w:val="19"/>
            <w:szCs w:val="19"/>
          </w:rPr>
          <w:t>McGraw-Hill</w:t>
        </w:r>
        <w:r>
          <w:rPr>
            <w:rFonts w:ascii="Arial" w:eastAsia="Times New Roman" w:hAnsi="Arial" w:cs="Arial"/>
            <w:color w:val="222222"/>
            <w:sz w:val="19"/>
            <w:szCs w:val="19"/>
          </w:rPr>
          <w:t>. 1</w:t>
        </w:r>
        <w:r w:rsidRPr="001353CF">
          <w:rPr>
            <w:rFonts w:ascii="Arial" w:eastAsia="Times New Roman" w:hAnsi="Arial" w:cs="Arial"/>
            <w:color w:val="222222"/>
            <w:sz w:val="19"/>
            <w:szCs w:val="19"/>
            <w:vertAlign w:val="superscript"/>
          </w:rPr>
          <w:t>a</w:t>
        </w:r>
        <w:r w:rsidRPr="001F1E81">
          <w:rPr>
            <w:rFonts w:ascii="Arial" w:eastAsia="Times New Roman" w:hAnsi="Arial" w:cs="Arial"/>
            <w:bCs/>
            <w:sz w:val="19"/>
            <w:szCs w:val="19"/>
            <w:lang w:val="en-US"/>
          </w:rPr>
          <w:t xml:space="preserve"> </w:t>
        </w:r>
        <w:r>
          <w:rPr>
            <w:rFonts w:ascii="Arial" w:eastAsia="Times New Roman" w:hAnsi="Arial" w:cs="Arial"/>
            <w:bCs/>
            <w:sz w:val="19"/>
            <w:szCs w:val="19"/>
            <w:lang w:val="en-US"/>
          </w:rPr>
          <w:t>Edição, 2006.</w:t>
        </w:r>
      </w:ins>
    </w:p>
    <w:p w14:paraId="6FA5938C" w14:textId="77777777" w:rsidR="00571B2F" w:rsidRPr="00571B2F" w:rsidRDefault="00571B2F" w:rsidP="00571B2F">
      <w:pPr>
        <w:pStyle w:val="Ttulo3"/>
        <w:rPr>
          <w:ins w:id="62" w:author="Willian" w:date="2016-12-15T02:01:00Z"/>
          <w:color w:val="7F7F7F"/>
          <w:sz w:val="24"/>
        </w:rPr>
      </w:pPr>
      <w:ins w:id="63" w:author="Willian" w:date="2016-12-15T02:01:00Z">
        <w:r w:rsidRPr="00571B2F">
          <w:rPr>
            <w:color w:val="7F7F7F"/>
            <w:sz w:val="24"/>
          </w:rPr>
          <w:t>Conheça todas as referências utilizadas pelo autor para elaboração dessa aula no Livro do Aluno:</w:t>
        </w:r>
      </w:ins>
    </w:p>
    <w:p w14:paraId="3E1A4B82" w14:textId="77777777" w:rsidR="00571B2F" w:rsidRDefault="00571B2F" w:rsidP="00571B2F">
      <w:pPr>
        <w:numPr>
          <w:ilvl w:val="0"/>
          <w:numId w:val="48"/>
        </w:numPr>
        <w:shd w:val="clear" w:color="auto" w:fill="FFFFFF"/>
        <w:spacing w:before="100" w:beforeAutospacing="1" w:after="100" w:afterAutospacing="1"/>
        <w:jc w:val="left"/>
        <w:rPr>
          <w:ins w:id="64" w:author="Willian" w:date="2016-12-15T02:06:00Z"/>
          <w:rFonts w:ascii="Arial" w:eastAsia="Times New Roman" w:hAnsi="Arial" w:cs="Arial"/>
          <w:color w:val="222222"/>
          <w:sz w:val="19"/>
          <w:szCs w:val="19"/>
          <w:lang w:val="en-US"/>
        </w:rPr>
      </w:pPr>
      <w:ins w:id="65" w:author="Willian" w:date="2016-12-15T02:01:00Z">
        <w:r>
          <w:t>NETBEANS</w:t>
        </w:r>
        <w:r w:rsidRPr="00C163CC">
          <w:t xml:space="preserve">. </w:t>
        </w:r>
        <w:r>
          <w:rPr>
            <w:b/>
          </w:rPr>
          <w:t>Swing</w:t>
        </w:r>
        <w:r w:rsidRPr="00C163CC">
          <w:t>. Disponível em</w:t>
        </w:r>
        <w:r>
          <w:t>:</w:t>
        </w:r>
        <w:r w:rsidRPr="00C163CC">
          <w:t xml:space="preserve"> &lt;</w:t>
        </w:r>
        <w:r w:rsidRPr="00705966">
          <w:rPr>
            <w:rFonts w:ascii="Arial" w:eastAsia="Times New Roman" w:hAnsi="Arial" w:cs="Arial"/>
            <w:color w:val="222222"/>
            <w:sz w:val="19"/>
            <w:szCs w:val="19"/>
          </w:rPr>
          <w:t xml:space="preserve">https://netbeans.org/features/java-on-client/swing_pt_BR.html&gt;. </w:t>
        </w:r>
        <w:r>
          <w:rPr>
            <w:rFonts w:ascii="Arial" w:eastAsia="Times New Roman" w:hAnsi="Arial" w:cs="Arial"/>
            <w:color w:val="222222"/>
            <w:sz w:val="19"/>
            <w:szCs w:val="19"/>
            <w:lang w:val="en-US"/>
          </w:rPr>
          <w:t>Acessado em 13 dec. 2016.</w:t>
        </w:r>
      </w:ins>
    </w:p>
    <w:p w14:paraId="140DAFA1" w14:textId="25124FB7" w:rsidR="00571B2F" w:rsidRDefault="00571B2F" w:rsidP="00571B2F">
      <w:pPr>
        <w:numPr>
          <w:ilvl w:val="0"/>
          <w:numId w:val="48"/>
        </w:numPr>
        <w:shd w:val="clear" w:color="auto" w:fill="FFFFFF"/>
        <w:spacing w:before="100" w:beforeAutospacing="1" w:after="100" w:afterAutospacing="1"/>
        <w:jc w:val="left"/>
        <w:rPr>
          <w:ins w:id="66" w:author="Willian" w:date="2016-12-15T02:01:00Z"/>
          <w:rFonts w:ascii="Arial" w:eastAsia="Times New Roman" w:hAnsi="Arial" w:cs="Arial"/>
          <w:color w:val="222222"/>
          <w:sz w:val="19"/>
          <w:szCs w:val="19"/>
          <w:lang w:val="en-US"/>
        </w:rPr>
      </w:pPr>
      <w:ins w:id="67" w:author="Willian" w:date="2016-12-15T02:07:00Z">
        <w:r>
          <w:t xml:space="preserve">ORACLE. </w:t>
        </w:r>
      </w:ins>
      <w:ins w:id="68" w:author="Willian" w:date="2016-12-15T02:08:00Z">
        <w:r w:rsidRPr="00571B2F">
          <w:rPr>
            <w:b/>
          </w:rPr>
          <w:t>Lesson: Laying Out Components Within a Container</w:t>
        </w:r>
      </w:ins>
      <w:ins w:id="69" w:author="Willian" w:date="2016-12-15T02:07:00Z">
        <w:r>
          <w:rPr>
            <w:b/>
          </w:rPr>
          <w:t xml:space="preserve">. </w:t>
        </w:r>
        <w:r>
          <w:t>Disponível em: &lt;</w:t>
        </w:r>
      </w:ins>
      <w:ins w:id="70" w:author="Willian" w:date="2016-12-15T02:06:00Z">
        <w:r w:rsidRPr="00571B2F">
          <w:rPr>
            <w:bCs/>
            <w:rPrChange w:id="71" w:author="Willian" w:date="2016-12-15T02:07:00Z">
              <w:rPr>
                <w:rStyle w:val="Hiperlink"/>
                <w:bCs/>
              </w:rPr>
            </w:rPrChange>
          </w:rPr>
          <w:t>https://docs.oracle.com/javase/tutorial/uiswing/layout/index.html</w:t>
        </w:r>
      </w:ins>
      <w:ins w:id="72" w:author="Willian" w:date="2016-12-15T02:07:00Z">
        <w:r>
          <w:rPr>
            <w:rFonts w:ascii="Arial" w:eastAsia="Times New Roman" w:hAnsi="Arial" w:cs="Arial"/>
            <w:color w:val="222222"/>
            <w:sz w:val="19"/>
            <w:szCs w:val="19"/>
            <w:lang w:val="en-US"/>
          </w:rPr>
          <w:t>&gt;</w:t>
        </w:r>
      </w:ins>
      <w:ins w:id="73" w:author="Willian" w:date="2016-12-15T02:11:00Z">
        <w:r w:rsidR="00727A5E">
          <w:rPr>
            <w:rFonts w:ascii="Arial" w:eastAsia="Times New Roman" w:hAnsi="Arial" w:cs="Arial"/>
            <w:color w:val="222222"/>
            <w:sz w:val="19"/>
            <w:szCs w:val="19"/>
            <w:lang w:val="en-US"/>
          </w:rPr>
          <w:t>. Acesso em: 15 dec. 2016.</w:t>
        </w:r>
      </w:ins>
    </w:p>
    <w:p w14:paraId="11CF9890" w14:textId="77777777" w:rsidR="00571B2F" w:rsidRPr="007F17CC" w:rsidRDefault="00571B2F" w:rsidP="00571B2F">
      <w:pPr>
        <w:shd w:val="clear" w:color="auto" w:fill="FFFFFF"/>
        <w:spacing w:before="100" w:beforeAutospacing="1" w:after="100" w:afterAutospacing="1"/>
        <w:jc w:val="left"/>
        <w:rPr>
          <w:ins w:id="74" w:author="Willian" w:date="2016-12-15T02:01:00Z"/>
          <w:rFonts w:ascii="Arial" w:eastAsia="Times New Roman" w:hAnsi="Arial" w:cs="Arial"/>
          <w:color w:val="222222"/>
          <w:sz w:val="19"/>
          <w:szCs w:val="19"/>
          <w:lang w:val="en-US"/>
        </w:rPr>
      </w:pPr>
    </w:p>
    <w:p w14:paraId="386FEF32" w14:textId="51B27A47" w:rsidR="00571B2F" w:rsidDel="00571B2F" w:rsidRDefault="00571B2F" w:rsidP="00F64A59">
      <w:pPr>
        <w:ind w:left="567"/>
        <w:rPr>
          <w:del w:id="75" w:author="Willian" w:date="2016-12-15T02:02:00Z"/>
        </w:rPr>
      </w:pPr>
    </w:p>
    <w:p w14:paraId="31B1DF34" w14:textId="4709E044" w:rsidR="004E1568" w:rsidRPr="004E1568" w:rsidDel="00571B2F" w:rsidRDefault="004E1568" w:rsidP="004E1568">
      <w:pPr>
        <w:rPr>
          <w:del w:id="76" w:author="Willian" w:date="2016-12-15T02:02:00Z"/>
        </w:rPr>
      </w:pPr>
    </w:p>
    <w:p w14:paraId="0FCC9826" w14:textId="0FC100CD" w:rsidR="004E1568" w:rsidRDefault="004E1568">
      <w:pPr>
        <w:jc w:val="left"/>
        <w:rPr>
          <w:rFonts w:ascii="Calibri Light" w:hAnsi="Calibri Light"/>
          <w:b/>
          <w:bCs/>
          <w:color w:val="00B050"/>
          <w:sz w:val="56"/>
          <w:szCs w:val="36"/>
        </w:rPr>
      </w:pPr>
      <w:del w:id="77" w:author="Willian" w:date="2016-12-15T02:02:00Z">
        <w:r w:rsidDel="00571B2F">
          <w:br w:type="page"/>
        </w:r>
      </w:del>
      <w:ins w:id="78" w:author="Willian" w:date="2016-12-15T02:02:00Z">
        <w:r w:rsidR="00571B2F">
          <w:br w:type="page"/>
        </w:r>
      </w:ins>
    </w:p>
    <w:p w14:paraId="36F59D82" w14:textId="77777777" w:rsidR="002C27A0" w:rsidRDefault="00890C07" w:rsidP="002C27A0">
      <w:pPr>
        <w:pStyle w:val="Ttulo2"/>
      </w:pPr>
      <w:r>
        <w:t>Aula 2</w:t>
      </w:r>
      <w:r w:rsidR="0022339A" w:rsidRPr="00890C07">
        <w:t xml:space="preserve"> </w:t>
      </w:r>
      <w:r w:rsidR="005A48A6">
        <w:t>–</w:t>
      </w:r>
      <w:r w:rsidR="0022339A">
        <w:t xml:space="preserve"> </w:t>
      </w:r>
      <w:r w:rsidR="005A48A6">
        <w:t>Finalizando as Views e os Models</w:t>
      </w:r>
    </w:p>
    <w:p w14:paraId="07A84472" w14:textId="77777777" w:rsidR="002C27A0" w:rsidRDefault="002C27A0" w:rsidP="002C27A0">
      <w:pPr>
        <w:pBdr>
          <w:bottom w:val="single" w:sz="4" w:space="1" w:color="auto"/>
        </w:pBdr>
        <w:jc w:val="left"/>
      </w:pPr>
    </w:p>
    <w:p w14:paraId="5D567013" w14:textId="77777777" w:rsidR="002C27A0" w:rsidRDefault="002C27A0" w:rsidP="002C27A0">
      <w:pPr>
        <w:jc w:val="left"/>
      </w:pPr>
    </w:p>
    <w:p w14:paraId="58167E9D" w14:textId="77777777" w:rsidR="002C27A0" w:rsidRPr="00534847" w:rsidRDefault="002C27A0" w:rsidP="002C27A0">
      <w:pPr>
        <w:pStyle w:val="Ttulo3"/>
        <w:rPr>
          <w:color w:val="7F7F7F"/>
        </w:rPr>
      </w:pPr>
      <w:r w:rsidRPr="00534847">
        <w:rPr>
          <w:color w:val="7F7F7F"/>
        </w:rPr>
        <w:t>CARGA HORÁRIA</w:t>
      </w:r>
    </w:p>
    <w:p w14:paraId="72043495" w14:textId="77777777" w:rsidR="002C27A0" w:rsidRDefault="002C27A0" w:rsidP="002C27A0">
      <w:pPr>
        <w:jc w:val="left"/>
        <w:rPr>
          <w:rFonts w:eastAsia="Times New Roman"/>
          <w:sz w:val="24"/>
        </w:rPr>
      </w:pPr>
      <w:r>
        <w:rPr>
          <w:rFonts w:eastAsia="Times New Roman"/>
        </w:rPr>
        <w:t>Conforme o plano de aula, esta aula terá duração de 1h30 e deverá ser conduzida de acordo com as orientações pedagógicas.</w:t>
      </w:r>
    </w:p>
    <w:p w14:paraId="26623962" w14:textId="77777777" w:rsidR="002C27A0" w:rsidRDefault="002C27A0" w:rsidP="002C27A0">
      <w:pPr>
        <w:jc w:val="left"/>
      </w:pPr>
      <w:r>
        <w:t xml:space="preserve"> </w:t>
      </w:r>
    </w:p>
    <w:p w14:paraId="214024D1" w14:textId="77777777" w:rsidR="002C27A0" w:rsidRPr="00534847" w:rsidRDefault="002C27A0" w:rsidP="002C27A0">
      <w:pPr>
        <w:pStyle w:val="Ttulo3"/>
        <w:rPr>
          <w:color w:val="7F7F7F"/>
        </w:rPr>
      </w:pPr>
      <w:r w:rsidRPr="00534847">
        <w:rPr>
          <w:color w:val="7F7F7F"/>
        </w:rPr>
        <w:t>OBJETIVO DA AULA</w:t>
      </w:r>
    </w:p>
    <w:p w14:paraId="34D132F4" w14:textId="0812E027" w:rsidR="002C27A0" w:rsidRDefault="002C27A0" w:rsidP="002C27A0">
      <w:r w:rsidRPr="001C2894">
        <w:t>Ao final da aula, você deverá garantir que o aluno tenha subsídios para</w:t>
      </w:r>
      <w:r w:rsidR="00BE741E">
        <w:t>:</w:t>
      </w:r>
    </w:p>
    <w:p w14:paraId="589C89FD" w14:textId="77777777" w:rsidR="002C27A0" w:rsidRPr="001C2894" w:rsidRDefault="002C27A0" w:rsidP="002C27A0">
      <w:pPr>
        <w:pStyle w:val="PargrafodaLista"/>
        <w:numPr>
          <w:ilvl w:val="0"/>
          <w:numId w:val="44"/>
        </w:numPr>
      </w:pPr>
      <w:r>
        <w:t>Aplicar os conhecimentos aprendidos nas aulas anteriores para adicionar funcionalidade às telas criadas.</w:t>
      </w:r>
    </w:p>
    <w:p w14:paraId="08669677" w14:textId="77777777" w:rsidR="002C27A0" w:rsidRPr="001C2894" w:rsidRDefault="002C27A0" w:rsidP="002C27A0"/>
    <w:p w14:paraId="62A707C1" w14:textId="77777777" w:rsidR="002C27A0" w:rsidRPr="00534847" w:rsidRDefault="002C27A0" w:rsidP="002C27A0">
      <w:pPr>
        <w:pStyle w:val="Ttulo3"/>
        <w:rPr>
          <w:color w:val="7F7F7F"/>
        </w:rPr>
      </w:pPr>
      <w:r w:rsidRPr="00534847">
        <w:rPr>
          <w:color w:val="7F7F7F"/>
        </w:rPr>
        <w:t>ORIENTAÇÕES PEDAGÓGICAS</w:t>
      </w:r>
    </w:p>
    <w:p w14:paraId="3CE15D9E" w14:textId="77777777" w:rsidR="002C27A0" w:rsidRDefault="002C27A0" w:rsidP="002C27A0">
      <w:r w:rsidRPr="001C2894">
        <w:t>Para atender os objetivos de aprendizagem, você deverá conduzir o processo de ensino considerando a organização didática apresentada a seguir:</w:t>
      </w:r>
      <w:r>
        <w:t xml:space="preserve"> </w:t>
      </w:r>
    </w:p>
    <w:p w14:paraId="2CD13C75" w14:textId="77777777" w:rsidR="002C27A0" w:rsidRDefault="002C27A0" w:rsidP="002C27A0">
      <w:pPr>
        <w:pStyle w:val="PargrafodaLista"/>
        <w:numPr>
          <w:ilvl w:val="0"/>
          <w:numId w:val="45"/>
        </w:numPr>
      </w:pPr>
      <w:r>
        <w:t>20 minutos de aula expositiva;</w:t>
      </w:r>
    </w:p>
    <w:p w14:paraId="720927F9" w14:textId="77777777" w:rsidR="002C27A0" w:rsidRDefault="002C27A0" w:rsidP="002C27A0">
      <w:pPr>
        <w:pStyle w:val="PargrafodaLista"/>
        <w:numPr>
          <w:ilvl w:val="0"/>
          <w:numId w:val="45"/>
        </w:numPr>
      </w:pPr>
      <w:r>
        <w:t>2</w:t>
      </w:r>
      <w:r w:rsidRPr="001C2894">
        <w:t>0 minutos para</w:t>
      </w:r>
      <w:r>
        <w:t xml:space="preserve"> tirar as dúvidas dos alunos;</w:t>
      </w:r>
    </w:p>
    <w:p w14:paraId="644F62A2" w14:textId="77777777" w:rsidR="002C27A0" w:rsidRDefault="002C27A0" w:rsidP="002C27A0">
      <w:pPr>
        <w:pStyle w:val="PargrafodaLista"/>
        <w:numPr>
          <w:ilvl w:val="0"/>
          <w:numId w:val="45"/>
        </w:numPr>
      </w:pPr>
      <w:r>
        <w:t>50</w:t>
      </w:r>
      <w:r w:rsidRPr="001C2894">
        <w:t xml:space="preserve"> minutos para desenvolver as atividades propostas para a turma.</w:t>
      </w:r>
    </w:p>
    <w:p w14:paraId="5487BF56" w14:textId="77777777" w:rsidR="002C27A0" w:rsidRPr="001C2894" w:rsidRDefault="002C27A0" w:rsidP="002C27A0"/>
    <w:p w14:paraId="76C421F4" w14:textId="77777777" w:rsidR="002C27A0" w:rsidRPr="00534847" w:rsidRDefault="002C27A0" w:rsidP="002C27A0">
      <w:pPr>
        <w:pStyle w:val="Ttulo3"/>
        <w:rPr>
          <w:color w:val="7F7F7F"/>
        </w:rPr>
      </w:pPr>
      <w:r w:rsidRPr="00534847">
        <w:rPr>
          <w:color w:val="7F7F7F"/>
        </w:rPr>
        <w:t>TÓPICOS DE ESTUDO</w:t>
      </w:r>
    </w:p>
    <w:p w14:paraId="5D577411" w14:textId="77777777" w:rsidR="002C27A0" w:rsidRPr="001C2894" w:rsidRDefault="002C27A0" w:rsidP="002C27A0">
      <w:r w:rsidRPr="001C2894">
        <w:t>Todos os tópicos a seguir, conforme livro do aluno, devem ser trabalhados de forma dinâmica, criativa, com embasamento teórico e prático voltado ao mercado de trabalho.</w:t>
      </w:r>
    </w:p>
    <w:p w14:paraId="0449CD1B" w14:textId="1E4E4241" w:rsidR="00B01C4B" w:rsidRDefault="00B01C4B" w:rsidP="002C27A0">
      <w:pPr>
        <w:pStyle w:val="PargrafodaLista"/>
        <w:numPr>
          <w:ilvl w:val="0"/>
          <w:numId w:val="47"/>
        </w:numPr>
      </w:pPr>
      <w:r>
        <w:t>A tela principal;</w:t>
      </w:r>
    </w:p>
    <w:p w14:paraId="7F0C95B3" w14:textId="3B5068FE" w:rsidR="002C27A0" w:rsidRPr="001C2894" w:rsidRDefault="007C4FDB" w:rsidP="002C27A0">
      <w:pPr>
        <w:pStyle w:val="PargrafodaLista"/>
        <w:numPr>
          <w:ilvl w:val="0"/>
          <w:numId w:val="47"/>
        </w:numPr>
      </w:pPr>
      <w:r>
        <w:t>Codificando nossos Models</w:t>
      </w:r>
      <w:r w:rsidR="00B01C4B">
        <w:t>.</w:t>
      </w:r>
    </w:p>
    <w:p w14:paraId="20D7F8F4" w14:textId="77777777" w:rsidR="002C27A0" w:rsidRPr="00534847" w:rsidRDefault="002C27A0" w:rsidP="002C27A0">
      <w:pPr>
        <w:pStyle w:val="Ttulo3"/>
        <w:rPr>
          <w:color w:val="7F7F7F"/>
        </w:rPr>
      </w:pPr>
      <w:r w:rsidRPr="00534847">
        <w:rPr>
          <w:color w:val="7F7F7F"/>
        </w:rPr>
        <w:t>PONTOS IMPORTANTES</w:t>
      </w:r>
    </w:p>
    <w:p w14:paraId="1876651C" w14:textId="77777777" w:rsidR="002C27A0" w:rsidRPr="00561E8D" w:rsidRDefault="002C27A0" w:rsidP="002C27A0">
      <w:r w:rsidRPr="00561E8D">
        <w:t xml:space="preserve">Para garantir </w:t>
      </w:r>
      <w:r>
        <w:t>ao aluno um aprendizado signifi</w:t>
      </w:r>
      <w:r w:rsidRPr="00561E8D">
        <w:t xml:space="preserve">cativo, resgate os principais conceitos de cada tópico abordado na aula. Neste momento, é importante que você utilize dicas e sugestões </w:t>
      </w:r>
      <w:r w:rsidRPr="00561E8D">
        <w:lastRenderedPageBreak/>
        <w:t xml:space="preserve">para reforçar os temas trabalhados, oferecendo também exemplos que possibilitem a relação entre teoria e prática. </w:t>
      </w:r>
    </w:p>
    <w:p w14:paraId="1111AD0E" w14:textId="77777777" w:rsidR="002C27A0" w:rsidRPr="001C2894" w:rsidRDefault="002C27A0" w:rsidP="002C27A0">
      <w:pPr>
        <w:pBdr>
          <w:bottom w:val="single" w:sz="4" w:space="1" w:color="auto"/>
        </w:pBdr>
      </w:pPr>
    </w:p>
    <w:p w14:paraId="6E28A94E" w14:textId="77777777" w:rsidR="00597703" w:rsidRDefault="00597703" w:rsidP="00FE7F33">
      <w:pPr>
        <w:pStyle w:val="Ttulo2"/>
      </w:pPr>
    </w:p>
    <w:p w14:paraId="28F41085" w14:textId="77777777" w:rsidR="007F09FD" w:rsidRDefault="00597703" w:rsidP="00FE7F33">
      <w:pPr>
        <w:pStyle w:val="Ttulo3"/>
      </w:pPr>
      <w:r>
        <w:t>2.1 - A</w:t>
      </w:r>
      <w:r w:rsidR="007F09FD" w:rsidRPr="007F09FD">
        <w:t xml:space="preserve"> tela principal</w:t>
      </w:r>
    </w:p>
    <w:p w14:paraId="362A8978" w14:textId="77777777" w:rsidR="000D6345" w:rsidRDefault="002C27A0" w:rsidP="008155B9">
      <w:r w:rsidRPr="002C27A0">
        <w:t>D</w:t>
      </w:r>
      <w:r w:rsidR="00DA4B44" w:rsidRPr="002C27A0">
        <w:rPr>
          <w:color w:val="FF0000"/>
        </w:rPr>
        <w:t>ú</w:t>
      </w:r>
      <w:r w:rsidR="00DA4B44" w:rsidRPr="002C27A0">
        <w:t>vidas</w:t>
      </w:r>
      <w:r w:rsidR="000D6345">
        <w:t xml:space="preserve"> constantes a respeito da localização das funções irão surgir. Também a respeito do visual, alguns alunos menos detalhistas não se atentam ao básico proposto e estes merecem maior atenção, pois em uma aplicação é indispensável uma boa apresentação visual.</w:t>
      </w:r>
    </w:p>
    <w:p w14:paraId="18E8A18E" w14:textId="77777777" w:rsidR="007F1EDF" w:rsidRDefault="007F1EDF" w:rsidP="008155B9"/>
    <w:p w14:paraId="2F8A79B6" w14:textId="77777777" w:rsidR="007F1EDF" w:rsidRPr="00E54E1F" w:rsidRDefault="007F1EDF" w:rsidP="007F1EDF">
      <w:pPr>
        <w:rPr>
          <w:color w:val="2F5496"/>
        </w:rPr>
      </w:pPr>
      <w:r w:rsidRPr="00E54E1F">
        <w:rPr>
          <w:b/>
          <w:color w:val="2F5496"/>
        </w:rPr>
        <w:t xml:space="preserve">Material de Apoio: </w:t>
      </w:r>
      <w:r w:rsidRPr="00E54E1F">
        <w:rPr>
          <w:color w:val="2F5496"/>
        </w:rPr>
        <w:t xml:space="preserve">Para conferir o exemplo </w:t>
      </w:r>
      <w:r>
        <w:rPr>
          <w:color w:val="2F5496"/>
        </w:rPr>
        <w:t>deste tópico</w:t>
      </w:r>
      <w:r w:rsidRPr="00E54E1F">
        <w:rPr>
          <w:color w:val="2F5496"/>
        </w:rPr>
        <w:t xml:space="preserve"> abra o projeto </w:t>
      </w:r>
      <w:r w:rsidRPr="00E54E1F">
        <w:rPr>
          <w:b/>
          <w:color w:val="2F5496"/>
        </w:rPr>
        <w:t>Material de Apoio POO &gt;</w:t>
      </w:r>
      <w:r>
        <w:rPr>
          <w:b/>
          <w:color w:val="2F5496"/>
        </w:rPr>
        <w:t xml:space="preserve"> Unidade 5 &gt; Aula 2</w:t>
      </w:r>
      <w:r w:rsidRPr="00E54E1F">
        <w:rPr>
          <w:b/>
          <w:color w:val="2F5496"/>
        </w:rPr>
        <w:t xml:space="preserve"> &gt; </w:t>
      </w:r>
      <w:r>
        <w:rPr>
          <w:b/>
          <w:color w:val="2F5496"/>
        </w:rPr>
        <w:t>Exemplos &gt; 2.1</w:t>
      </w:r>
      <w:r w:rsidRPr="00E54E1F">
        <w:rPr>
          <w:b/>
          <w:color w:val="2F5496"/>
        </w:rPr>
        <w:t xml:space="preserve"> </w:t>
      </w:r>
      <w:r w:rsidRPr="00E54E1F">
        <w:rPr>
          <w:color w:val="2F5496"/>
        </w:rPr>
        <w:t>no seu Netbeans.</w:t>
      </w:r>
    </w:p>
    <w:p w14:paraId="6E6C0CA3" w14:textId="77777777" w:rsidR="007F1EDF" w:rsidRPr="007F09FD" w:rsidRDefault="007F1EDF" w:rsidP="008155B9"/>
    <w:p w14:paraId="422DBB08" w14:textId="77777777" w:rsidR="004A2467" w:rsidRDefault="004A2467" w:rsidP="005A48A6">
      <w:pPr>
        <w:pStyle w:val="Ttulo3"/>
      </w:pPr>
      <w:r>
        <w:t>2.2</w:t>
      </w:r>
      <w:r w:rsidR="005A48A6" w:rsidRPr="007F09FD">
        <w:t xml:space="preserve"> - Codificando nossos Models</w:t>
      </w:r>
    </w:p>
    <w:p w14:paraId="6F6CF872" w14:textId="77777777" w:rsidR="007F1EDF" w:rsidRPr="007F1EDF" w:rsidRDefault="007F1EDF" w:rsidP="007F1EDF">
      <w:pPr>
        <w:rPr>
          <w:color w:val="2F5496"/>
        </w:rPr>
      </w:pPr>
      <w:r w:rsidRPr="00E54E1F">
        <w:rPr>
          <w:b/>
          <w:color w:val="2F5496"/>
        </w:rPr>
        <w:t xml:space="preserve">Material de Apoio: </w:t>
      </w:r>
      <w:r w:rsidRPr="00E54E1F">
        <w:rPr>
          <w:color w:val="2F5496"/>
        </w:rPr>
        <w:t xml:space="preserve">Para conferir o exemplo </w:t>
      </w:r>
      <w:r>
        <w:rPr>
          <w:color w:val="2F5496"/>
        </w:rPr>
        <w:t>deste tópico</w:t>
      </w:r>
      <w:r w:rsidRPr="00E54E1F">
        <w:rPr>
          <w:color w:val="2F5496"/>
        </w:rPr>
        <w:t xml:space="preserve"> abra o projeto </w:t>
      </w:r>
      <w:r w:rsidRPr="00E54E1F">
        <w:rPr>
          <w:b/>
          <w:color w:val="2F5496"/>
        </w:rPr>
        <w:t>Material de Apoio POO &gt;</w:t>
      </w:r>
      <w:r>
        <w:rPr>
          <w:b/>
          <w:color w:val="2F5496"/>
        </w:rPr>
        <w:t xml:space="preserve"> Unidade 5 &gt; Aula 2</w:t>
      </w:r>
      <w:r w:rsidRPr="00E54E1F">
        <w:rPr>
          <w:b/>
          <w:color w:val="2F5496"/>
        </w:rPr>
        <w:t xml:space="preserve"> &gt; </w:t>
      </w:r>
      <w:r>
        <w:rPr>
          <w:b/>
          <w:color w:val="2F5496"/>
        </w:rPr>
        <w:t>Exemplos &gt; 2.2</w:t>
      </w:r>
      <w:r w:rsidRPr="00E54E1F">
        <w:rPr>
          <w:b/>
          <w:color w:val="2F5496"/>
        </w:rPr>
        <w:t xml:space="preserve"> </w:t>
      </w:r>
      <w:r w:rsidRPr="00E54E1F">
        <w:rPr>
          <w:color w:val="2F5496"/>
        </w:rPr>
        <w:t>no seu Netbeans.</w:t>
      </w:r>
    </w:p>
    <w:p w14:paraId="428425C0" w14:textId="77777777" w:rsidR="005A48A6" w:rsidRDefault="004A2467" w:rsidP="005A48A6">
      <w:pPr>
        <w:pStyle w:val="Ttulo4"/>
      </w:pPr>
      <w:r>
        <w:t>2.2</w:t>
      </w:r>
      <w:r w:rsidR="005A48A6">
        <w:t xml:space="preserve">.1 - </w:t>
      </w:r>
      <w:r w:rsidR="005A48A6" w:rsidRPr="007F09FD">
        <w:t>Enum Group</w:t>
      </w:r>
    </w:p>
    <w:p w14:paraId="62A905CC" w14:textId="77777777" w:rsidR="002C27A0" w:rsidRDefault="002C27A0" w:rsidP="008155B9">
      <w:r>
        <w:t>Um enum é uma enumeração. É como se déssemos apelidos a certos números, simplesmente para não manipularmos eles diretamente. É mais fácil trabalhar com palavras do que com números. A própria matemática é assim.</w:t>
      </w:r>
    </w:p>
    <w:p w14:paraId="09505527" w14:textId="77777777" w:rsidR="002C27A0" w:rsidRDefault="002C27A0" w:rsidP="008155B9"/>
    <w:p w14:paraId="69DF7E2D" w14:textId="77777777" w:rsidR="003D5AFE" w:rsidRDefault="003D5AFE" w:rsidP="008155B9">
      <w:r>
        <w:t xml:space="preserve">Para mais detalhes acesse: </w:t>
      </w:r>
      <w:hyperlink r:id="rId8" w:history="1">
        <w:r w:rsidRPr="00FA679C">
          <w:rPr>
            <w:rStyle w:val="Hiperlink"/>
          </w:rPr>
          <w:t>http://www.devmedia.com.br/tipos-enum-no-java/25729</w:t>
        </w:r>
      </w:hyperlink>
      <w:r>
        <w:t xml:space="preserve"> .</w:t>
      </w:r>
    </w:p>
    <w:p w14:paraId="3DF8695A" w14:textId="77777777" w:rsidR="007F1EDF" w:rsidRDefault="007F1EDF" w:rsidP="008155B9"/>
    <w:p w14:paraId="7DEE75D6" w14:textId="77777777" w:rsidR="007F1EDF" w:rsidRPr="00E54E1F" w:rsidRDefault="007F1EDF" w:rsidP="007F1EDF">
      <w:pPr>
        <w:rPr>
          <w:color w:val="2F5496"/>
        </w:rPr>
      </w:pPr>
      <w:r w:rsidRPr="00E54E1F">
        <w:rPr>
          <w:b/>
          <w:color w:val="2F5496"/>
        </w:rPr>
        <w:t xml:space="preserve">Material de Apoio: </w:t>
      </w:r>
      <w:r w:rsidRPr="00E54E1F">
        <w:rPr>
          <w:color w:val="2F5496"/>
        </w:rPr>
        <w:t xml:space="preserve">Para conferir o exemplo </w:t>
      </w:r>
      <w:r>
        <w:rPr>
          <w:color w:val="2F5496"/>
        </w:rPr>
        <w:t>deste tópico</w:t>
      </w:r>
      <w:r w:rsidRPr="00E54E1F">
        <w:rPr>
          <w:color w:val="2F5496"/>
        </w:rPr>
        <w:t xml:space="preserve"> abra o projeto </w:t>
      </w:r>
      <w:r w:rsidRPr="00E54E1F">
        <w:rPr>
          <w:b/>
          <w:color w:val="2F5496"/>
        </w:rPr>
        <w:t>Material de Apoio POO &gt;</w:t>
      </w:r>
      <w:r>
        <w:rPr>
          <w:b/>
          <w:color w:val="2F5496"/>
        </w:rPr>
        <w:t xml:space="preserve"> Unidade 5 &gt; Aula 2</w:t>
      </w:r>
      <w:r w:rsidRPr="00E54E1F">
        <w:rPr>
          <w:b/>
          <w:color w:val="2F5496"/>
        </w:rPr>
        <w:t xml:space="preserve"> &gt; </w:t>
      </w:r>
      <w:r>
        <w:rPr>
          <w:b/>
          <w:color w:val="2F5496"/>
        </w:rPr>
        <w:t>Exemplos &gt; 2.2.1</w:t>
      </w:r>
      <w:r w:rsidRPr="00E54E1F">
        <w:rPr>
          <w:b/>
          <w:color w:val="2F5496"/>
        </w:rPr>
        <w:t xml:space="preserve"> </w:t>
      </w:r>
      <w:r w:rsidRPr="00E54E1F">
        <w:rPr>
          <w:color w:val="2F5496"/>
        </w:rPr>
        <w:t>no seu Netbeans.</w:t>
      </w:r>
    </w:p>
    <w:p w14:paraId="402B9245" w14:textId="77777777" w:rsidR="007F1EDF" w:rsidRPr="00BA77C3" w:rsidRDefault="007F1EDF" w:rsidP="008155B9"/>
    <w:p w14:paraId="629740E6" w14:textId="77777777" w:rsidR="005A48A6" w:rsidRPr="006A32D3" w:rsidRDefault="004A2467" w:rsidP="005A48A6">
      <w:pPr>
        <w:pStyle w:val="Ttulo4"/>
      </w:pPr>
      <w:r>
        <w:t>2.2</w:t>
      </w:r>
      <w:r w:rsidR="005A48A6">
        <w:t xml:space="preserve">.2 - </w:t>
      </w:r>
      <w:r w:rsidR="005A48A6" w:rsidRPr="007F09FD">
        <w:t>Classe Contact</w:t>
      </w:r>
    </w:p>
    <w:p w14:paraId="5FA19D9B" w14:textId="77777777" w:rsidR="005A48A6" w:rsidRDefault="002C27A0" w:rsidP="00BA77C3">
      <w:r w:rsidRPr="002C27A0">
        <w:t>C</w:t>
      </w:r>
      <w:r w:rsidR="003D5AFE" w:rsidRPr="002C27A0">
        <w:t>omo</w:t>
      </w:r>
      <w:r w:rsidR="003D5AFE">
        <w:t xml:space="preserve"> já dito, tome cuidado com os alertas e erros que o Netbeans acusar pelo caminho. O Netbeans é muito bem-intencionado em solucionar seus problemas, mas nem sempre as soluções apresentadas por ele são o melhor caminho. Na maioria das vezes, o melhor é ignorar os alertas do tipo “warning” e em caso de erros de compilação, não concerte até que todo o código seja inserido e importe tudo que for solicitado.</w:t>
      </w:r>
    </w:p>
    <w:p w14:paraId="56282C48" w14:textId="77777777" w:rsidR="007F1EDF" w:rsidRDefault="007F1EDF" w:rsidP="00BA77C3"/>
    <w:p w14:paraId="5E37B25A" w14:textId="77777777" w:rsidR="007F1EDF" w:rsidRPr="00E54E1F" w:rsidRDefault="007F1EDF" w:rsidP="007F1EDF">
      <w:pPr>
        <w:rPr>
          <w:color w:val="2F5496"/>
        </w:rPr>
      </w:pPr>
      <w:r w:rsidRPr="00E54E1F">
        <w:rPr>
          <w:b/>
          <w:color w:val="2F5496"/>
        </w:rPr>
        <w:t xml:space="preserve">Material de Apoio: </w:t>
      </w:r>
      <w:r w:rsidRPr="00E54E1F">
        <w:rPr>
          <w:color w:val="2F5496"/>
        </w:rPr>
        <w:t xml:space="preserve">Para conferir o exemplo </w:t>
      </w:r>
      <w:r>
        <w:rPr>
          <w:color w:val="2F5496"/>
        </w:rPr>
        <w:t>deste tópico</w:t>
      </w:r>
      <w:r w:rsidRPr="00E54E1F">
        <w:rPr>
          <w:color w:val="2F5496"/>
        </w:rPr>
        <w:t xml:space="preserve"> abra o projeto </w:t>
      </w:r>
      <w:r w:rsidRPr="00E54E1F">
        <w:rPr>
          <w:b/>
          <w:color w:val="2F5496"/>
        </w:rPr>
        <w:t>Material de Apoio POO &gt;</w:t>
      </w:r>
      <w:r>
        <w:rPr>
          <w:b/>
          <w:color w:val="2F5496"/>
        </w:rPr>
        <w:t xml:space="preserve"> Unidade 5 &gt; Aula 2</w:t>
      </w:r>
      <w:r w:rsidRPr="00E54E1F">
        <w:rPr>
          <w:b/>
          <w:color w:val="2F5496"/>
        </w:rPr>
        <w:t xml:space="preserve"> &gt; </w:t>
      </w:r>
      <w:r>
        <w:rPr>
          <w:b/>
          <w:color w:val="2F5496"/>
        </w:rPr>
        <w:t>Exemplos &gt; 2.2.2</w:t>
      </w:r>
      <w:r w:rsidRPr="00E54E1F">
        <w:rPr>
          <w:b/>
          <w:color w:val="2F5496"/>
        </w:rPr>
        <w:t xml:space="preserve"> </w:t>
      </w:r>
      <w:r w:rsidRPr="00E54E1F">
        <w:rPr>
          <w:color w:val="2F5496"/>
        </w:rPr>
        <w:t>no seu Netbeans.</w:t>
      </w:r>
    </w:p>
    <w:p w14:paraId="19C20BA0" w14:textId="77777777" w:rsidR="007F1EDF" w:rsidRPr="00BA77C3" w:rsidRDefault="007F1EDF" w:rsidP="00BA77C3"/>
    <w:p w14:paraId="2C6BA449" w14:textId="77777777" w:rsidR="009A4578" w:rsidRDefault="009A4578" w:rsidP="008155B9"/>
    <w:p w14:paraId="636A6128" w14:textId="77777777" w:rsidR="00B459F5" w:rsidRDefault="004A2467" w:rsidP="00362EC6">
      <w:pPr>
        <w:pStyle w:val="Ttulo3"/>
      </w:pPr>
      <w:r>
        <w:t>2.4</w:t>
      </w:r>
      <w:r w:rsidR="00362EC6">
        <w:t xml:space="preserve"> – Exercícios</w:t>
      </w:r>
    </w:p>
    <w:p w14:paraId="155793E1" w14:textId="77777777" w:rsidR="00C167E6" w:rsidRDefault="00B459F5" w:rsidP="00362EC6">
      <w:pPr>
        <w:pStyle w:val="Ttulo3"/>
        <w:rPr>
          <w:rFonts w:ascii="Tahoma" w:hAnsi="Tahoma" w:cs="Tahoma"/>
          <w:sz w:val="20"/>
          <w:szCs w:val="20"/>
        </w:rPr>
      </w:pPr>
      <w:r w:rsidRPr="00B459F5">
        <w:rPr>
          <w:rFonts w:ascii="Tahoma" w:hAnsi="Tahoma" w:cs="Tahoma"/>
          <w:sz w:val="20"/>
          <w:szCs w:val="20"/>
        </w:rPr>
        <w:lastRenderedPageBreak/>
        <w:t xml:space="preserve"> </w:t>
      </w:r>
    </w:p>
    <w:p w14:paraId="388A6028" w14:textId="5BD0D3A3" w:rsidR="008A4808" w:rsidRPr="00C167E6" w:rsidRDefault="00B459F5" w:rsidP="00362EC6">
      <w:pPr>
        <w:pStyle w:val="Ttulo3"/>
        <w:rPr>
          <w:b w:val="0"/>
          <w:color w:val="auto"/>
        </w:rPr>
      </w:pPr>
      <w:r w:rsidRPr="00C167E6">
        <w:rPr>
          <w:rFonts w:ascii="Tahoma" w:hAnsi="Tahoma" w:cs="Tahoma"/>
          <w:b w:val="0"/>
          <w:color w:val="auto"/>
          <w:sz w:val="20"/>
          <w:szCs w:val="20"/>
        </w:rPr>
        <w:t>As perguntas têm por objetivo fixar os principais conceitos abordados durante a aula. Para isso, viabilize o tempo necessário para o aluno responder às perguntas, acompanhando-os nas dúvidas. Para correção das perguntas, considere as respostas a seguir:</w:t>
      </w:r>
    </w:p>
    <w:p w14:paraId="2F97BDFE" w14:textId="77777777" w:rsidR="003D5AFE" w:rsidRPr="008155B9" w:rsidRDefault="003D5AFE" w:rsidP="008155B9">
      <w:pPr>
        <w:ind w:left="450"/>
        <w:rPr>
          <w:b/>
        </w:rPr>
      </w:pPr>
      <w:r w:rsidRPr="008155B9">
        <w:rPr>
          <w:b/>
        </w:rPr>
        <w:t>1.</w:t>
      </w:r>
      <w:r w:rsidRPr="008155B9">
        <w:rPr>
          <w:b/>
        </w:rPr>
        <w:tab/>
        <w:t xml:space="preserve">O que é um </w:t>
      </w:r>
      <w:r w:rsidRPr="008155B9">
        <w:rPr>
          <w:rFonts w:ascii="Courier New" w:hAnsi="Courier New" w:cs="Courier New"/>
          <w:b/>
        </w:rPr>
        <w:t>JPanel</w:t>
      </w:r>
      <w:r w:rsidRPr="008155B9">
        <w:rPr>
          <w:b/>
        </w:rPr>
        <w:t>?</w:t>
      </w:r>
    </w:p>
    <w:p w14:paraId="6B607C7B" w14:textId="525A7D73" w:rsidR="003D5AFE" w:rsidRDefault="00B01C4B" w:rsidP="008155B9">
      <w:pPr>
        <w:ind w:left="990"/>
      </w:pPr>
      <w:r>
        <w:t xml:space="preserve">Resposta: </w:t>
      </w:r>
      <w:r w:rsidR="003D5AFE" w:rsidRPr="008155B9">
        <w:t>É um componente gráfico que permite agrupar outros elementos como se fossem parte de uma camada.</w:t>
      </w:r>
    </w:p>
    <w:p w14:paraId="6F947843" w14:textId="77777777" w:rsidR="003D5AFE" w:rsidRPr="00BA77C3" w:rsidRDefault="003D5AFE" w:rsidP="008155B9">
      <w:pPr>
        <w:ind w:left="990"/>
      </w:pPr>
    </w:p>
    <w:p w14:paraId="2DD68CAA" w14:textId="77777777" w:rsidR="003D5AFE" w:rsidRPr="008155B9" w:rsidRDefault="003D5AFE" w:rsidP="008155B9">
      <w:pPr>
        <w:ind w:left="450"/>
        <w:rPr>
          <w:b/>
        </w:rPr>
      </w:pPr>
      <w:r w:rsidRPr="008155B9">
        <w:rPr>
          <w:b/>
        </w:rPr>
        <w:t>2.</w:t>
      </w:r>
      <w:r w:rsidRPr="008155B9">
        <w:rPr>
          <w:b/>
        </w:rPr>
        <w:tab/>
        <w:t xml:space="preserve">Como realizar uma ação quando clicarmos em um </w:t>
      </w:r>
      <w:r w:rsidRPr="008155B9">
        <w:rPr>
          <w:rFonts w:ascii="Courier New" w:hAnsi="Courier New" w:cs="Courier New"/>
          <w:b/>
        </w:rPr>
        <w:t xml:space="preserve">JButton </w:t>
      </w:r>
      <w:r w:rsidRPr="008155B9">
        <w:rPr>
          <w:b/>
        </w:rPr>
        <w:t>?</w:t>
      </w:r>
    </w:p>
    <w:p w14:paraId="1ADF2602" w14:textId="76CC55C0" w:rsidR="003D5AFE" w:rsidRPr="008155B9" w:rsidRDefault="00B01C4B" w:rsidP="008155B9">
      <w:pPr>
        <w:ind w:left="990"/>
      </w:pPr>
      <w:r>
        <w:t xml:space="preserve">Resposta: </w:t>
      </w:r>
      <w:r w:rsidR="003D5AFE" w:rsidRPr="008155B9">
        <w:t xml:space="preserve">Cada </w:t>
      </w:r>
      <w:r w:rsidR="003D5AFE" w:rsidRPr="008155B9">
        <w:rPr>
          <w:rFonts w:ascii="Courier New" w:hAnsi="Courier New" w:cs="Courier New"/>
        </w:rPr>
        <w:t>JButton</w:t>
      </w:r>
      <w:r w:rsidR="003D5AFE" w:rsidRPr="008155B9">
        <w:t xml:space="preserve"> possui um método que é autogerado pelo Netbeans quando o inserimos no nosso interface builder. Estes métodos são chamados quando o botão recebe evento de clique.</w:t>
      </w:r>
    </w:p>
    <w:p w14:paraId="7DC1E2CE" w14:textId="77777777" w:rsidR="003D5AFE" w:rsidRDefault="003D5AFE" w:rsidP="008155B9">
      <w:pPr>
        <w:ind w:left="990"/>
      </w:pPr>
    </w:p>
    <w:p w14:paraId="1226EF00" w14:textId="77777777" w:rsidR="003D5AFE" w:rsidRPr="008155B9" w:rsidRDefault="003D5AFE" w:rsidP="008155B9">
      <w:pPr>
        <w:ind w:left="450"/>
        <w:rPr>
          <w:b/>
        </w:rPr>
      </w:pPr>
      <w:r w:rsidRPr="008155B9">
        <w:rPr>
          <w:b/>
        </w:rPr>
        <w:t>3.</w:t>
      </w:r>
      <w:r w:rsidRPr="008155B9">
        <w:rPr>
          <w:b/>
        </w:rPr>
        <w:tab/>
        <w:t xml:space="preserve">Explique qual é a funcionalidade do método </w:t>
      </w:r>
      <w:r w:rsidRPr="008155B9">
        <w:rPr>
          <w:rFonts w:ascii="Courier New" w:hAnsi="Courier New" w:cs="Courier New"/>
          <w:b/>
        </w:rPr>
        <w:t>equals()</w:t>
      </w:r>
      <w:r w:rsidRPr="008155B9">
        <w:rPr>
          <w:b/>
        </w:rPr>
        <w:t xml:space="preserve"> .</w:t>
      </w:r>
    </w:p>
    <w:p w14:paraId="7AAB97B5" w14:textId="1802A169" w:rsidR="003D5AFE" w:rsidRPr="008155B9" w:rsidRDefault="00B01C4B" w:rsidP="008155B9">
      <w:pPr>
        <w:ind w:left="990"/>
      </w:pPr>
      <w:r>
        <w:t xml:space="preserve">Resposta: </w:t>
      </w:r>
      <w:r w:rsidR="003D5AFE" w:rsidRPr="008155B9">
        <w:rPr>
          <w:rFonts w:ascii="Courier New" w:hAnsi="Courier New" w:cs="Courier New"/>
        </w:rPr>
        <w:t>equals()</w:t>
      </w:r>
      <w:r w:rsidR="003D5AFE" w:rsidRPr="008155B9">
        <w:t xml:space="preserve"> É um método da classe Object necessário para que se faça a comparação de igual</w:t>
      </w:r>
      <w:r w:rsidR="00DA4B44">
        <w:t>dade entre dois objetos. É poss</w:t>
      </w:r>
      <w:r w:rsidR="00DA4B44" w:rsidRPr="00DA4B44">
        <w:rPr>
          <w:color w:val="FF0000"/>
        </w:rPr>
        <w:t>í</w:t>
      </w:r>
      <w:r w:rsidR="003D5AFE" w:rsidRPr="008155B9">
        <w:t>vel sobreescrevê-lo e criar o próprio tratamento que decide a igualdade entre dois objetos.</w:t>
      </w:r>
    </w:p>
    <w:p w14:paraId="23E7EA40" w14:textId="77777777" w:rsidR="003D5AFE" w:rsidRPr="008155B9" w:rsidRDefault="003D5AFE" w:rsidP="008155B9">
      <w:pPr>
        <w:ind w:left="990"/>
        <w:rPr>
          <w:sz w:val="26"/>
          <w:szCs w:val="26"/>
        </w:rPr>
      </w:pPr>
    </w:p>
    <w:p w14:paraId="13125785" w14:textId="77777777" w:rsidR="003D5AFE" w:rsidRPr="008155B9" w:rsidRDefault="003D5AFE" w:rsidP="008155B9">
      <w:pPr>
        <w:ind w:left="450"/>
        <w:rPr>
          <w:b/>
        </w:rPr>
      </w:pPr>
      <w:r w:rsidRPr="008155B9">
        <w:rPr>
          <w:b/>
        </w:rPr>
        <w:t>4.</w:t>
      </w:r>
      <w:r w:rsidRPr="008155B9">
        <w:rPr>
          <w:b/>
        </w:rPr>
        <w:tab/>
        <w:t>Para que serve a Classe UUID?</w:t>
      </w:r>
    </w:p>
    <w:p w14:paraId="41B43A9F" w14:textId="37F6F9F5" w:rsidR="003D5AFE" w:rsidRPr="00BA77C3" w:rsidRDefault="00B01C4B" w:rsidP="008155B9">
      <w:pPr>
        <w:ind w:left="990"/>
      </w:pPr>
      <w:r>
        <w:t xml:space="preserve">Resposta: </w:t>
      </w:r>
      <w:r w:rsidR="003D5AFE" w:rsidRPr="008155B9">
        <w:t>Para obtenção de um número aleatório único.</w:t>
      </w:r>
    </w:p>
    <w:p w14:paraId="3A39AD2B" w14:textId="77777777" w:rsidR="003D5AFE" w:rsidRDefault="003D5AFE" w:rsidP="008155B9">
      <w:pPr>
        <w:ind w:left="450"/>
      </w:pPr>
    </w:p>
    <w:p w14:paraId="51B5286E" w14:textId="77777777" w:rsidR="003D5AFE" w:rsidRPr="008155B9" w:rsidRDefault="003D5AFE" w:rsidP="008155B9">
      <w:pPr>
        <w:ind w:left="450"/>
        <w:rPr>
          <w:b/>
        </w:rPr>
      </w:pPr>
      <w:r w:rsidRPr="008155B9">
        <w:rPr>
          <w:b/>
        </w:rPr>
        <w:t>5.</w:t>
      </w:r>
      <w:r w:rsidRPr="008155B9">
        <w:rPr>
          <w:b/>
        </w:rPr>
        <w:tab/>
        <w:t>O que deve ser modificado em um enum para que ele atribua valores do tipo String?</w:t>
      </w:r>
    </w:p>
    <w:p w14:paraId="2DDCEDB0" w14:textId="18E00A6B" w:rsidR="003D5AFE" w:rsidRDefault="00B01C4B" w:rsidP="008155B9">
      <w:pPr>
        <w:ind w:left="990"/>
      </w:pPr>
      <w:r>
        <w:t xml:space="preserve">Resposta: </w:t>
      </w:r>
      <w:r w:rsidR="003D5AFE" w:rsidRPr="008155B9">
        <w:t xml:space="preserve">Devemos criar um atributo do tipo </w:t>
      </w:r>
      <w:r w:rsidR="003D5AFE" w:rsidRPr="008155B9">
        <w:rPr>
          <w:rFonts w:ascii="Courier New" w:hAnsi="Courier New" w:cs="Courier New"/>
        </w:rPr>
        <w:t>String</w:t>
      </w:r>
      <w:r w:rsidR="003D5AFE" w:rsidRPr="008155B9">
        <w:t xml:space="preserve">, um construtor que atribui valor a esta </w:t>
      </w:r>
      <w:r w:rsidR="003D5AFE" w:rsidRPr="008155B9">
        <w:rPr>
          <w:rFonts w:ascii="Courier New" w:hAnsi="Courier New" w:cs="Courier New"/>
        </w:rPr>
        <w:t>String</w:t>
      </w:r>
      <w:r w:rsidR="003D5AFE" w:rsidRPr="008155B9">
        <w:t xml:space="preserve"> e implementar o método</w:t>
      </w:r>
      <w:r w:rsidR="003D5AFE" w:rsidRPr="008155B9">
        <w:rPr>
          <w:rFonts w:ascii="Courier New" w:hAnsi="Courier New" w:cs="Courier New"/>
        </w:rPr>
        <w:t xml:space="preserve"> toString()</w:t>
      </w:r>
      <w:r w:rsidR="003D5AFE" w:rsidRPr="008155B9">
        <w:t xml:space="preserve"> para obter este valor do tipo </w:t>
      </w:r>
      <w:r w:rsidR="003D5AFE" w:rsidRPr="008155B9">
        <w:rPr>
          <w:rFonts w:ascii="Courier New" w:hAnsi="Courier New" w:cs="Courier New"/>
        </w:rPr>
        <w:t>String</w:t>
      </w:r>
      <w:r w:rsidR="003D5AFE">
        <w:rPr>
          <w:rFonts w:ascii="Courier New" w:hAnsi="Courier New" w:cs="Courier New"/>
        </w:rPr>
        <w:t xml:space="preserve"> .</w:t>
      </w:r>
    </w:p>
    <w:p w14:paraId="0F9737BB" w14:textId="77777777" w:rsidR="003D5AFE" w:rsidRDefault="003D5AFE" w:rsidP="008155B9">
      <w:pPr>
        <w:ind w:left="450"/>
      </w:pPr>
    </w:p>
    <w:p w14:paraId="3741BCA7" w14:textId="77777777" w:rsidR="003D5AFE" w:rsidRPr="008155B9" w:rsidRDefault="003D5AFE" w:rsidP="008155B9">
      <w:pPr>
        <w:ind w:left="450"/>
        <w:rPr>
          <w:b/>
        </w:rPr>
      </w:pPr>
      <w:r w:rsidRPr="008155B9">
        <w:rPr>
          <w:b/>
        </w:rPr>
        <w:t>6.</w:t>
      </w:r>
      <w:r w:rsidRPr="008155B9">
        <w:rPr>
          <w:b/>
        </w:rPr>
        <w:tab/>
        <w:t xml:space="preserve">Por que devemos especificar o tipo de dado de uma coluna de uma </w:t>
      </w:r>
      <w:r w:rsidRPr="008155B9">
        <w:rPr>
          <w:rFonts w:ascii="Courier New" w:hAnsi="Courier New" w:cs="Courier New"/>
          <w:b/>
        </w:rPr>
        <w:t>JTable</w:t>
      </w:r>
      <w:r w:rsidRPr="008155B9">
        <w:rPr>
          <w:b/>
        </w:rPr>
        <w:t>?</w:t>
      </w:r>
    </w:p>
    <w:p w14:paraId="6FEF2397" w14:textId="65FC5940" w:rsidR="003D5AFE" w:rsidRDefault="00B01C4B" w:rsidP="008155B9">
      <w:pPr>
        <w:ind w:left="990"/>
      </w:pPr>
      <w:r>
        <w:t xml:space="preserve">Resposta: </w:t>
      </w:r>
      <w:r w:rsidR="003D5AFE">
        <w:t>Se o tipo do objeto não for especificado</w:t>
      </w:r>
      <w:r w:rsidR="00DA4B44" w:rsidRPr="00DA4B44">
        <w:rPr>
          <w:color w:val="FF0000"/>
        </w:rPr>
        <w:t>,</w:t>
      </w:r>
      <w:r w:rsidR="003D5AFE">
        <w:t xml:space="preserve"> um número hexadecimal que representa o endereço de memória seria mostrado, ou seja, um código estranho sem serventia para o seria mostrado.</w:t>
      </w:r>
    </w:p>
    <w:p w14:paraId="11B29A5A" w14:textId="77777777" w:rsidR="00ED33E2" w:rsidRDefault="004A2467" w:rsidP="00362EC6">
      <w:pPr>
        <w:pStyle w:val="Ttulo3"/>
      </w:pPr>
      <w:r>
        <w:t>2.5</w:t>
      </w:r>
      <w:r w:rsidR="00A20714">
        <w:t xml:space="preserve"> – TDP</w:t>
      </w:r>
    </w:p>
    <w:p w14:paraId="241D3BA9" w14:textId="13A3A3D2" w:rsidR="00ED33E2" w:rsidRDefault="00ED33E2" w:rsidP="00ED33E2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ED33E2"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Ainda considerando a teoria relacionada à prática, é necessário que você seja um</w:t>
      </w:r>
      <w:r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orientador do processo de desenvolvimento desta atividade, garantindo que o aluno</w:t>
      </w:r>
      <w:r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tenha o conhecimento necessário para tornar-se um profissional qualificado para o</w:t>
      </w:r>
      <w:r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mercado de trabalho.</w:t>
      </w:r>
    </w:p>
    <w:p w14:paraId="4435384A" w14:textId="0BD8277F" w:rsidR="00362EC6" w:rsidRDefault="00362EC6" w:rsidP="00362EC6">
      <w:pPr>
        <w:pStyle w:val="Ttulo3"/>
      </w:pPr>
    </w:p>
    <w:p w14:paraId="48BD4008" w14:textId="2773DA57" w:rsidR="00A20714" w:rsidRDefault="004A2467" w:rsidP="00A20714">
      <w:pPr>
        <w:pStyle w:val="Ttulo4"/>
      </w:pPr>
      <w:r>
        <w:t>2.5</w:t>
      </w:r>
      <w:r w:rsidR="00890C07">
        <w:t>.1</w:t>
      </w:r>
      <w:r w:rsidR="0022339A">
        <w:t xml:space="preserve"> - </w:t>
      </w:r>
      <w:r w:rsidR="00A20714">
        <w:t>A criação das telas</w:t>
      </w:r>
    </w:p>
    <w:p w14:paraId="1F4E41E2" w14:textId="77777777" w:rsidR="00A20714" w:rsidRDefault="00A20714" w:rsidP="00A20714"/>
    <w:p w14:paraId="18423FD0" w14:textId="77777777" w:rsidR="00A20714" w:rsidRDefault="00571B2F" w:rsidP="00A20714">
      <w:r>
        <w:rPr>
          <w:rFonts w:eastAsia="Times New Roman"/>
          <w:b/>
          <w:bCs/>
          <w:i/>
          <w:iCs/>
          <w:color w:val="4FA1DB"/>
          <w:szCs w:val="22"/>
        </w:rPr>
        <w:pict w14:anchorId="68916DC8">
          <v:rect id="_x0000_i1025" style="width:0;height:1.5pt" o:hralign="center" o:hrstd="t" o:hr="t" fillcolor="#aaa" stroked="f"/>
        </w:pict>
      </w:r>
    </w:p>
    <w:p w14:paraId="4096D7B1" w14:textId="77777777" w:rsidR="00A20714" w:rsidRDefault="00A20714" w:rsidP="00A20714">
      <w:pPr>
        <w:pStyle w:val="Ttulo4"/>
        <w:ind w:left="567" w:right="560"/>
      </w:pPr>
      <w:r>
        <w:t>Tarefa</w:t>
      </w:r>
    </w:p>
    <w:p w14:paraId="75DD85ED" w14:textId="77777777" w:rsidR="005637DA" w:rsidRDefault="005637DA" w:rsidP="00FE7F33">
      <w:pPr>
        <w:ind w:left="567"/>
      </w:pPr>
      <w:r>
        <w:t>Estamos chegando ao FIM!</w:t>
      </w:r>
    </w:p>
    <w:p w14:paraId="4E67D320" w14:textId="77777777" w:rsidR="00A20714" w:rsidRDefault="004A0689" w:rsidP="00FE7F33">
      <w:pPr>
        <w:ind w:left="567"/>
      </w:pPr>
      <w:r>
        <w:lastRenderedPageBreak/>
        <w:t>Continue a criação das Views como você fez na aula anterior. Crie as Views representadas nos protótipos acima. Lembre-se que você está livre para usar o estilo que quiser na criação das View, apenas tente seguir a estrutura proposta nos protótipos.</w:t>
      </w:r>
    </w:p>
    <w:p w14:paraId="001B608D" w14:textId="77777777" w:rsidR="00362EC6" w:rsidRDefault="00362EC6" w:rsidP="00A20714">
      <w:pPr>
        <w:rPr>
          <w:b/>
          <w:bCs/>
          <w:color w:val="4472C4"/>
          <w:sz w:val="32"/>
          <w:szCs w:val="27"/>
        </w:rPr>
      </w:pPr>
    </w:p>
    <w:p w14:paraId="3553A03E" w14:textId="77777777" w:rsidR="004E1568" w:rsidRDefault="004E1568" w:rsidP="004E1568">
      <w:pPr>
        <w:pStyle w:val="Ttulo3"/>
      </w:pPr>
      <w:r>
        <w:t>SUGESTÃO:</w:t>
      </w:r>
    </w:p>
    <w:p w14:paraId="64374C01" w14:textId="77777777" w:rsidR="004E1568" w:rsidRDefault="0072741F" w:rsidP="004E1568">
      <w:pPr>
        <w:rPr>
          <w:ins w:id="79" w:author="Willian" w:date="2016-12-15T02:02:00Z"/>
        </w:rPr>
      </w:pPr>
      <w:r>
        <w:t>Veja a solução do TDP da aula 3 desta unidade. Nela é apresentado o passo a passo para construção de cada Tela/Funcionalidade</w:t>
      </w:r>
    </w:p>
    <w:p w14:paraId="7A4866C6" w14:textId="77777777" w:rsidR="00571B2F" w:rsidRDefault="00571B2F" w:rsidP="004E1568">
      <w:pPr>
        <w:rPr>
          <w:ins w:id="80" w:author="Willian" w:date="2016-12-15T02:02:00Z"/>
        </w:rPr>
      </w:pPr>
    </w:p>
    <w:p w14:paraId="47A7713A" w14:textId="77777777" w:rsidR="00571B2F" w:rsidRDefault="00571B2F" w:rsidP="00571B2F">
      <w:pPr>
        <w:pBdr>
          <w:bottom w:val="single" w:sz="4" w:space="1" w:color="auto"/>
        </w:pBdr>
        <w:rPr>
          <w:ins w:id="81" w:author="Willian" w:date="2016-12-15T02:02:00Z"/>
        </w:rPr>
      </w:pPr>
    </w:p>
    <w:p w14:paraId="7DAF9283" w14:textId="77777777" w:rsidR="00571B2F" w:rsidRPr="00571B2F" w:rsidRDefault="00571B2F" w:rsidP="00571B2F">
      <w:pPr>
        <w:pStyle w:val="Ttulo3"/>
        <w:rPr>
          <w:ins w:id="82" w:author="Willian" w:date="2016-12-15T02:02:00Z"/>
          <w:color w:val="7F7F7F"/>
        </w:rPr>
      </w:pPr>
      <w:ins w:id="83" w:author="Willian" w:date="2016-12-15T02:02:00Z">
        <w:r w:rsidRPr="00571B2F">
          <w:rPr>
            <w:color w:val="7F7F7F"/>
          </w:rPr>
          <w:t>COTEÚDOS COMPLEMENTARES</w:t>
        </w:r>
      </w:ins>
    </w:p>
    <w:p w14:paraId="7E6B5A41" w14:textId="77777777" w:rsidR="00EA71C0" w:rsidRDefault="00EA71C0" w:rsidP="00EA71C0">
      <w:pPr>
        <w:rPr>
          <w:ins w:id="84" w:author="Willian" w:date="2016-12-15T02:25:00Z"/>
        </w:rPr>
      </w:pPr>
      <w:ins w:id="85" w:author="Willian" w:date="2016-12-15T02:25:00Z">
        <w:r>
          <w:t xml:space="preserve">Você, </w:t>
        </w:r>
        <w:r w:rsidRPr="00561E8D">
          <w:t xml:space="preserve">Educador, </w:t>
        </w:r>
        <w:r>
          <w:t>deve</w:t>
        </w:r>
        <w:r w:rsidRPr="00561E8D">
          <w:t xml:space="preserve"> agregar novos conhecimentos sobre os assuntos desta aula</w:t>
        </w:r>
        <w:r>
          <w:t>. C</w:t>
        </w:r>
        <w:r w:rsidRPr="00561E8D">
          <w:t>onheça algumas sugestões de conteúdo:</w:t>
        </w:r>
      </w:ins>
    </w:p>
    <w:p w14:paraId="77725942" w14:textId="77777777" w:rsidR="00EA71C0" w:rsidRDefault="00EA71C0" w:rsidP="00EA71C0">
      <w:pPr>
        <w:numPr>
          <w:ilvl w:val="0"/>
          <w:numId w:val="49"/>
        </w:numPr>
        <w:rPr>
          <w:ins w:id="86" w:author="Willian" w:date="2016-12-15T02:25:00Z"/>
        </w:rPr>
      </w:pPr>
      <w:ins w:id="87" w:author="Willian" w:date="2016-12-15T02:25:00Z">
        <w:r>
          <w:t>Leia a 8</w:t>
        </w:r>
        <w:r w:rsidRPr="00603E24">
          <w:rPr>
            <w:vertAlign w:val="superscript"/>
          </w:rPr>
          <w:t>a</w:t>
        </w:r>
        <w:r>
          <w:t xml:space="preserve"> edição (2010) da obra </w:t>
        </w:r>
        <w:r w:rsidRPr="00473175">
          <w:rPr>
            <w:b/>
          </w:rPr>
          <w:t>Java – Como Programar</w:t>
        </w:r>
        <w:r>
          <w:rPr>
            <w:b/>
          </w:rPr>
          <w:t xml:space="preserve">, </w:t>
        </w:r>
        <w:r>
          <w:t>do autor Deitel, publicada pela editora Prentice Hall. </w:t>
        </w:r>
      </w:ins>
    </w:p>
    <w:p w14:paraId="78D73DAC" w14:textId="77777777" w:rsidR="00EA71C0" w:rsidRDefault="00EA71C0" w:rsidP="00EA71C0">
      <w:pPr>
        <w:ind w:left="720"/>
        <w:rPr>
          <w:ins w:id="88" w:author="Willian" w:date="2016-12-15T02:25:00Z"/>
        </w:rPr>
      </w:pPr>
    </w:p>
    <w:p w14:paraId="7465E3B2" w14:textId="77777777" w:rsidR="00EA71C0" w:rsidRDefault="00EA71C0" w:rsidP="00EA71C0">
      <w:pPr>
        <w:ind w:left="720"/>
        <w:rPr>
          <w:ins w:id="89" w:author="Willian" w:date="2016-12-15T02:25:00Z"/>
        </w:rPr>
      </w:pPr>
      <w:ins w:id="90" w:author="Willian" w:date="2016-12-15T02:25:00Z">
        <w:r>
          <w:t>Este livro apresenta: aulas desde básicas até avançadas sobre programação Java. Esta é a unidade final do curso. Supomos que o aluno não terá mais dificuldades com a linguagem Java, então este livro será um bom cookbook para você, educador, e o aluno consultar soluções mais sofisticadas para os problemas desta aula.</w:t>
        </w:r>
      </w:ins>
    </w:p>
    <w:p w14:paraId="03DD1961" w14:textId="77777777" w:rsidR="00EA71C0" w:rsidRDefault="00EA71C0" w:rsidP="00EA71C0">
      <w:pPr>
        <w:ind w:left="720"/>
        <w:rPr>
          <w:ins w:id="91" w:author="Willian" w:date="2016-12-15T02:25:00Z"/>
        </w:rPr>
      </w:pPr>
    </w:p>
    <w:p w14:paraId="54235F80" w14:textId="77777777" w:rsidR="00EA71C0" w:rsidRPr="00A42A33" w:rsidRDefault="00EA71C0" w:rsidP="00EA71C0">
      <w:pPr>
        <w:numPr>
          <w:ilvl w:val="0"/>
          <w:numId w:val="49"/>
        </w:numPr>
        <w:rPr>
          <w:ins w:id="92" w:author="Willian" w:date="2016-12-15T02:25:00Z"/>
        </w:rPr>
      </w:pPr>
      <w:ins w:id="93" w:author="Willian" w:date="2016-12-15T02:25:00Z">
        <w:r w:rsidRPr="00A42A33">
          <w:t xml:space="preserve">Leia a 1a edição (2006) da obra </w:t>
        </w:r>
        <w:r w:rsidRPr="00A42A33">
          <w:rPr>
            <w:b/>
          </w:rPr>
          <w:t>Swing: A Beginners Guide</w:t>
        </w:r>
        <w:r w:rsidRPr="00A42A33">
          <w:t>, do autor Gilleanes T. A. Guedes, publicado pela editora McGraw-Hill.</w:t>
        </w:r>
      </w:ins>
    </w:p>
    <w:p w14:paraId="6C13935B" w14:textId="77777777" w:rsidR="00EA71C0" w:rsidRDefault="00EA71C0" w:rsidP="00EA71C0">
      <w:pPr>
        <w:ind w:left="720"/>
        <w:rPr>
          <w:ins w:id="94" w:author="Willian" w:date="2016-12-15T02:25:00Z"/>
        </w:rPr>
      </w:pPr>
    </w:p>
    <w:p w14:paraId="4608EC70" w14:textId="77777777" w:rsidR="00EA71C0" w:rsidRPr="00A42A33" w:rsidRDefault="00EA71C0" w:rsidP="00EA71C0">
      <w:pPr>
        <w:ind w:left="720"/>
        <w:rPr>
          <w:ins w:id="95" w:author="Willian" w:date="2016-12-15T02:25:00Z"/>
        </w:rPr>
      </w:pPr>
      <w:ins w:id="96" w:author="Willian" w:date="2016-12-15T02:25:00Z">
        <w:r w:rsidRPr="00A42A33">
          <w:t>Este livro contém: material complementar para desenvolvimento em Swing. Este livro poderá servir como referência na execução dos TDPs.</w:t>
        </w:r>
      </w:ins>
    </w:p>
    <w:p w14:paraId="2BBE5423" w14:textId="77777777" w:rsidR="00571B2F" w:rsidRPr="00571B2F" w:rsidRDefault="00571B2F" w:rsidP="00571B2F">
      <w:pPr>
        <w:pStyle w:val="Ttulo3"/>
        <w:rPr>
          <w:ins w:id="97" w:author="Willian" w:date="2016-12-15T02:02:00Z"/>
          <w:color w:val="7F7F7F"/>
        </w:rPr>
      </w:pPr>
      <w:ins w:id="98" w:author="Willian" w:date="2016-12-15T02:02:00Z">
        <w:r w:rsidRPr="00571B2F">
          <w:rPr>
            <w:color w:val="7F7F7F"/>
          </w:rPr>
          <w:t>REFERÊNCIAS</w:t>
        </w:r>
      </w:ins>
    </w:p>
    <w:p w14:paraId="3FAE82DB" w14:textId="77777777" w:rsidR="00571B2F" w:rsidRPr="007F601C" w:rsidRDefault="00571B2F" w:rsidP="00571B2F">
      <w:pPr>
        <w:numPr>
          <w:ilvl w:val="0"/>
          <w:numId w:val="48"/>
        </w:numPr>
        <w:shd w:val="clear" w:color="auto" w:fill="FFFFFF"/>
        <w:spacing w:before="100" w:beforeAutospacing="1" w:after="100" w:afterAutospacing="1"/>
        <w:jc w:val="left"/>
        <w:rPr>
          <w:ins w:id="99" w:author="Willian" w:date="2016-12-15T02:02:00Z"/>
          <w:rFonts w:ascii="Arial" w:eastAsia="Times New Roman" w:hAnsi="Arial" w:cs="Arial"/>
          <w:color w:val="222222"/>
          <w:sz w:val="19"/>
          <w:szCs w:val="19"/>
          <w:lang w:val="en-US"/>
        </w:rPr>
      </w:pPr>
      <w:ins w:id="100" w:author="Willian" w:date="2016-12-15T02:02:00Z">
        <w:r w:rsidRPr="00705966">
          <w:rPr>
            <w:rFonts w:ascii="Arial" w:eastAsia="Times New Roman" w:hAnsi="Arial" w:cs="Arial"/>
            <w:color w:val="222222"/>
            <w:sz w:val="19"/>
            <w:szCs w:val="19"/>
            <w:lang w:val="en-US"/>
          </w:rPr>
          <w:t xml:space="preserve">GUEDES, GILLEANES T. A. </w:t>
        </w:r>
        <w:r w:rsidRPr="00705966">
          <w:rPr>
            <w:rFonts w:ascii="Arial" w:eastAsia="Times New Roman" w:hAnsi="Arial" w:cs="Arial"/>
            <w:b/>
            <w:color w:val="222222"/>
            <w:sz w:val="19"/>
            <w:szCs w:val="19"/>
            <w:lang w:val="en-US"/>
          </w:rPr>
          <w:t xml:space="preserve">Swing: A Beginners Guide. </w:t>
        </w:r>
        <w:r w:rsidRPr="007F601C">
          <w:rPr>
            <w:rFonts w:ascii="Arial" w:eastAsia="Times New Roman" w:hAnsi="Arial" w:cs="Arial"/>
            <w:color w:val="222222"/>
            <w:sz w:val="19"/>
            <w:szCs w:val="19"/>
          </w:rPr>
          <w:t>McGraw-Hill</w:t>
        </w:r>
        <w:r>
          <w:rPr>
            <w:rFonts w:ascii="Arial" w:eastAsia="Times New Roman" w:hAnsi="Arial" w:cs="Arial"/>
            <w:color w:val="222222"/>
            <w:sz w:val="19"/>
            <w:szCs w:val="19"/>
          </w:rPr>
          <w:t>. 1</w:t>
        </w:r>
        <w:r w:rsidRPr="001353CF">
          <w:rPr>
            <w:rFonts w:ascii="Arial" w:eastAsia="Times New Roman" w:hAnsi="Arial" w:cs="Arial"/>
            <w:color w:val="222222"/>
            <w:sz w:val="19"/>
            <w:szCs w:val="19"/>
            <w:vertAlign w:val="superscript"/>
          </w:rPr>
          <w:t>a</w:t>
        </w:r>
        <w:r w:rsidRPr="001F1E81">
          <w:rPr>
            <w:rFonts w:ascii="Arial" w:eastAsia="Times New Roman" w:hAnsi="Arial" w:cs="Arial"/>
            <w:bCs/>
            <w:sz w:val="19"/>
            <w:szCs w:val="19"/>
            <w:lang w:val="en-US"/>
          </w:rPr>
          <w:t xml:space="preserve"> </w:t>
        </w:r>
        <w:r>
          <w:rPr>
            <w:rFonts w:ascii="Arial" w:eastAsia="Times New Roman" w:hAnsi="Arial" w:cs="Arial"/>
            <w:bCs/>
            <w:sz w:val="19"/>
            <w:szCs w:val="19"/>
            <w:lang w:val="en-US"/>
          </w:rPr>
          <w:t>Edição, 2006.</w:t>
        </w:r>
      </w:ins>
    </w:p>
    <w:p w14:paraId="24DED19E" w14:textId="77777777" w:rsidR="00571B2F" w:rsidRPr="00571B2F" w:rsidRDefault="00571B2F" w:rsidP="00571B2F">
      <w:pPr>
        <w:pStyle w:val="Ttulo3"/>
        <w:rPr>
          <w:ins w:id="101" w:author="Willian" w:date="2016-12-15T02:02:00Z"/>
          <w:color w:val="7F7F7F"/>
          <w:sz w:val="24"/>
        </w:rPr>
      </w:pPr>
      <w:ins w:id="102" w:author="Willian" w:date="2016-12-15T02:02:00Z">
        <w:r w:rsidRPr="00571B2F">
          <w:rPr>
            <w:color w:val="7F7F7F"/>
            <w:sz w:val="24"/>
          </w:rPr>
          <w:t>Conheça todas as referências utilizadas pelo autor para elaboração dessa aula no Livro do Aluno:</w:t>
        </w:r>
      </w:ins>
    </w:p>
    <w:p w14:paraId="131C6DDF" w14:textId="77777777" w:rsidR="00571B2F" w:rsidRDefault="00571B2F" w:rsidP="00571B2F">
      <w:pPr>
        <w:numPr>
          <w:ilvl w:val="0"/>
          <w:numId w:val="48"/>
        </w:numPr>
        <w:shd w:val="clear" w:color="auto" w:fill="FFFFFF"/>
        <w:spacing w:before="100" w:beforeAutospacing="1" w:after="100" w:afterAutospacing="1"/>
        <w:jc w:val="left"/>
        <w:rPr>
          <w:ins w:id="103" w:author="Willian" w:date="2016-12-15T02:26:00Z"/>
          <w:rFonts w:ascii="Arial" w:eastAsia="Times New Roman" w:hAnsi="Arial" w:cs="Arial"/>
          <w:color w:val="222222"/>
          <w:sz w:val="19"/>
          <w:szCs w:val="19"/>
          <w:lang w:val="en-US"/>
        </w:rPr>
      </w:pPr>
      <w:ins w:id="104" w:author="Willian" w:date="2016-12-15T02:02:00Z">
        <w:r>
          <w:t>NETBEANS</w:t>
        </w:r>
        <w:r w:rsidRPr="00C163CC">
          <w:t xml:space="preserve">. </w:t>
        </w:r>
        <w:r>
          <w:rPr>
            <w:b/>
          </w:rPr>
          <w:t>Swing</w:t>
        </w:r>
        <w:r w:rsidRPr="00C163CC">
          <w:t>. Disponível em</w:t>
        </w:r>
        <w:r>
          <w:t>:</w:t>
        </w:r>
        <w:r w:rsidRPr="00C163CC">
          <w:t xml:space="preserve"> &lt;</w:t>
        </w:r>
        <w:r w:rsidRPr="00705966">
          <w:rPr>
            <w:rFonts w:ascii="Arial" w:eastAsia="Times New Roman" w:hAnsi="Arial" w:cs="Arial"/>
            <w:color w:val="222222"/>
            <w:sz w:val="19"/>
            <w:szCs w:val="19"/>
          </w:rPr>
          <w:t xml:space="preserve">https://netbeans.org/features/java-on-client/swing_pt_BR.html&gt;. </w:t>
        </w:r>
        <w:r>
          <w:rPr>
            <w:rFonts w:ascii="Arial" w:eastAsia="Times New Roman" w:hAnsi="Arial" w:cs="Arial"/>
            <w:color w:val="222222"/>
            <w:sz w:val="19"/>
            <w:szCs w:val="19"/>
            <w:lang w:val="en-US"/>
          </w:rPr>
          <w:t>Acessado em 13 dec. 2016.</w:t>
        </w:r>
      </w:ins>
    </w:p>
    <w:p w14:paraId="469BC3DF" w14:textId="68891860" w:rsidR="00571B2F" w:rsidRDefault="007101FD" w:rsidP="002B3CD0">
      <w:pPr>
        <w:numPr>
          <w:ilvl w:val="0"/>
          <w:numId w:val="48"/>
        </w:numPr>
        <w:shd w:val="clear" w:color="auto" w:fill="FFFFFF"/>
        <w:spacing w:before="100" w:beforeAutospacing="1" w:after="100" w:afterAutospacing="1"/>
        <w:jc w:val="left"/>
        <w:pPrChange w:id="105" w:author="Willian" w:date="2016-12-15T02:27:00Z">
          <w:pPr/>
        </w:pPrChange>
      </w:pPr>
      <w:ins w:id="106" w:author="Willian" w:date="2016-12-15T02:26:00Z">
        <w:r>
          <w:t xml:space="preserve">DEVMEDIA. </w:t>
        </w:r>
        <w:r w:rsidRPr="007101FD">
          <w:rPr>
            <w:b/>
            <w:rPrChange w:id="107" w:author="Willian" w:date="2016-12-15T02:27:00Z">
              <w:rPr>
                <w:b/>
              </w:rPr>
            </w:rPrChange>
          </w:rPr>
          <w:t xml:space="preserve">Tipos Enum no Java. </w:t>
        </w:r>
      </w:ins>
      <w:ins w:id="108" w:author="Willian" w:date="2016-12-15T02:27:00Z">
        <w:r>
          <w:t>Disponível em: &lt;</w:t>
        </w:r>
      </w:ins>
      <w:ins w:id="109" w:author="Willian" w:date="2016-12-15T02:26:00Z">
        <w:r w:rsidRPr="007101FD">
          <w:rPr>
            <w:rPrChange w:id="110" w:author="Willian" w:date="2016-12-15T02:26:00Z">
              <w:rPr>
                <w:rStyle w:val="Hiperlink"/>
              </w:rPr>
            </w:rPrChange>
          </w:rPr>
          <w:t>http://www.devmedia.com.br/tipos-enum-no-java/25729</w:t>
        </w:r>
      </w:ins>
      <w:ins w:id="111" w:author="Willian" w:date="2016-12-15T02:27:00Z">
        <w:r>
          <w:t>&gt;. Acesso em: 15 dec. 2016.</w:t>
        </w:r>
      </w:ins>
    </w:p>
    <w:p w14:paraId="386BB6A7" w14:textId="77777777" w:rsidR="008155B9" w:rsidRDefault="008155B9">
      <w:pPr>
        <w:jc w:val="left"/>
        <w:rPr>
          <w:rFonts w:ascii="Calibri Light" w:hAnsi="Calibri Light"/>
          <w:b/>
          <w:bCs/>
          <w:color w:val="00B050"/>
          <w:sz w:val="56"/>
          <w:szCs w:val="36"/>
        </w:rPr>
      </w:pPr>
      <w:del w:id="112" w:author="Willian" w:date="2016-12-15T02:28:00Z">
        <w:r w:rsidDel="007101FD">
          <w:br w:type="page"/>
        </w:r>
      </w:del>
    </w:p>
    <w:p w14:paraId="6E790139" w14:textId="77777777" w:rsidR="007101FD" w:rsidRDefault="007101FD" w:rsidP="007C4FDB">
      <w:pPr>
        <w:pStyle w:val="Ttulo2"/>
        <w:rPr>
          <w:ins w:id="113" w:author="Willian" w:date="2016-12-15T02:28:00Z"/>
        </w:rPr>
      </w:pPr>
    </w:p>
    <w:p w14:paraId="174AFAEA" w14:textId="77777777" w:rsidR="007C4FDB" w:rsidRDefault="007F09FD" w:rsidP="007C4FDB">
      <w:pPr>
        <w:pStyle w:val="Ttulo2"/>
      </w:pPr>
      <w:r w:rsidRPr="007F09FD">
        <w:lastRenderedPageBreak/>
        <w:t xml:space="preserve">Aula </w:t>
      </w:r>
      <w:r w:rsidR="002635CC">
        <w:t>3</w:t>
      </w:r>
      <w:r w:rsidR="005A48A6">
        <w:t xml:space="preserve"> - </w:t>
      </w:r>
      <w:r w:rsidRPr="007F09FD">
        <w:t>Controllers</w:t>
      </w:r>
    </w:p>
    <w:p w14:paraId="3288991B" w14:textId="77777777" w:rsidR="007C4FDB" w:rsidRDefault="007C4FDB" w:rsidP="007C4FDB">
      <w:pPr>
        <w:pBdr>
          <w:bottom w:val="single" w:sz="4" w:space="1" w:color="auto"/>
        </w:pBdr>
        <w:jc w:val="left"/>
      </w:pPr>
    </w:p>
    <w:p w14:paraId="3D668031" w14:textId="77777777" w:rsidR="007C4FDB" w:rsidRDefault="007C4FDB" w:rsidP="007C4FDB">
      <w:pPr>
        <w:jc w:val="left"/>
      </w:pPr>
    </w:p>
    <w:p w14:paraId="2050BA69" w14:textId="77777777" w:rsidR="007C4FDB" w:rsidRPr="00534847" w:rsidRDefault="007C4FDB" w:rsidP="007C4FDB">
      <w:pPr>
        <w:pStyle w:val="Ttulo3"/>
        <w:rPr>
          <w:color w:val="7F7F7F"/>
        </w:rPr>
      </w:pPr>
      <w:r w:rsidRPr="00534847">
        <w:rPr>
          <w:color w:val="7F7F7F"/>
        </w:rPr>
        <w:t>CARGA HORÁRIA</w:t>
      </w:r>
    </w:p>
    <w:p w14:paraId="540C031E" w14:textId="77777777" w:rsidR="007C4FDB" w:rsidRDefault="007C4FDB" w:rsidP="007C4FDB">
      <w:pPr>
        <w:jc w:val="left"/>
        <w:rPr>
          <w:rFonts w:eastAsia="Times New Roman"/>
          <w:sz w:val="24"/>
        </w:rPr>
      </w:pPr>
      <w:r>
        <w:rPr>
          <w:rFonts w:eastAsia="Times New Roman"/>
        </w:rPr>
        <w:t>Conforme o plano de aula, esta aula terá duração de 1h30 e deverá ser conduzida de acordo com as orientações pedagógicas.</w:t>
      </w:r>
    </w:p>
    <w:p w14:paraId="6BE07FD8" w14:textId="77777777" w:rsidR="007C4FDB" w:rsidRDefault="007C4FDB" w:rsidP="007C4FDB">
      <w:pPr>
        <w:jc w:val="left"/>
      </w:pPr>
      <w:r>
        <w:t xml:space="preserve"> </w:t>
      </w:r>
    </w:p>
    <w:p w14:paraId="1E957B88" w14:textId="77777777" w:rsidR="007C4FDB" w:rsidRPr="00534847" w:rsidRDefault="007C4FDB" w:rsidP="007C4FDB">
      <w:pPr>
        <w:pStyle w:val="Ttulo3"/>
        <w:rPr>
          <w:color w:val="7F7F7F"/>
        </w:rPr>
      </w:pPr>
      <w:r w:rsidRPr="00534847">
        <w:rPr>
          <w:color w:val="7F7F7F"/>
        </w:rPr>
        <w:t>OBJETIVO DA AULA</w:t>
      </w:r>
    </w:p>
    <w:p w14:paraId="67B0BFD5" w14:textId="1EE7BAE6" w:rsidR="007C4FDB" w:rsidRDefault="007C4FDB" w:rsidP="007C4FDB">
      <w:r w:rsidRPr="001C2894">
        <w:t>Ao final da aula, você deverá garantir que o aluno tenha subsídios para</w:t>
      </w:r>
      <w:r w:rsidR="00BE741E">
        <w:t>:</w:t>
      </w:r>
    </w:p>
    <w:p w14:paraId="02BC4DC3" w14:textId="3AF9CDBD" w:rsidR="007C4FDB" w:rsidRPr="001C2894" w:rsidRDefault="007C4FDB" w:rsidP="007C4FDB">
      <w:pPr>
        <w:pStyle w:val="PargrafodaLista"/>
        <w:numPr>
          <w:ilvl w:val="0"/>
          <w:numId w:val="44"/>
        </w:numPr>
      </w:pPr>
      <w:r>
        <w:t>Relacionar as Views com os Controllers utilizando métodos próprios dos componentes aqui ensinados</w:t>
      </w:r>
      <w:r w:rsidR="00BE741E">
        <w:t>.</w:t>
      </w:r>
    </w:p>
    <w:p w14:paraId="0CFFDD3A" w14:textId="77777777" w:rsidR="007C4FDB" w:rsidRPr="001C2894" w:rsidRDefault="007C4FDB" w:rsidP="007C4FDB"/>
    <w:p w14:paraId="4ED6B411" w14:textId="77777777" w:rsidR="007C4FDB" w:rsidRPr="00534847" w:rsidRDefault="007C4FDB" w:rsidP="007C4FDB">
      <w:pPr>
        <w:pStyle w:val="Ttulo3"/>
        <w:rPr>
          <w:color w:val="7F7F7F"/>
        </w:rPr>
      </w:pPr>
      <w:r w:rsidRPr="00534847">
        <w:rPr>
          <w:color w:val="7F7F7F"/>
        </w:rPr>
        <w:t>ORIENTAÇÕES PEDAGÓGICAS</w:t>
      </w:r>
    </w:p>
    <w:p w14:paraId="1DC6D147" w14:textId="77777777" w:rsidR="007C4FDB" w:rsidRDefault="007C4FDB" w:rsidP="007C4FDB">
      <w:r w:rsidRPr="001C2894">
        <w:t>Para atender os objetivos de aprendizagem, você deverá conduzir o processo de ensino considerando a organização didática apresentada a seguir:</w:t>
      </w:r>
      <w:r>
        <w:t xml:space="preserve"> </w:t>
      </w:r>
    </w:p>
    <w:p w14:paraId="6F574491" w14:textId="77777777" w:rsidR="007C4FDB" w:rsidRDefault="007C4FDB" w:rsidP="007C4FDB">
      <w:pPr>
        <w:pStyle w:val="PargrafodaLista"/>
        <w:numPr>
          <w:ilvl w:val="0"/>
          <w:numId w:val="45"/>
        </w:numPr>
      </w:pPr>
      <w:r>
        <w:t>20 minutos de aula expositiva;</w:t>
      </w:r>
    </w:p>
    <w:p w14:paraId="01EE5C3A" w14:textId="77777777" w:rsidR="007C4FDB" w:rsidRDefault="007C4FDB" w:rsidP="007C4FDB">
      <w:pPr>
        <w:pStyle w:val="PargrafodaLista"/>
        <w:numPr>
          <w:ilvl w:val="0"/>
          <w:numId w:val="45"/>
        </w:numPr>
      </w:pPr>
      <w:r>
        <w:t>2</w:t>
      </w:r>
      <w:r w:rsidRPr="001C2894">
        <w:t>0 minutos para</w:t>
      </w:r>
      <w:r>
        <w:t xml:space="preserve"> tirar as dúvidas dos alunos;</w:t>
      </w:r>
    </w:p>
    <w:p w14:paraId="3054BFC3" w14:textId="77777777" w:rsidR="007C4FDB" w:rsidRDefault="007C4FDB" w:rsidP="007C4FDB">
      <w:pPr>
        <w:pStyle w:val="PargrafodaLista"/>
        <w:numPr>
          <w:ilvl w:val="0"/>
          <w:numId w:val="45"/>
        </w:numPr>
      </w:pPr>
      <w:r>
        <w:t>50</w:t>
      </w:r>
      <w:r w:rsidRPr="001C2894">
        <w:t xml:space="preserve"> minutos para desenvolver as atividades propostas para a turma.</w:t>
      </w:r>
    </w:p>
    <w:p w14:paraId="3E4D7981" w14:textId="77777777" w:rsidR="007C4FDB" w:rsidRPr="001C2894" w:rsidRDefault="007C4FDB" w:rsidP="007C4FDB"/>
    <w:p w14:paraId="3D3B164A" w14:textId="77777777" w:rsidR="007C4FDB" w:rsidRPr="00534847" w:rsidRDefault="007C4FDB" w:rsidP="007C4FDB">
      <w:pPr>
        <w:pStyle w:val="Ttulo3"/>
        <w:rPr>
          <w:color w:val="7F7F7F"/>
        </w:rPr>
      </w:pPr>
      <w:r w:rsidRPr="00534847">
        <w:rPr>
          <w:color w:val="7F7F7F"/>
        </w:rPr>
        <w:t>TÓPICOS DE ESTUDO</w:t>
      </w:r>
    </w:p>
    <w:p w14:paraId="1ED2F937" w14:textId="77777777" w:rsidR="007C4FDB" w:rsidRPr="001C2894" w:rsidRDefault="007C4FDB" w:rsidP="007C4FDB">
      <w:r w:rsidRPr="001C2894">
        <w:t>Todos os tópicos a seguir, conforme livro do aluno, devem ser trabalhados de forma dinâmica, criativa, com embasamento teórico e prático voltado ao mercado de trabalho.</w:t>
      </w:r>
    </w:p>
    <w:p w14:paraId="1EAF6EC7" w14:textId="1CF8D6CD" w:rsidR="007C4FDB" w:rsidRDefault="007C4FDB" w:rsidP="007C4FDB">
      <w:pPr>
        <w:pStyle w:val="PargrafodaLista"/>
        <w:numPr>
          <w:ilvl w:val="0"/>
          <w:numId w:val="47"/>
        </w:numPr>
      </w:pPr>
      <w:r>
        <w:t>A camada Controller</w:t>
      </w:r>
      <w:r w:rsidR="00B01C4B">
        <w:t>;</w:t>
      </w:r>
    </w:p>
    <w:p w14:paraId="4B3979D2" w14:textId="0CE64D8E" w:rsidR="007C4FDB" w:rsidRDefault="007C4FDB" w:rsidP="007C4FDB">
      <w:pPr>
        <w:pStyle w:val="PargrafodaLista"/>
        <w:numPr>
          <w:ilvl w:val="0"/>
          <w:numId w:val="47"/>
        </w:numPr>
      </w:pPr>
      <w:r>
        <w:t>Interligando as Views aos Models</w:t>
      </w:r>
      <w:r w:rsidR="00B01C4B">
        <w:t>;</w:t>
      </w:r>
    </w:p>
    <w:p w14:paraId="11553531" w14:textId="7A39EF43" w:rsidR="00B01C4B" w:rsidRPr="001C2894" w:rsidRDefault="00B01C4B" w:rsidP="007C4FDB">
      <w:pPr>
        <w:pStyle w:val="PargrafodaLista"/>
        <w:numPr>
          <w:ilvl w:val="0"/>
          <w:numId w:val="47"/>
        </w:numPr>
      </w:pPr>
      <w:r>
        <w:t>Look &amp; Feel.</w:t>
      </w:r>
    </w:p>
    <w:p w14:paraId="77034999" w14:textId="77777777" w:rsidR="007C4FDB" w:rsidRPr="00534847" w:rsidRDefault="007C4FDB" w:rsidP="007C4FDB">
      <w:pPr>
        <w:pStyle w:val="Ttulo3"/>
        <w:rPr>
          <w:color w:val="7F7F7F"/>
        </w:rPr>
      </w:pPr>
      <w:r w:rsidRPr="00534847">
        <w:rPr>
          <w:color w:val="7F7F7F"/>
        </w:rPr>
        <w:t>PONTOS IMPORTANTES</w:t>
      </w:r>
    </w:p>
    <w:p w14:paraId="542B6A64" w14:textId="77777777" w:rsidR="007C4FDB" w:rsidRPr="00561E8D" w:rsidRDefault="007C4FDB" w:rsidP="007C4FDB">
      <w:r w:rsidRPr="00561E8D">
        <w:t xml:space="preserve">Para garantir </w:t>
      </w:r>
      <w:r>
        <w:t>ao aluno um aprendizado signifi</w:t>
      </w:r>
      <w:r w:rsidRPr="00561E8D">
        <w:t xml:space="preserve">cativo, resgate os principais conceitos de cada tópico abordado na aula. Neste momento, é importante que você utilize dicas e sugestões para reforçar os temas trabalhados, oferecendo também exemplos que possibilitem a relação entre teoria e prática. </w:t>
      </w:r>
    </w:p>
    <w:p w14:paraId="209D6941" w14:textId="77777777" w:rsidR="007C4FDB" w:rsidRPr="001C2894" w:rsidRDefault="007C4FDB" w:rsidP="007C4FDB">
      <w:pPr>
        <w:pBdr>
          <w:bottom w:val="single" w:sz="4" w:space="1" w:color="auto"/>
        </w:pBdr>
      </w:pPr>
    </w:p>
    <w:p w14:paraId="51DB9DCE" w14:textId="77777777" w:rsidR="007F09FD" w:rsidRPr="00362EC6" w:rsidRDefault="007F09FD" w:rsidP="00362EC6">
      <w:pPr>
        <w:pStyle w:val="Ttulo2"/>
        <w:rPr>
          <w:rFonts w:ascii="Times New Roman" w:hAnsi="Times New Roman"/>
          <w:sz w:val="27"/>
          <w:szCs w:val="27"/>
        </w:rPr>
      </w:pPr>
    </w:p>
    <w:p w14:paraId="7141D4B4" w14:textId="77777777" w:rsidR="0069565B" w:rsidRDefault="004A2467" w:rsidP="003871CD">
      <w:pPr>
        <w:pStyle w:val="Ttulo3"/>
      </w:pPr>
      <w:r>
        <w:lastRenderedPageBreak/>
        <w:t>3.1</w:t>
      </w:r>
      <w:r w:rsidR="007F09FD" w:rsidRPr="007F09FD">
        <w:t xml:space="preserve"> - A Camada Controller</w:t>
      </w:r>
    </w:p>
    <w:p w14:paraId="0589FAAD" w14:textId="77777777" w:rsidR="00CD0944" w:rsidRDefault="002C27A0" w:rsidP="008155B9">
      <w:r w:rsidRPr="002C27A0">
        <w:t>Atente</w:t>
      </w:r>
      <w:r>
        <w:rPr>
          <w:b/>
        </w:rPr>
        <w:t>-</w:t>
      </w:r>
      <w:r w:rsidRPr="002C27A0">
        <w:t>se</w:t>
      </w:r>
      <w:r w:rsidR="00CD0944">
        <w:t xml:space="preserve"> ao código mostrado e sempre faça as devidas substituições quando solicitado. A camada controller será responsável por executar os métodos das classes de nosso programa.</w:t>
      </w:r>
    </w:p>
    <w:p w14:paraId="196266F0" w14:textId="77777777" w:rsidR="007F1EDF" w:rsidRDefault="007F1EDF" w:rsidP="008155B9"/>
    <w:p w14:paraId="6F13BF7B" w14:textId="77777777" w:rsidR="007F1EDF" w:rsidRPr="00E54E1F" w:rsidRDefault="007F1EDF" w:rsidP="007F1EDF">
      <w:pPr>
        <w:rPr>
          <w:color w:val="2F5496"/>
        </w:rPr>
      </w:pPr>
      <w:r w:rsidRPr="00E54E1F">
        <w:rPr>
          <w:b/>
          <w:color w:val="2F5496"/>
        </w:rPr>
        <w:t xml:space="preserve">Material de Apoio: </w:t>
      </w:r>
      <w:r w:rsidRPr="00E54E1F">
        <w:rPr>
          <w:color w:val="2F5496"/>
        </w:rPr>
        <w:t xml:space="preserve">Para conferir o exemplo </w:t>
      </w:r>
      <w:r>
        <w:rPr>
          <w:color w:val="2F5496"/>
        </w:rPr>
        <w:t>deste tópico</w:t>
      </w:r>
      <w:r w:rsidRPr="00E54E1F">
        <w:rPr>
          <w:color w:val="2F5496"/>
        </w:rPr>
        <w:t xml:space="preserve"> abra o projeto </w:t>
      </w:r>
      <w:r w:rsidRPr="00E54E1F">
        <w:rPr>
          <w:b/>
          <w:color w:val="2F5496"/>
        </w:rPr>
        <w:t>Material de Apoio POO &gt;</w:t>
      </w:r>
      <w:r>
        <w:rPr>
          <w:b/>
          <w:color w:val="2F5496"/>
        </w:rPr>
        <w:t xml:space="preserve"> Unidade 5 &gt; Aula 3</w:t>
      </w:r>
      <w:r w:rsidRPr="00E54E1F">
        <w:rPr>
          <w:b/>
          <w:color w:val="2F5496"/>
        </w:rPr>
        <w:t xml:space="preserve"> &gt; </w:t>
      </w:r>
      <w:r>
        <w:rPr>
          <w:b/>
          <w:color w:val="2F5496"/>
        </w:rPr>
        <w:t>Exemplos &gt; 3.1</w:t>
      </w:r>
      <w:r w:rsidRPr="00E54E1F">
        <w:rPr>
          <w:b/>
          <w:color w:val="2F5496"/>
        </w:rPr>
        <w:t xml:space="preserve"> </w:t>
      </w:r>
      <w:r w:rsidRPr="00E54E1F">
        <w:rPr>
          <w:color w:val="2F5496"/>
        </w:rPr>
        <w:t>no seu Netbeans.</w:t>
      </w:r>
    </w:p>
    <w:p w14:paraId="63A5B7A9" w14:textId="77777777" w:rsidR="007F1EDF" w:rsidRPr="003871CD" w:rsidRDefault="007F1EDF" w:rsidP="008155B9">
      <w:pPr>
        <w:rPr>
          <w:rFonts w:ascii="Times New Roman" w:hAnsi="Times New Roman"/>
          <w:sz w:val="27"/>
        </w:rPr>
      </w:pPr>
    </w:p>
    <w:p w14:paraId="6783B079" w14:textId="77777777" w:rsidR="007F09FD" w:rsidRDefault="0069565B" w:rsidP="00362EC6">
      <w:pPr>
        <w:pStyle w:val="Ttulo4"/>
      </w:pPr>
      <w:r>
        <w:t>3</w:t>
      </w:r>
      <w:r w:rsidR="004A2467">
        <w:t>.1</w:t>
      </w:r>
      <w:r w:rsidR="0022339A">
        <w:t xml:space="preserve">.1 - </w:t>
      </w:r>
      <w:r w:rsidR="007F09FD" w:rsidRPr="007F09FD">
        <w:t>Preparando lista para a Tabela</w:t>
      </w:r>
    </w:p>
    <w:p w14:paraId="4216093E" w14:textId="77777777" w:rsidR="003D5AFE" w:rsidRDefault="002C27A0" w:rsidP="008155B9">
      <w:r>
        <w:t>E</w:t>
      </w:r>
      <w:r w:rsidR="003D5AFE">
        <w:t>sta é uma etapa crítica para o procedimento prático em que na maioria das vezes o aluno pode se perder ou se esquecer de conceitos aprendidos. Sempre importe as bibliotecas, pacotes e classes, complemente os códigos quando é solicitado no texto e quando necessário retome as aulas anteriores em busca de procedimentos adequados.</w:t>
      </w:r>
    </w:p>
    <w:p w14:paraId="626D6FF4" w14:textId="77777777" w:rsidR="007F1EDF" w:rsidRDefault="007F1EDF" w:rsidP="008155B9"/>
    <w:p w14:paraId="1B6CDB14" w14:textId="77777777" w:rsidR="007F1EDF" w:rsidRPr="00E54E1F" w:rsidRDefault="007F1EDF" w:rsidP="007F1EDF">
      <w:pPr>
        <w:rPr>
          <w:color w:val="2F5496"/>
        </w:rPr>
      </w:pPr>
      <w:r w:rsidRPr="00E54E1F">
        <w:rPr>
          <w:b/>
          <w:color w:val="2F5496"/>
        </w:rPr>
        <w:t xml:space="preserve">Material de Apoio: </w:t>
      </w:r>
      <w:r w:rsidRPr="00E54E1F">
        <w:rPr>
          <w:color w:val="2F5496"/>
        </w:rPr>
        <w:t xml:space="preserve">Para conferir o exemplo </w:t>
      </w:r>
      <w:r>
        <w:rPr>
          <w:color w:val="2F5496"/>
        </w:rPr>
        <w:t>deste tópico</w:t>
      </w:r>
      <w:r w:rsidRPr="00E54E1F">
        <w:rPr>
          <w:color w:val="2F5496"/>
        </w:rPr>
        <w:t xml:space="preserve"> abra o projeto </w:t>
      </w:r>
      <w:r w:rsidRPr="00E54E1F">
        <w:rPr>
          <w:b/>
          <w:color w:val="2F5496"/>
        </w:rPr>
        <w:t>Material de Apoio POO &gt;</w:t>
      </w:r>
      <w:r>
        <w:rPr>
          <w:b/>
          <w:color w:val="2F5496"/>
        </w:rPr>
        <w:t xml:space="preserve"> Unidade 5 &gt; Aula 3</w:t>
      </w:r>
      <w:r w:rsidRPr="00E54E1F">
        <w:rPr>
          <w:b/>
          <w:color w:val="2F5496"/>
        </w:rPr>
        <w:t xml:space="preserve"> &gt; </w:t>
      </w:r>
      <w:r>
        <w:rPr>
          <w:b/>
          <w:color w:val="2F5496"/>
        </w:rPr>
        <w:t>Exemplos &gt; 3.1</w:t>
      </w:r>
      <w:r w:rsidRPr="00E54E1F">
        <w:rPr>
          <w:b/>
          <w:color w:val="2F5496"/>
        </w:rPr>
        <w:t xml:space="preserve"> </w:t>
      </w:r>
      <w:r w:rsidRPr="00E54E1F">
        <w:rPr>
          <w:color w:val="2F5496"/>
        </w:rPr>
        <w:t>no seu Netbeans.</w:t>
      </w:r>
    </w:p>
    <w:p w14:paraId="3A1D5646" w14:textId="77777777" w:rsidR="007F1EDF" w:rsidRPr="007F09FD" w:rsidRDefault="007F1EDF" w:rsidP="008155B9"/>
    <w:p w14:paraId="12838443" w14:textId="77777777" w:rsidR="007F09FD" w:rsidRDefault="004A2467" w:rsidP="00362EC6">
      <w:pPr>
        <w:pStyle w:val="Ttulo3"/>
      </w:pPr>
      <w:r>
        <w:t>3.2</w:t>
      </w:r>
      <w:r w:rsidR="007F09FD" w:rsidRPr="007F09FD">
        <w:t xml:space="preserve"> - Interligando a</w:t>
      </w:r>
      <w:r w:rsidR="007C4FDB">
        <w:t>s</w:t>
      </w:r>
      <w:r w:rsidR="007F09FD" w:rsidRPr="007F09FD">
        <w:t xml:space="preserve"> Views com o</w:t>
      </w:r>
      <w:r w:rsidR="007C4FDB">
        <w:t>s</w:t>
      </w:r>
      <w:r w:rsidR="007F09FD" w:rsidRPr="007F09FD">
        <w:t xml:space="preserve"> Models</w:t>
      </w:r>
    </w:p>
    <w:p w14:paraId="5A75C718" w14:textId="77777777" w:rsidR="00CD0944" w:rsidRPr="007F09FD" w:rsidRDefault="002C27A0" w:rsidP="008155B9">
      <w:r>
        <w:t>E</w:t>
      </w:r>
      <w:r w:rsidR="00CD0944">
        <w:t>sta etapa serve para interligar nossos componentes da View,</w:t>
      </w:r>
      <w:r w:rsidR="00DA4B44">
        <w:t xml:space="preserve"> como os botões, tabela e combo </w:t>
      </w:r>
      <w:r w:rsidR="00CD0944">
        <w:t>box, aos nossos métodos, ou seja, aqui faremos o</w:t>
      </w:r>
      <w:r w:rsidR="00DA4B44">
        <w:t xml:space="preserve">s botões funcionar, nossa combo </w:t>
      </w:r>
      <w:r w:rsidR="00CD0944">
        <w:t>box mostrar uma lista de grupos e nossas tabelas mostrar nossos cadastros, e as demais funcionalidades.</w:t>
      </w:r>
    </w:p>
    <w:p w14:paraId="7363CBDE" w14:textId="1C56B0BE" w:rsidR="007F09FD" w:rsidRDefault="004A2467" w:rsidP="00362EC6">
      <w:pPr>
        <w:pStyle w:val="Ttulo4"/>
      </w:pPr>
      <w:r>
        <w:t>3.2</w:t>
      </w:r>
      <w:r w:rsidR="0022339A">
        <w:t xml:space="preserve">.1 - </w:t>
      </w:r>
      <w:r w:rsidR="007F09FD" w:rsidRPr="007F09FD">
        <w:t>Integrando o Combobox</w:t>
      </w:r>
    </w:p>
    <w:p w14:paraId="5690EFEB" w14:textId="77777777" w:rsidR="00CD0944" w:rsidRDefault="002C27A0" w:rsidP="008155B9">
      <w:r>
        <w:t>N</w:t>
      </w:r>
      <w:r w:rsidR="00CD0944">
        <w:t>esta etapa, para que o combo box apresente os valores que inserimos no nosso código anteriormente, é só utilizar o código personalizado sugerido no editor de modelo da combo box.</w:t>
      </w:r>
    </w:p>
    <w:p w14:paraId="1150F659" w14:textId="77777777" w:rsidR="007F1EDF" w:rsidRDefault="007F1EDF" w:rsidP="008155B9"/>
    <w:p w14:paraId="6A075DFD" w14:textId="77777777" w:rsidR="007F1EDF" w:rsidRPr="00E54E1F" w:rsidRDefault="007F1EDF" w:rsidP="007F1EDF">
      <w:pPr>
        <w:rPr>
          <w:color w:val="2F5496"/>
        </w:rPr>
      </w:pPr>
      <w:r w:rsidRPr="00E54E1F">
        <w:rPr>
          <w:b/>
          <w:color w:val="2F5496"/>
        </w:rPr>
        <w:t xml:space="preserve">Material de Apoio: </w:t>
      </w:r>
      <w:r w:rsidRPr="00E54E1F">
        <w:rPr>
          <w:color w:val="2F5496"/>
        </w:rPr>
        <w:t xml:space="preserve">Para conferir o exemplo </w:t>
      </w:r>
      <w:r>
        <w:rPr>
          <w:color w:val="2F5496"/>
        </w:rPr>
        <w:t>deste tópico</w:t>
      </w:r>
      <w:r w:rsidRPr="00E54E1F">
        <w:rPr>
          <w:color w:val="2F5496"/>
        </w:rPr>
        <w:t xml:space="preserve"> abra o projeto </w:t>
      </w:r>
      <w:r w:rsidRPr="00E54E1F">
        <w:rPr>
          <w:b/>
          <w:color w:val="2F5496"/>
        </w:rPr>
        <w:t>Material de Apoio POO &gt;</w:t>
      </w:r>
      <w:r>
        <w:rPr>
          <w:b/>
          <w:color w:val="2F5496"/>
        </w:rPr>
        <w:t xml:space="preserve"> Unidade 5 &gt; Aula 3</w:t>
      </w:r>
      <w:r w:rsidRPr="00E54E1F">
        <w:rPr>
          <w:b/>
          <w:color w:val="2F5496"/>
        </w:rPr>
        <w:t xml:space="preserve"> &gt; </w:t>
      </w:r>
      <w:r>
        <w:rPr>
          <w:b/>
          <w:color w:val="2F5496"/>
        </w:rPr>
        <w:t>Exemplos &gt; 3.2.1</w:t>
      </w:r>
      <w:r w:rsidRPr="00E54E1F">
        <w:rPr>
          <w:b/>
          <w:color w:val="2F5496"/>
        </w:rPr>
        <w:t xml:space="preserve"> </w:t>
      </w:r>
      <w:r w:rsidRPr="00E54E1F">
        <w:rPr>
          <w:color w:val="2F5496"/>
        </w:rPr>
        <w:t>no seu Netbeans.</w:t>
      </w:r>
    </w:p>
    <w:p w14:paraId="37ADB2D0" w14:textId="77777777" w:rsidR="007F1EDF" w:rsidRPr="007F09FD" w:rsidRDefault="007F1EDF" w:rsidP="008155B9">
      <w:pPr>
        <w:rPr>
          <w:rFonts w:ascii="Times New Roman" w:hAnsi="Times New Roman"/>
        </w:rPr>
      </w:pPr>
    </w:p>
    <w:p w14:paraId="1DB1B1BA" w14:textId="77777777" w:rsidR="007F09FD" w:rsidRDefault="004A2467" w:rsidP="00362EC6">
      <w:pPr>
        <w:pStyle w:val="Ttulo4"/>
      </w:pPr>
      <w:r>
        <w:t>3.2</w:t>
      </w:r>
      <w:r w:rsidR="0022339A">
        <w:t xml:space="preserve">.2 - </w:t>
      </w:r>
      <w:r w:rsidR="007F09FD" w:rsidRPr="007F09FD">
        <w:t>Fechando a tela</w:t>
      </w:r>
    </w:p>
    <w:p w14:paraId="44FBF015" w14:textId="77777777" w:rsidR="00CD0944" w:rsidRDefault="002C27A0" w:rsidP="008155B9">
      <w:r>
        <w:t>C</w:t>
      </w:r>
      <w:r w:rsidR="00CD0944">
        <w:t>om duplo clique no bot</w:t>
      </w:r>
      <w:r w:rsidR="00A5723C">
        <w:t xml:space="preserve">ão cancelar você será </w:t>
      </w:r>
      <w:r w:rsidR="00CD0944">
        <w:t>direcionado</w:t>
      </w:r>
      <w:r w:rsidR="00A5723C">
        <w:t xml:space="preserve"> ao campo do código destinado ao método cancelar do botão. Incremente com o código sugerido para que a janela feche e não continue alocando memória.</w:t>
      </w:r>
    </w:p>
    <w:p w14:paraId="1036225C" w14:textId="77777777" w:rsidR="007F1EDF" w:rsidRDefault="007F1EDF" w:rsidP="008155B9"/>
    <w:p w14:paraId="07D0D6E7" w14:textId="77777777" w:rsidR="007F1EDF" w:rsidRPr="00E54E1F" w:rsidRDefault="007F1EDF" w:rsidP="007F1EDF">
      <w:pPr>
        <w:rPr>
          <w:color w:val="2F5496"/>
        </w:rPr>
      </w:pPr>
      <w:r w:rsidRPr="00E54E1F">
        <w:rPr>
          <w:b/>
          <w:color w:val="2F5496"/>
        </w:rPr>
        <w:t xml:space="preserve">Material de Apoio: </w:t>
      </w:r>
      <w:r w:rsidRPr="00E54E1F">
        <w:rPr>
          <w:color w:val="2F5496"/>
        </w:rPr>
        <w:t xml:space="preserve">Para conferir o exemplo </w:t>
      </w:r>
      <w:r>
        <w:rPr>
          <w:color w:val="2F5496"/>
        </w:rPr>
        <w:t>deste tópico</w:t>
      </w:r>
      <w:r w:rsidRPr="00E54E1F">
        <w:rPr>
          <w:color w:val="2F5496"/>
        </w:rPr>
        <w:t xml:space="preserve"> abra o projeto </w:t>
      </w:r>
      <w:r w:rsidRPr="00E54E1F">
        <w:rPr>
          <w:b/>
          <w:color w:val="2F5496"/>
        </w:rPr>
        <w:t>Material de Apoio POO &gt;</w:t>
      </w:r>
      <w:r>
        <w:rPr>
          <w:b/>
          <w:color w:val="2F5496"/>
        </w:rPr>
        <w:t xml:space="preserve"> Unidade 5 &gt; Aula 3</w:t>
      </w:r>
      <w:r w:rsidRPr="00E54E1F">
        <w:rPr>
          <w:b/>
          <w:color w:val="2F5496"/>
        </w:rPr>
        <w:t xml:space="preserve"> &gt; </w:t>
      </w:r>
      <w:r>
        <w:rPr>
          <w:b/>
          <w:color w:val="2F5496"/>
        </w:rPr>
        <w:t xml:space="preserve">Exemplos &gt; 3.2.2 </w:t>
      </w:r>
      <w:r w:rsidRPr="00E54E1F">
        <w:rPr>
          <w:color w:val="2F5496"/>
        </w:rPr>
        <w:t>no seu Netbeans.</w:t>
      </w:r>
    </w:p>
    <w:p w14:paraId="71D10739" w14:textId="77777777" w:rsidR="007F1EDF" w:rsidRPr="007F09FD" w:rsidRDefault="007F1EDF" w:rsidP="008155B9">
      <w:pPr>
        <w:rPr>
          <w:rFonts w:ascii="Times New Roman" w:hAnsi="Times New Roman"/>
        </w:rPr>
      </w:pPr>
    </w:p>
    <w:p w14:paraId="7B0F1575" w14:textId="77777777" w:rsidR="007F09FD" w:rsidRDefault="004A2467" w:rsidP="00026004">
      <w:pPr>
        <w:pStyle w:val="Ttulo4"/>
      </w:pPr>
      <w:r>
        <w:t>3.2</w:t>
      </w:r>
      <w:r w:rsidR="0022339A">
        <w:t xml:space="preserve">.3 - </w:t>
      </w:r>
      <w:r w:rsidR="007F09FD" w:rsidRPr="007F09FD">
        <w:t>Salvando um novo contato</w:t>
      </w:r>
    </w:p>
    <w:p w14:paraId="0CB71E2C" w14:textId="77777777" w:rsidR="003D5AFE" w:rsidRDefault="002C27A0" w:rsidP="008155B9">
      <w:r>
        <w:lastRenderedPageBreak/>
        <w:t xml:space="preserve">É </w:t>
      </w:r>
      <w:r w:rsidR="003D5AFE">
        <w:t>comum que o aluno se confunda com os botões e troque os códigos por engano. Sempre tente executar o aplicativo e procurar os possíveis erros e continue ponderando as sugestões de correção tentadoras do Netbeans.</w:t>
      </w:r>
    </w:p>
    <w:p w14:paraId="680D2A6A" w14:textId="77777777" w:rsidR="007F1EDF" w:rsidRDefault="007F1EDF" w:rsidP="008155B9"/>
    <w:p w14:paraId="5C2119B2" w14:textId="77777777" w:rsidR="007F1EDF" w:rsidRPr="00E54E1F" w:rsidRDefault="007F1EDF" w:rsidP="007F1EDF">
      <w:pPr>
        <w:rPr>
          <w:color w:val="2F5496"/>
        </w:rPr>
      </w:pPr>
      <w:r w:rsidRPr="00E54E1F">
        <w:rPr>
          <w:b/>
          <w:color w:val="2F5496"/>
        </w:rPr>
        <w:t xml:space="preserve">Material de Apoio: </w:t>
      </w:r>
      <w:r w:rsidRPr="00E54E1F">
        <w:rPr>
          <w:color w:val="2F5496"/>
        </w:rPr>
        <w:t xml:space="preserve">Para conferir o exemplo </w:t>
      </w:r>
      <w:r>
        <w:rPr>
          <w:color w:val="2F5496"/>
        </w:rPr>
        <w:t>deste tópico</w:t>
      </w:r>
      <w:r w:rsidRPr="00E54E1F">
        <w:rPr>
          <w:color w:val="2F5496"/>
        </w:rPr>
        <w:t xml:space="preserve"> abra o projeto </w:t>
      </w:r>
      <w:r w:rsidRPr="00E54E1F">
        <w:rPr>
          <w:b/>
          <w:color w:val="2F5496"/>
        </w:rPr>
        <w:t>Material de Apoio POO &gt;</w:t>
      </w:r>
      <w:r>
        <w:rPr>
          <w:b/>
          <w:color w:val="2F5496"/>
        </w:rPr>
        <w:t xml:space="preserve"> Unidade 5 &gt; Aula 3</w:t>
      </w:r>
      <w:r w:rsidRPr="00E54E1F">
        <w:rPr>
          <w:b/>
          <w:color w:val="2F5496"/>
        </w:rPr>
        <w:t xml:space="preserve"> &gt; </w:t>
      </w:r>
      <w:r>
        <w:rPr>
          <w:b/>
          <w:color w:val="2F5496"/>
        </w:rPr>
        <w:t>Exemplos &gt; 3.2.3</w:t>
      </w:r>
      <w:r w:rsidRPr="00E54E1F">
        <w:rPr>
          <w:b/>
          <w:color w:val="2F5496"/>
        </w:rPr>
        <w:t xml:space="preserve"> </w:t>
      </w:r>
      <w:r w:rsidRPr="00E54E1F">
        <w:rPr>
          <w:color w:val="2F5496"/>
        </w:rPr>
        <w:t>no seu Netbeans.</w:t>
      </w:r>
    </w:p>
    <w:p w14:paraId="7CE39ECC" w14:textId="77777777" w:rsidR="007F1EDF" w:rsidRPr="007F09FD" w:rsidRDefault="007F1EDF" w:rsidP="008155B9"/>
    <w:p w14:paraId="434FEFD8" w14:textId="77777777" w:rsidR="003D5AFE" w:rsidRPr="00822D9E" w:rsidRDefault="004A2467" w:rsidP="002C27A0">
      <w:pPr>
        <w:pStyle w:val="Ttulo4"/>
      </w:pPr>
      <w:r>
        <w:t>3.2</w:t>
      </w:r>
      <w:r w:rsidR="0022339A">
        <w:t xml:space="preserve">.4 - </w:t>
      </w:r>
      <w:r w:rsidR="007F09FD" w:rsidRPr="007F09FD">
        <w:t>Integrando a tabela</w:t>
      </w:r>
    </w:p>
    <w:p w14:paraId="6CB1157F" w14:textId="77777777" w:rsidR="003D5AFE" w:rsidRDefault="002C27A0" w:rsidP="008155B9">
      <w:r>
        <w:t>E</w:t>
      </w:r>
      <w:r w:rsidR="003D5AFE">
        <w:t>steja atento a cada passo do aluno e oriente-o a implementar os seus códigos nos pacotes corretos, dentro das classes corretas, aplicando os métodos corretamente, idêntico aos do teto.</w:t>
      </w:r>
      <w:r>
        <w:t xml:space="preserve"> Como a implementação da tabela possui muitos passos, o aluno pode se perder.</w:t>
      </w:r>
    </w:p>
    <w:p w14:paraId="609295C8" w14:textId="77777777" w:rsidR="007F1EDF" w:rsidRDefault="007F1EDF" w:rsidP="008155B9"/>
    <w:p w14:paraId="7289022E" w14:textId="77777777" w:rsidR="007F1EDF" w:rsidRPr="00E54E1F" w:rsidRDefault="007F1EDF" w:rsidP="007F1EDF">
      <w:pPr>
        <w:rPr>
          <w:color w:val="2F5496"/>
        </w:rPr>
      </w:pPr>
      <w:r w:rsidRPr="00E54E1F">
        <w:rPr>
          <w:b/>
          <w:color w:val="2F5496"/>
        </w:rPr>
        <w:t xml:space="preserve">Material de Apoio: </w:t>
      </w:r>
      <w:r w:rsidRPr="00E54E1F">
        <w:rPr>
          <w:color w:val="2F5496"/>
        </w:rPr>
        <w:t xml:space="preserve">Para conferir o exemplo </w:t>
      </w:r>
      <w:r>
        <w:rPr>
          <w:color w:val="2F5496"/>
        </w:rPr>
        <w:t>deste tópico</w:t>
      </w:r>
      <w:r w:rsidRPr="00E54E1F">
        <w:rPr>
          <w:color w:val="2F5496"/>
        </w:rPr>
        <w:t xml:space="preserve"> abra o projeto </w:t>
      </w:r>
      <w:r w:rsidRPr="00E54E1F">
        <w:rPr>
          <w:b/>
          <w:color w:val="2F5496"/>
        </w:rPr>
        <w:t>Material de Apoio POO &gt;</w:t>
      </w:r>
      <w:r>
        <w:rPr>
          <w:b/>
          <w:color w:val="2F5496"/>
        </w:rPr>
        <w:t xml:space="preserve"> Unidade 5 &gt; Aula 3</w:t>
      </w:r>
      <w:r w:rsidRPr="00E54E1F">
        <w:rPr>
          <w:b/>
          <w:color w:val="2F5496"/>
        </w:rPr>
        <w:t xml:space="preserve"> &gt; </w:t>
      </w:r>
      <w:r>
        <w:rPr>
          <w:b/>
          <w:color w:val="2F5496"/>
        </w:rPr>
        <w:t>Exemplos &gt; 3.2.4</w:t>
      </w:r>
      <w:r w:rsidRPr="00E54E1F">
        <w:rPr>
          <w:b/>
          <w:color w:val="2F5496"/>
        </w:rPr>
        <w:t xml:space="preserve"> </w:t>
      </w:r>
      <w:r w:rsidRPr="00E54E1F">
        <w:rPr>
          <w:color w:val="2F5496"/>
        </w:rPr>
        <w:t>no seu Netbeans.</w:t>
      </w:r>
    </w:p>
    <w:p w14:paraId="0D258777" w14:textId="77777777" w:rsidR="007F1EDF" w:rsidRPr="007F09FD" w:rsidRDefault="007F1EDF" w:rsidP="008155B9">
      <w:pPr>
        <w:rPr>
          <w:rFonts w:ascii="Times New Roman" w:hAnsi="Times New Roman"/>
        </w:rPr>
      </w:pPr>
    </w:p>
    <w:p w14:paraId="73CA914E" w14:textId="77777777" w:rsidR="007F09FD" w:rsidRDefault="004A2467" w:rsidP="00575A03">
      <w:pPr>
        <w:pStyle w:val="Ttulo4"/>
      </w:pPr>
      <w:r>
        <w:t>3.2</w:t>
      </w:r>
      <w:r w:rsidR="0022339A">
        <w:t xml:space="preserve">.5 - </w:t>
      </w:r>
      <w:r w:rsidR="007F09FD" w:rsidRPr="007F09FD">
        <w:t>Exibindo os detalhes de um contato</w:t>
      </w:r>
    </w:p>
    <w:p w14:paraId="3D355C91" w14:textId="77777777" w:rsidR="00C15F48" w:rsidRDefault="002C27A0" w:rsidP="008155B9">
      <w:r>
        <w:t>Aq</w:t>
      </w:r>
      <w:r w:rsidR="007F71DA">
        <w:t>ui alguma</w:t>
      </w:r>
      <w:r w:rsidR="003E28C0">
        <w:t xml:space="preserve">s correções sugestionadas pelo </w:t>
      </w:r>
      <w:r w:rsidR="003E28C0" w:rsidRPr="003E28C0">
        <w:rPr>
          <w:color w:val="FF0000"/>
        </w:rPr>
        <w:t>N</w:t>
      </w:r>
      <w:r w:rsidR="007F71DA">
        <w:t>etbeans podem arruinar o programa. Tome cuidado.</w:t>
      </w:r>
    </w:p>
    <w:p w14:paraId="432CEAA3" w14:textId="77777777" w:rsidR="007F1EDF" w:rsidRDefault="007F1EDF" w:rsidP="008155B9"/>
    <w:p w14:paraId="2D323F64" w14:textId="77777777" w:rsidR="007F1EDF" w:rsidRPr="00E54E1F" w:rsidRDefault="007F1EDF" w:rsidP="007F1EDF">
      <w:pPr>
        <w:rPr>
          <w:color w:val="2F5496"/>
        </w:rPr>
      </w:pPr>
      <w:r w:rsidRPr="00E54E1F">
        <w:rPr>
          <w:b/>
          <w:color w:val="2F5496"/>
        </w:rPr>
        <w:t xml:space="preserve">Material de Apoio: </w:t>
      </w:r>
      <w:r w:rsidRPr="00E54E1F">
        <w:rPr>
          <w:color w:val="2F5496"/>
        </w:rPr>
        <w:t xml:space="preserve">Para conferir o exemplo </w:t>
      </w:r>
      <w:r>
        <w:rPr>
          <w:color w:val="2F5496"/>
        </w:rPr>
        <w:t>deste tópico</w:t>
      </w:r>
      <w:r w:rsidRPr="00E54E1F">
        <w:rPr>
          <w:color w:val="2F5496"/>
        </w:rPr>
        <w:t xml:space="preserve"> abra o projeto </w:t>
      </w:r>
      <w:r w:rsidRPr="00E54E1F">
        <w:rPr>
          <w:b/>
          <w:color w:val="2F5496"/>
        </w:rPr>
        <w:t>Material de Apoio POO &gt;</w:t>
      </w:r>
      <w:r>
        <w:rPr>
          <w:b/>
          <w:color w:val="2F5496"/>
        </w:rPr>
        <w:t xml:space="preserve"> Unidade 5 &gt; Aula 3</w:t>
      </w:r>
      <w:r w:rsidRPr="00E54E1F">
        <w:rPr>
          <w:b/>
          <w:color w:val="2F5496"/>
        </w:rPr>
        <w:t xml:space="preserve"> &gt; </w:t>
      </w:r>
      <w:r>
        <w:rPr>
          <w:b/>
          <w:color w:val="2F5496"/>
        </w:rPr>
        <w:t>Exemplos &gt; 3.2.5</w:t>
      </w:r>
      <w:r w:rsidRPr="00E54E1F">
        <w:rPr>
          <w:b/>
          <w:color w:val="2F5496"/>
        </w:rPr>
        <w:t xml:space="preserve"> </w:t>
      </w:r>
      <w:r w:rsidRPr="00E54E1F">
        <w:rPr>
          <w:color w:val="2F5496"/>
        </w:rPr>
        <w:t>no seu Netbeans.</w:t>
      </w:r>
    </w:p>
    <w:p w14:paraId="7BB6A070" w14:textId="77777777" w:rsidR="007F1EDF" w:rsidRPr="007F09FD" w:rsidRDefault="007F1EDF" w:rsidP="008155B9">
      <w:pPr>
        <w:rPr>
          <w:rFonts w:ascii="Times New Roman" w:hAnsi="Times New Roman"/>
        </w:rPr>
      </w:pPr>
    </w:p>
    <w:p w14:paraId="2835E2F9" w14:textId="77777777" w:rsidR="007F09FD" w:rsidRDefault="004A2467" w:rsidP="00575A03">
      <w:pPr>
        <w:pStyle w:val="Ttulo4"/>
      </w:pPr>
      <w:r>
        <w:t>3.2</w:t>
      </w:r>
      <w:r w:rsidR="0022339A">
        <w:t xml:space="preserve">.6 - </w:t>
      </w:r>
      <w:r w:rsidR="007F09FD" w:rsidRPr="007F09FD">
        <w:t>Deletando um contato</w:t>
      </w:r>
    </w:p>
    <w:p w14:paraId="36512EB8" w14:textId="77777777" w:rsidR="007F71DA" w:rsidRDefault="002C27A0" w:rsidP="008155B9">
      <w:r w:rsidRPr="002C27A0">
        <w:t>A</w:t>
      </w:r>
      <w:r w:rsidR="007F71DA" w:rsidRPr="002C27A0">
        <w:t>qui</w:t>
      </w:r>
      <w:r w:rsidR="007F71DA">
        <w:t xml:space="preserve"> b</w:t>
      </w:r>
      <w:r w:rsidR="003E28C0">
        <w:t>asta incrementar o método que d</w:t>
      </w:r>
      <w:r w:rsidR="003E28C0" w:rsidRPr="003E28C0">
        <w:rPr>
          <w:color w:val="FF0000"/>
        </w:rPr>
        <w:t>á</w:t>
      </w:r>
      <w:r w:rsidR="007F71DA">
        <w:t xml:space="preserve"> a função ao botão deletar, sugestionada no livro do aluno.</w:t>
      </w:r>
    </w:p>
    <w:p w14:paraId="637A0E86" w14:textId="77777777" w:rsidR="007F1EDF" w:rsidRDefault="007F1EDF" w:rsidP="008155B9"/>
    <w:p w14:paraId="5C8C2809" w14:textId="77777777" w:rsidR="007F1EDF" w:rsidRPr="00E54E1F" w:rsidRDefault="007F1EDF" w:rsidP="007F1EDF">
      <w:pPr>
        <w:rPr>
          <w:color w:val="2F5496"/>
        </w:rPr>
      </w:pPr>
      <w:r w:rsidRPr="00E54E1F">
        <w:rPr>
          <w:b/>
          <w:color w:val="2F5496"/>
        </w:rPr>
        <w:t xml:space="preserve">Material de Apoio: </w:t>
      </w:r>
      <w:r w:rsidRPr="00E54E1F">
        <w:rPr>
          <w:color w:val="2F5496"/>
        </w:rPr>
        <w:t xml:space="preserve">Para conferir o exemplo </w:t>
      </w:r>
      <w:r>
        <w:rPr>
          <w:color w:val="2F5496"/>
        </w:rPr>
        <w:t>deste tópico</w:t>
      </w:r>
      <w:r w:rsidRPr="00E54E1F">
        <w:rPr>
          <w:color w:val="2F5496"/>
        </w:rPr>
        <w:t xml:space="preserve"> abra o projeto </w:t>
      </w:r>
      <w:r w:rsidRPr="00E54E1F">
        <w:rPr>
          <w:b/>
          <w:color w:val="2F5496"/>
        </w:rPr>
        <w:t>Material de Apoio POO &gt;</w:t>
      </w:r>
      <w:r>
        <w:rPr>
          <w:b/>
          <w:color w:val="2F5496"/>
        </w:rPr>
        <w:t xml:space="preserve"> Unidade 5 &gt; Aula 3</w:t>
      </w:r>
      <w:r w:rsidRPr="00E54E1F">
        <w:rPr>
          <w:b/>
          <w:color w:val="2F5496"/>
        </w:rPr>
        <w:t xml:space="preserve"> &gt; </w:t>
      </w:r>
      <w:r>
        <w:rPr>
          <w:b/>
          <w:color w:val="2F5496"/>
        </w:rPr>
        <w:t>Exemplos &gt; 3.2.6</w:t>
      </w:r>
      <w:r w:rsidRPr="00E54E1F">
        <w:rPr>
          <w:b/>
          <w:color w:val="2F5496"/>
        </w:rPr>
        <w:t xml:space="preserve"> </w:t>
      </w:r>
      <w:r w:rsidRPr="00E54E1F">
        <w:rPr>
          <w:color w:val="2F5496"/>
        </w:rPr>
        <w:t>no seu Netbeans.</w:t>
      </w:r>
    </w:p>
    <w:p w14:paraId="07E8B6B1" w14:textId="77777777" w:rsidR="007F1EDF" w:rsidRPr="007F09FD" w:rsidRDefault="007F1EDF" w:rsidP="008155B9">
      <w:pPr>
        <w:rPr>
          <w:rFonts w:ascii="Times New Roman" w:hAnsi="Times New Roman"/>
        </w:rPr>
      </w:pPr>
    </w:p>
    <w:p w14:paraId="05B55A7A" w14:textId="77777777" w:rsidR="007F09FD" w:rsidRDefault="004A2467" w:rsidP="00575A03">
      <w:pPr>
        <w:pStyle w:val="Ttulo4"/>
      </w:pPr>
      <w:r>
        <w:t>3.2</w:t>
      </w:r>
      <w:r w:rsidR="0022339A">
        <w:t xml:space="preserve">.7 - </w:t>
      </w:r>
      <w:r w:rsidR="007F09FD" w:rsidRPr="007F09FD">
        <w:t>Interligando as telas</w:t>
      </w:r>
    </w:p>
    <w:p w14:paraId="195CBA50" w14:textId="77777777" w:rsidR="007F71DA" w:rsidRDefault="007F71DA" w:rsidP="008155B9">
      <w:r>
        <w:t>Mesma coisa do item anterior, mas incrementando os métodos do botão editar e cadastrar.</w:t>
      </w:r>
    </w:p>
    <w:p w14:paraId="15644730" w14:textId="77777777" w:rsidR="007F1EDF" w:rsidRDefault="007F1EDF" w:rsidP="008155B9"/>
    <w:p w14:paraId="430BB1C9" w14:textId="77777777" w:rsidR="007F1EDF" w:rsidRPr="00E54E1F" w:rsidRDefault="007F1EDF" w:rsidP="007F1EDF">
      <w:pPr>
        <w:rPr>
          <w:color w:val="2F5496"/>
        </w:rPr>
      </w:pPr>
      <w:r w:rsidRPr="00E54E1F">
        <w:rPr>
          <w:b/>
          <w:color w:val="2F5496"/>
        </w:rPr>
        <w:t xml:space="preserve">Material de Apoio: </w:t>
      </w:r>
      <w:r w:rsidRPr="00E54E1F">
        <w:rPr>
          <w:color w:val="2F5496"/>
        </w:rPr>
        <w:t xml:space="preserve">Para conferir o exemplo </w:t>
      </w:r>
      <w:r>
        <w:rPr>
          <w:color w:val="2F5496"/>
        </w:rPr>
        <w:t>deste tópico</w:t>
      </w:r>
      <w:r w:rsidRPr="00E54E1F">
        <w:rPr>
          <w:color w:val="2F5496"/>
        </w:rPr>
        <w:t xml:space="preserve"> abra o projeto </w:t>
      </w:r>
      <w:r w:rsidRPr="00E54E1F">
        <w:rPr>
          <w:b/>
          <w:color w:val="2F5496"/>
        </w:rPr>
        <w:t>Material de Apoio POO &gt;</w:t>
      </w:r>
      <w:r>
        <w:rPr>
          <w:b/>
          <w:color w:val="2F5496"/>
        </w:rPr>
        <w:t xml:space="preserve"> Unidade 5 &gt; Aula 3</w:t>
      </w:r>
      <w:r w:rsidRPr="00E54E1F">
        <w:rPr>
          <w:b/>
          <w:color w:val="2F5496"/>
        </w:rPr>
        <w:t xml:space="preserve"> &gt; </w:t>
      </w:r>
      <w:r>
        <w:rPr>
          <w:b/>
          <w:color w:val="2F5496"/>
        </w:rPr>
        <w:t>Exemplos &gt; 3.2.7</w:t>
      </w:r>
      <w:r w:rsidRPr="00E54E1F">
        <w:rPr>
          <w:b/>
          <w:color w:val="2F5496"/>
        </w:rPr>
        <w:t xml:space="preserve"> </w:t>
      </w:r>
      <w:r w:rsidRPr="00E54E1F">
        <w:rPr>
          <w:color w:val="2F5496"/>
        </w:rPr>
        <w:t>no seu Netbeans.</w:t>
      </w:r>
    </w:p>
    <w:p w14:paraId="32B05273" w14:textId="77777777" w:rsidR="007F1EDF" w:rsidRPr="007F09FD" w:rsidRDefault="007F1EDF" w:rsidP="008155B9">
      <w:pPr>
        <w:rPr>
          <w:rFonts w:ascii="Times New Roman" w:hAnsi="Times New Roman"/>
        </w:rPr>
      </w:pPr>
    </w:p>
    <w:p w14:paraId="3157C4DE" w14:textId="77777777" w:rsidR="007F09FD" w:rsidRPr="007F09FD" w:rsidRDefault="004A2467" w:rsidP="00575A03">
      <w:pPr>
        <w:pStyle w:val="Ttulo3"/>
        <w:rPr>
          <w:rFonts w:ascii="Times New Roman" w:hAnsi="Times New Roman"/>
          <w:sz w:val="27"/>
        </w:rPr>
      </w:pPr>
      <w:r>
        <w:t>3.3</w:t>
      </w:r>
      <w:r w:rsidR="007F09FD" w:rsidRPr="007F09FD">
        <w:t xml:space="preserve"> - Look &amp; Feel</w:t>
      </w:r>
    </w:p>
    <w:p w14:paraId="0F28503E" w14:textId="6C617583" w:rsidR="00680BFE" w:rsidRDefault="00BA5A36" w:rsidP="00680BFE">
      <w:r>
        <w:t>Como seção final e extra do módulo de POO, o Look &amp; Feel é apresentado. Look &amp; Feel é o conjunto de cores e a aparência dos componentes do Java Swing. Nesta seção é ensinado como trocar o Look &amp; Feel entre os disponíveis por padrão no Netbeans, então atente-se</w:t>
      </w:r>
      <w:r w:rsidR="00894DD9">
        <w:t xml:space="preserve"> para que</w:t>
      </w:r>
      <w:r w:rsidR="003D5AFE">
        <w:t xml:space="preserve"> o aluno não modifique os códigos autogerados pelo Java Swing.</w:t>
      </w:r>
    </w:p>
    <w:p w14:paraId="38B6B4AE" w14:textId="77777777" w:rsidR="00513BAD" w:rsidRDefault="00513BAD" w:rsidP="00680BFE"/>
    <w:p w14:paraId="3756E7CD" w14:textId="77777777" w:rsidR="00B459F5" w:rsidRDefault="004A2467" w:rsidP="00513BAD">
      <w:pPr>
        <w:pStyle w:val="Ttulo3"/>
      </w:pPr>
      <w:r>
        <w:lastRenderedPageBreak/>
        <w:t>3.5</w:t>
      </w:r>
      <w:r w:rsidR="00513BAD">
        <w:t xml:space="preserve"> – Exercícios</w:t>
      </w:r>
    </w:p>
    <w:p w14:paraId="543E4788" w14:textId="5C4F87AF" w:rsidR="00513BAD" w:rsidRPr="00C167E6" w:rsidRDefault="00B459F5" w:rsidP="00513BAD">
      <w:pPr>
        <w:pStyle w:val="Ttulo3"/>
        <w:rPr>
          <w:b w:val="0"/>
          <w:color w:val="auto"/>
        </w:rPr>
      </w:pPr>
      <w:r w:rsidRPr="00B459F5">
        <w:rPr>
          <w:rFonts w:ascii="Tahoma" w:hAnsi="Tahoma" w:cs="Tahoma"/>
          <w:sz w:val="20"/>
          <w:szCs w:val="20"/>
        </w:rPr>
        <w:t xml:space="preserve"> </w:t>
      </w:r>
      <w:r w:rsidRPr="00C167E6">
        <w:rPr>
          <w:rFonts w:ascii="Tahoma" w:hAnsi="Tahoma" w:cs="Tahoma"/>
          <w:b w:val="0"/>
          <w:color w:val="auto"/>
          <w:sz w:val="20"/>
          <w:szCs w:val="20"/>
        </w:rPr>
        <w:t>As perguntas têm por objetivo fixar os principais conceitos abordados durante a aula. Para isso, viabilize o tempo necessário para o aluno responder às perguntas, acompanhando-os nas dúvidas. Para correção das perguntas, considere as respostas a seguir:</w:t>
      </w:r>
    </w:p>
    <w:p w14:paraId="744B21D1" w14:textId="3999E3A4" w:rsidR="003D5AFE" w:rsidRPr="008155B9" w:rsidRDefault="003D5AFE" w:rsidP="008155B9">
      <w:pPr>
        <w:ind w:left="720" w:hanging="270"/>
        <w:rPr>
          <w:b/>
        </w:rPr>
      </w:pPr>
      <w:r w:rsidRPr="008155B9">
        <w:rPr>
          <w:b/>
        </w:rPr>
        <w:t>1.</w:t>
      </w:r>
      <w:r w:rsidRPr="008155B9">
        <w:rPr>
          <w:b/>
        </w:rPr>
        <w:tab/>
        <w:t>O que é um Controller?</w:t>
      </w:r>
    </w:p>
    <w:p w14:paraId="015D40F9" w14:textId="5350010B" w:rsidR="003D5AFE" w:rsidRDefault="009C6CD9" w:rsidP="008155B9">
      <w:pPr>
        <w:ind w:left="900"/>
      </w:pPr>
      <w:r>
        <w:t xml:space="preserve">Resposta: </w:t>
      </w:r>
      <w:r w:rsidR="005F6849">
        <w:t>É uma camada que</w:t>
      </w:r>
      <w:r w:rsidR="003E28C0">
        <w:t xml:space="preserve"> </w:t>
      </w:r>
      <w:r w:rsidR="005F6849">
        <w:t>c</w:t>
      </w:r>
      <w:r w:rsidR="003D5AFE">
        <w:t>ontrola a apresentação dos dados na camada view. É o intermediador entre a camada model e a camada view.</w:t>
      </w:r>
    </w:p>
    <w:p w14:paraId="71922F40" w14:textId="77777777" w:rsidR="003D5AFE" w:rsidRDefault="003D5AFE" w:rsidP="008155B9">
      <w:pPr>
        <w:ind w:left="720" w:hanging="270"/>
      </w:pPr>
    </w:p>
    <w:p w14:paraId="102B9D32" w14:textId="77777777" w:rsidR="003D5AFE" w:rsidRPr="008155B9" w:rsidRDefault="003D5AFE" w:rsidP="008155B9">
      <w:pPr>
        <w:ind w:left="720" w:hanging="270"/>
        <w:rPr>
          <w:b/>
        </w:rPr>
      </w:pPr>
      <w:r w:rsidRPr="008155B9">
        <w:rPr>
          <w:b/>
        </w:rPr>
        <w:t>2.</w:t>
      </w:r>
      <w:r w:rsidRPr="008155B9">
        <w:rPr>
          <w:b/>
        </w:rPr>
        <w:tab/>
        <w:t>Sobre os enums, o que é necessário ser feito para que um JCombobox receba-o como Model?</w:t>
      </w:r>
    </w:p>
    <w:p w14:paraId="743A383D" w14:textId="38214E1B" w:rsidR="00BA77C3" w:rsidRDefault="009C6CD9" w:rsidP="008155B9">
      <w:pPr>
        <w:ind w:left="900"/>
      </w:pPr>
      <w:r>
        <w:t>Resposta: Para que um JCombobox receba um Model b</w:t>
      </w:r>
      <w:r w:rsidR="00BA77C3">
        <w:t>asta implementá-lo na janela de propriedades, na opção model</w:t>
      </w:r>
      <w:r>
        <w:t>,</w:t>
      </w:r>
      <w:r w:rsidR="00BA77C3">
        <w:t xml:space="preserve"> </w:t>
      </w:r>
      <w:r>
        <w:t>em seguida</w:t>
      </w:r>
      <w:r w:rsidR="00BA77C3">
        <w:t xml:space="preserve"> inser</w:t>
      </w:r>
      <w:r>
        <w:t>a</w:t>
      </w:r>
      <w:r w:rsidR="00BA77C3">
        <w:t xml:space="preserve"> um código personalizado que resgata constantes para os enums criados </w:t>
      </w:r>
      <w:r>
        <w:t xml:space="preserve">por meio </w:t>
      </w:r>
      <w:r w:rsidR="00BA77C3">
        <w:t>do método Groups.values().</w:t>
      </w:r>
    </w:p>
    <w:p w14:paraId="788C7B63" w14:textId="77777777" w:rsidR="00BA77C3" w:rsidRDefault="00BA77C3" w:rsidP="008155B9">
      <w:pPr>
        <w:ind w:left="720" w:hanging="270"/>
      </w:pPr>
    </w:p>
    <w:p w14:paraId="40666F4A" w14:textId="77777777" w:rsidR="003D5AFE" w:rsidRPr="008155B9" w:rsidRDefault="003D5AFE" w:rsidP="008155B9">
      <w:pPr>
        <w:ind w:left="720" w:hanging="270"/>
        <w:rPr>
          <w:b/>
        </w:rPr>
      </w:pPr>
      <w:r w:rsidRPr="008155B9">
        <w:rPr>
          <w:b/>
        </w:rPr>
        <w:t>3.</w:t>
      </w:r>
      <w:r w:rsidRPr="008155B9">
        <w:rPr>
          <w:b/>
        </w:rPr>
        <w:tab/>
        <w:t>Você utilizou um ArrayList. Pesquise e responda. O que é um ArrayList? Para que serve?</w:t>
      </w:r>
    </w:p>
    <w:p w14:paraId="34C83A22" w14:textId="617351D3" w:rsidR="00BA77C3" w:rsidRDefault="009C6CD9" w:rsidP="008155B9">
      <w:pPr>
        <w:ind w:left="900"/>
      </w:pPr>
      <w:r>
        <w:t>Resposta:</w:t>
      </w:r>
      <w:r w:rsidR="00894DD9">
        <w:t xml:space="preserve"> O ArrayList é uma classe usada para representar um array em orientação a objetos. Em Java temos uma classe chamada List, que também é usada para manipular listas, e o ArrayList é uma especialização desta classe com alguns métodos a mais. Na documentação oficial do Java podemos ver uma explicação completa e </w:t>
      </w:r>
      <w:commentRangeStart w:id="114"/>
      <w:commentRangeStart w:id="115"/>
      <w:r>
        <w:t xml:space="preserve"> </w:t>
      </w:r>
      <w:r w:rsidR="00894DD9">
        <w:t>n</w:t>
      </w:r>
      <w:r w:rsidR="00BA77C3">
        <w:t>este site</w:t>
      </w:r>
      <w:r w:rsidR="00894DD9">
        <w:t xml:space="preserve"> (</w:t>
      </w:r>
      <w:hyperlink r:id="rId9" w:history="1">
        <w:r w:rsidR="00894DD9" w:rsidRPr="008155B9">
          <w:t>http://www.devmedia.com.br/explorando-a-classe-arraylist-no-java/24298</w:t>
        </w:r>
      </w:hyperlink>
      <w:r w:rsidR="00894DD9">
        <w:t>)</w:t>
      </w:r>
      <w:r w:rsidR="00BA77C3">
        <w:t>, podemos explorar algumas formas de manipulação de ArrayLists.</w:t>
      </w:r>
      <w:commentRangeEnd w:id="114"/>
      <w:r>
        <w:rPr>
          <w:rStyle w:val="Refdecomentrio"/>
        </w:rPr>
        <w:commentReference w:id="114"/>
      </w:r>
      <w:commentRangeEnd w:id="115"/>
      <w:r w:rsidR="00894DD9">
        <w:rPr>
          <w:rStyle w:val="Refdecomentrio"/>
        </w:rPr>
        <w:commentReference w:id="115"/>
      </w:r>
    </w:p>
    <w:p w14:paraId="006AF270" w14:textId="77777777" w:rsidR="00BA77C3" w:rsidRDefault="00BA77C3" w:rsidP="008155B9">
      <w:pPr>
        <w:ind w:left="720" w:hanging="270"/>
      </w:pPr>
    </w:p>
    <w:p w14:paraId="21E35C20" w14:textId="77777777" w:rsidR="004E1568" w:rsidRDefault="003D5AFE" w:rsidP="008155B9">
      <w:pPr>
        <w:ind w:left="720" w:hanging="270"/>
        <w:rPr>
          <w:b/>
        </w:rPr>
      </w:pPr>
      <w:r w:rsidRPr="008155B9">
        <w:rPr>
          <w:b/>
        </w:rPr>
        <w:t>4.</w:t>
      </w:r>
      <w:r w:rsidRPr="008155B9">
        <w:rPr>
          <w:b/>
        </w:rPr>
        <w:tab/>
        <w:t>Qual método é necessário para que uma view se torne visível? E qual é o método para destruir uma view?</w:t>
      </w:r>
    </w:p>
    <w:p w14:paraId="2A51FC43" w14:textId="77777777" w:rsidR="004E1568" w:rsidRDefault="004E1568" w:rsidP="008155B9">
      <w:pPr>
        <w:ind w:left="720" w:hanging="270"/>
        <w:rPr>
          <w:b/>
        </w:rPr>
      </w:pPr>
      <w:r>
        <w:rPr>
          <w:b/>
        </w:rPr>
        <w:tab/>
      </w:r>
    </w:p>
    <w:p w14:paraId="26476401" w14:textId="64EF3D02" w:rsidR="003D5AFE" w:rsidRPr="00040928" w:rsidRDefault="004E1568" w:rsidP="005F6849">
      <w:pPr>
        <w:ind w:left="720" w:hanging="270"/>
      </w:pPr>
      <w:r>
        <w:rPr>
          <w:b/>
        </w:rPr>
        <w:tab/>
      </w:r>
      <w:r w:rsidR="009C6CD9">
        <w:t xml:space="preserve">Resposta: </w:t>
      </w:r>
      <w:r w:rsidR="005F6849" w:rsidRPr="00040928">
        <w:t xml:space="preserve">Para que a view se torne visível o método necessário é </w:t>
      </w:r>
      <w:r w:rsidRPr="00040928">
        <w:t>setVisible(true)</w:t>
      </w:r>
      <w:r w:rsidR="005F6849" w:rsidRPr="00040928">
        <w:t xml:space="preserve">. Para destruir a view usa-se </w:t>
      </w:r>
      <w:r w:rsidRPr="00040928">
        <w:t>dispose()</w:t>
      </w:r>
      <w:r w:rsidR="005F6849" w:rsidRPr="00040928">
        <w:t xml:space="preserve"> </w:t>
      </w:r>
    </w:p>
    <w:p w14:paraId="1BD44B67" w14:textId="77777777" w:rsidR="00BA77C3" w:rsidRDefault="00BA77C3" w:rsidP="008155B9">
      <w:pPr>
        <w:ind w:left="720" w:hanging="270"/>
      </w:pPr>
    </w:p>
    <w:p w14:paraId="3A5D5FC2" w14:textId="77777777" w:rsidR="003D5AFE" w:rsidRPr="008155B9" w:rsidRDefault="003D5AFE" w:rsidP="008155B9">
      <w:pPr>
        <w:ind w:left="720" w:hanging="270"/>
        <w:rPr>
          <w:b/>
        </w:rPr>
      </w:pPr>
      <w:r w:rsidRPr="008155B9">
        <w:rPr>
          <w:b/>
        </w:rPr>
        <w:t>5.</w:t>
      </w:r>
      <w:r w:rsidRPr="008155B9">
        <w:rPr>
          <w:b/>
        </w:rPr>
        <w:tab/>
        <w:t>O que é um Listener? Cite um exemplo.</w:t>
      </w:r>
    </w:p>
    <w:p w14:paraId="2B2F738D" w14:textId="49047268" w:rsidR="00BA77C3" w:rsidRPr="008155B9" w:rsidRDefault="009C6CD9" w:rsidP="008155B9">
      <w:pPr>
        <w:ind w:left="900"/>
      </w:pPr>
      <w:r>
        <w:t xml:space="preserve">Resposta: </w:t>
      </w:r>
      <w:r w:rsidR="00BA77C3" w:rsidRPr="007F09FD">
        <w:t>Para interceptar o evento de seleção da tabela, usa</w:t>
      </w:r>
      <w:r w:rsidR="00BA77C3">
        <w:t>m</w:t>
      </w:r>
      <w:r w:rsidR="00BA77C3" w:rsidRPr="007F09FD">
        <w:t xml:space="preserve">os o que chamamos de Listener. </w:t>
      </w:r>
    </w:p>
    <w:p w14:paraId="5670B0C1" w14:textId="77777777" w:rsidR="00BA77C3" w:rsidRDefault="00BA77C3" w:rsidP="008155B9">
      <w:pPr>
        <w:ind w:left="900"/>
      </w:pPr>
      <w:r w:rsidRPr="007F09FD">
        <w:t>Um listener é utilizado para monitorar alguma atividade e avisar quando um evento esperado acontece.</w:t>
      </w:r>
      <w:r>
        <w:t xml:space="preserve"> Este é um assunto mais avançado em Java. Se quiser, recomende o site: </w:t>
      </w:r>
      <w:hyperlink r:id="rId10" w:history="1">
        <w:r w:rsidRPr="008155B9">
          <w:t>https://docs.oracle.com/javase/tutorial/uiswing/events/</w:t>
        </w:r>
      </w:hyperlink>
      <w:r>
        <w:t xml:space="preserve"> .</w:t>
      </w:r>
    </w:p>
    <w:p w14:paraId="3C39AF5C" w14:textId="77777777" w:rsidR="00BA77C3" w:rsidRDefault="00BA77C3" w:rsidP="008155B9">
      <w:pPr>
        <w:ind w:left="720" w:hanging="270"/>
      </w:pPr>
    </w:p>
    <w:p w14:paraId="0C092EB2" w14:textId="77777777" w:rsidR="003D5AFE" w:rsidRPr="008155B9" w:rsidRDefault="003D5AFE" w:rsidP="008155B9">
      <w:pPr>
        <w:ind w:left="720" w:hanging="270"/>
        <w:rPr>
          <w:b/>
        </w:rPr>
      </w:pPr>
      <w:r w:rsidRPr="008155B9">
        <w:rPr>
          <w:b/>
        </w:rPr>
        <w:t>6.</w:t>
      </w:r>
      <w:r w:rsidRPr="008155B9">
        <w:rPr>
          <w:b/>
        </w:rPr>
        <w:tab/>
        <w:t>O que é Look&amp;Feel?</w:t>
      </w:r>
    </w:p>
    <w:p w14:paraId="57512713" w14:textId="4AA5E336" w:rsidR="00513BAD" w:rsidRDefault="009C6CD9" w:rsidP="008155B9">
      <w:pPr>
        <w:ind w:left="900"/>
      </w:pPr>
      <w:r>
        <w:t xml:space="preserve">Resposta: </w:t>
      </w:r>
      <w:r w:rsidR="00BA77C3" w:rsidRPr="007F09FD">
        <w:t>O Swing possui alguns temas disponíveis para a nossa aplicação. Estes temas são chamados de Look &amp; Feel</w:t>
      </w:r>
      <w:r w:rsidR="00BA77C3">
        <w:t>.</w:t>
      </w:r>
    </w:p>
    <w:p w14:paraId="07D0761A" w14:textId="77777777" w:rsidR="00ED33E2" w:rsidRDefault="004A2467" w:rsidP="00513BAD">
      <w:pPr>
        <w:pStyle w:val="Ttulo3"/>
      </w:pPr>
      <w:r>
        <w:t>3.6</w:t>
      </w:r>
      <w:r w:rsidR="00513BAD">
        <w:t xml:space="preserve"> – TDP</w:t>
      </w:r>
    </w:p>
    <w:p w14:paraId="788F848D" w14:textId="21CADA11" w:rsidR="00ED33E2" w:rsidRDefault="00ED33E2" w:rsidP="00ED33E2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ED33E2"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Ainda considerando a teoria relacionada à prática, é necessário que você seja um</w:t>
      </w:r>
      <w:r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orientador do processo de desenvolvimento desta atividade, garantindo que o aluno</w:t>
      </w:r>
      <w:r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tenha o conhecimento necessário para tornar-se um profissional qualificado para o</w:t>
      </w:r>
      <w:r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mercado de trabalho.</w:t>
      </w:r>
    </w:p>
    <w:p w14:paraId="54DCFE6E" w14:textId="37DADF3A" w:rsidR="00B360BD" w:rsidRDefault="00B360BD" w:rsidP="00B360BD">
      <w:r>
        <w:t>Esta é a atividade final onde colocará à prova todo conhecimento adquirido no curso.</w:t>
      </w:r>
    </w:p>
    <w:p w14:paraId="3D199821" w14:textId="77777777" w:rsidR="00B360BD" w:rsidRDefault="00B360BD" w:rsidP="00B360BD"/>
    <w:p w14:paraId="19EDFF7C" w14:textId="77777777" w:rsidR="00B360BD" w:rsidRDefault="004A2467" w:rsidP="00B360BD">
      <w:pPr>
        <w:pStyle w:val="Ttulo4"/>
      </w:pPr>
      <w:r>
        <w:t>3.6.1</w:t>
      </w:r>
      <w:r w:rsidR="0022339A">
        <w:t xml:space="preserve"> - </w:t>
      </w:r>
      <w:r w:rsidR="00B360BD">
        <w:t>Controllers</w:t>
      </w:r>
    </w:p>
    <w:p w14:paraId="5A6EF530" w14:textId="77777777" w:rsidR="00B360BD" w:rsidRDefault="00B360BD" w:rsidP="00B360BD">
      <w:r>
        <w:lastRenderedPageBreak/>
        <w:t xml:space="preserve">Após ter feitos as Views, você precisa dar vida a elas, interligando-as com os Models, e persistindo os dados salvos. </w:t>
      </w:r>
    </w:p>
    <w:p w14:paraId="6DC114AB" w14:textId="77777777" w:rsidR="00B360BD" w:rsidRDefault="00B360BD" w:rsidP="00B360BD">
      <w:r>
        <w:t>Primeiro você deverá interligar as Views com os Models através dos Controllers. Muito similar ao aprendido em aula.</w:t>
      </w:r>
    </w:p>
    <w:p w14:paraId="2342C2FB" w14:textId="77777777" w:rsidR="00B360BD" w:rsidRDefault="00B360BD" w:rsidP="00B360BD"/>
    <w:p w14:paraId="533EEF86" w14:textId="77777777" w:rsidR="00B360BD" w:rsidRDefault="00571B2F" w:rsidP="00B360BD">
      <w:pPr>
        <w:rPr>
          <w:rFonts w:eastAsia="Times New Roman"/>
          <w:b/>
          <w:bCs/>
          <w:i/>
          <w:iCs/>
          <w:color w:val="4FA1DB"/>
          <w:szCs w:val="22"/>
        </w:rPr>
      </w:pPr>
      <w:r>
        <w:rPr>
          <w:rFonts w:eastAsia="Times New Roman"/>
          <w:b/>
          <w:bCs/>
          <w:i/>
          <w:iCs/>
          <w:color w:val="4FA1DB"/>
          <w:szCs w:val="22"/>
        </w:rPr>
        <w:pict w14:anchorId="2E2D9349">
          <v:rect id="_x0000_i1026" style="width:0;height:1.5pt" o:hralign="center" o:hrstd="t" o:hr="t" fillcolor="#aaa" stroked="f"/>
        </w:pict>
      </w:r>
    </w:p>
    <w:p w14:paraId="3077C770" w14:textId="77777777" w:rsidR="00B360BD" w:rsidRDefault="00B360BD" w:rsidP="00B360BD">
      <w:pPr>
        <w:pStyle w:val="Ttulo4"/>
        <w:ind w:left="567" w:right="560"/>
      </w:pPr>
      <w:r>
        <w:t>Tarefa</w:t>
      </w:r>
    </w:p>
    <w:p w14:paraId="7E2AF2C5" w14:textId="77777777" w:rsidR="000E06D0" w:rsidRDefault="000E06D0">
      <w:pPr>
        <w:ind w:left="567" w:right="560"/>
      </w:pPr>
      <w:r>
        <w:t>Chegamos a última etapa!</w:t>
      </w:r>
    </w:p>
    <w:p w14:paraId="50B05CA9" w14:textId="77777777" w:rsidR="000E06D0" w:rsidRDefault="000E06D0">
      <w:pPr>
        <w:ind w:left="567" w:right="560"/>
      </w:pPr>
      <w:r>
        <w:t>Como se sente? Realizado com certeza, veja onde chegou!</w:t>
      </w:r>
    </w:p>
    <w:p w14:paraId="18DFAB38" w14:textId="77777777" w:rsidR="00B360BD" w:rsidRDefault="000E06D0">
      <w:pPr>
        <w:ind w:left="567" w:right="560"/>
      </w:pPr>
      <w:r>
        <w:t>Para finalizarmos o projeto, nessa etapa final você deverá f</w:t>
      </w:r>
      <w:r w:rsidR="00B360BD">
        <w:t>inaliz</w:t>
      </w:r>
      <w:r>
        <w:t>ar</w:t>
      </w:r>
      <w:r w:rsidR="00B360BD">
        <w:t xml:space="preserve"> as funcionalidades de cadastrar, editar, visualizar e deletar</w:t>
      </w:r>
      <w:r>
        <w:t>, para isso u</w:t>
      </w:r>
      <w:r w:rsidR="00B360BD">
        <w:t>tilize Controllers para realizar a interação entre View e Models</w:t>
      </w:r>
    </w:p>
    <w:p w14:paraId="57B8456E" w14:textId="77777777" w:rsidR="005A48A6" w:rsidRDefault="005A48A6" w:rsidP="008155B9"/>
    <w:p w14:paraId="534C6EBE" w14:textId="77777777" w:rsidR="005A48A6" w:rsidRDefault="005A48A6" w:rsidP="005A48A6">
      <w:pPr>
        <w:pStyle w:val="Ttulo4"/>
        <w:ind w:left="567"/>
      </w:pPr>
      <w:r>
        <w:t>Fim</w:t>
      </w:r>
    </w:p>
    <w:p w14:paraId="36414A70" w14:textId="77777777" w:rsidR="000E06D0" w:rsidRDefault="005A48A6" w:rsidP="005A48A6">
      <w:pPr>
        <w:ind w:left="567"/>
      </w:pPr>
      <w:r>
        <w:t xml:space="preserve">E após tudo isso como está o seu projeto?! </w:t>
      </w:r>
    </w:p>
    <w:p w14:paraId="01D1753F" w14:textId="77777777" w:rsidR="005A48A6" w:rsidRDefault="000E06D0" w:rsidP="005A48A6">
      <w:pPr>
        <w:ind w:left="567"/>
      </w:pPr>
      <w:r>
        <w:t xml:space="preserve">Agora chegou o grande momento de apresentar </w:t>
      </w:r>
      <w:r w:rsidR="005A48A6">
        <w:t>a sua turma e ao seu educador! Parabéns! Você está craque em Java!!</w:t>
      </w:r>
    </w:p>
    <w:p w14:paraId="5B8B9B19" w14:textId="77777777" w:rsidR="004E1568" w:rsidRDefault="00571B2F" w:rsidP="00680BFE">
      <w:pPr>
        <w:rPr>
          <w:rFonts w:eastAsia="Times New Roman"/>
          <w:b/>
          <w:bCs/>
          <w:i/>
          <w:iCs/>
          <w:color w:val="4FA1DB"/>
          <w:szCs w:val="22"/>
        </w:rPr>
      </w:pPr>
      <w:r>
        <w:rPr>
          <w:rFonts w:eastAsia="Times New Roman"/>
          <w:b/>
          <w:bCs/>
          <w:i/>
          <w:iCs/>
          <w:color w:val="4FA1DB"/>
          <w:szCs w:val="22"/>
        </w:rPr>
        <w:pict w14:anchorId="25781423">
          <v:rect id="_x0000_i1027" style="width:0;height:1.5pt" o:hralign="center" o:hrstd="t" o:hr="t" fillcolor="#aaa" stroked="f"/>
        </w:pict>
      </w:r>
    </w:p>
    <w:p w14:paraId="15C9E42E" w14:textId="77777777" w:rsidR="00513BAD" w:rsidRDefault="00513BAD" w:rsidP="00680BFE"/>
    <w:p w14:paraId="7D4377DF" w14:textId="77777777" w:rsidR="004E1568" w:rsidRPr="00512218" w:rsidRDefault="004E1568" w:rsidP="004E1568">
      <w:pPr>
        <w:pStyle w:val="Ttulo3"/>
      </w:pPr>
      <w:r>
        <w:t>SUGESTÃO:</w:t>
      </w:r>
    </w:p>
    <w:p w14:paraId="205AAAF0" w14:textId="77777777" w:rsidR="00970166" w:rsidRPr="00512218" w:rsidRDefault="00970166" w:rsidP="00970166">
      <w:pPr>
        <w:pStyle w:val="Ttulo1"/>
      </w:pPr>
      <w:bookmarkStart w:id="116" w:name="h.b12ez1gfjpdi" w:colFirst="0" w:colLast="0"/>
      <w:bookmarkEnd w:id="116"/>
      <w:r w:rsidRPr="00512218">
        <w:t>TDP Unidade 5</w:t>
      </w:r>
    </w:p>
    <w:p w14:paraId="515C75A7" w14:textId="77777777" w:rsidR="00970166" w:rsidRPr="004D0287" w:rsidRDefault="00970166" w:rsidP="00970166">
      <w:r w:rsidRPr="004D0287">
        <w:t>Estamos na etapa final. Este trabalho prático é um pouco maior do que os exemplos dados em aula, então é importantíssimo que façamos o máximo de proveito de Orientação a Objetos que aprendemos em aula. Será fácil se perder em meio a tantas telas, mas com bom uso de OO, isto não será problema.</w:t>
      </w:r>
    </w:p>
    <w:p w14:paraId="631A77E9" w14:textId="77777777" w:rsidR="00970166" w:rsidRPr="004D0287" w:rsidRDefault="00970166" w:rsidP="00970166">
      <w:r w:rsidRPr="004D0287">
        <w:t>Até então fizemos interpretamos o problema, modelamos um diagrama de classe e implementamos nossas classes Model.</w:t>
      </w:r>
    </w:p>
    <w:p w14:paraId="0977033C" w14:textId="77777777" w:rsidR="00970166" w:rsidRPr="004D0287" w:rsidRDefault="00970166" w:rsidP="00970166">
      <w:r w:rsidRPr="004D0287">
        <w:t>Nossa camada Model não está totalmente pronta, na verdade só estará pronta no final do projeto, pois somos livres para adaptá-la da melhor maneira conforme o programa aumenta, veremos isto no decorrer do projeto.</w:t>
      </w:r>
    </w:p>
    <w:p w14:paraId="35C3C341" w14:textId="77777777" w:rsidR="00970166" w:rsidRDefault="00970166" w:rsidP="00970166">
      <w:r w:rsidRPr="004D0287">
        <w:t>Vamos implementar de uma ordem diferente dos exemplos dados em aula. Vamos utilizar o método de desenvolvimento incremental.</w:t>
      </w:r>
    </w:p>
    <w:p w14:paraId="32265FC4" w14:textId="77777777" w:rsidR="00970166" w:rsidRDefault="00970166" w:rsidP="00970166"/>
    <w:p w14:paraId="0534C32A" w14:textId="77777777" w:rsidR="00970166" w:rsidRPr="004D0287" w:rsidRDefault="00970166" w:rsidP="00970166">
      <w:pPr>
        <w:pStyle w:val="Ttulo2"/>
      </w:pPr>
      <w:bookmarkStart w:id="117" w:name="h.ffgcreq4br5b" w:colFirst="0" w:colLast="0"/>
      <w:bookmarkEnd w:id="117"/>
      <w:r w:rsidRPr="004D0287">
        <w:t>Desenvolvimento Incremental</w:t>
      </w:r>
    </w:p>
    <w:p w14:paraId="542FD762" w14:textId="77777777" w:rsidR="00970166" w:rsidRPr="004D0287" w:rsidRDefault="00970166" w:rsidP="00970166">
      <w:r w:rsidRPr="004D0287">
        <w:t xml:space="preserve">Desenvolvimento Incremental é uma estratégia de planejamento estagiado em que várias partes do sistema são desenvolvidas em paralelo, e integradas quando completas. Neste caso não serão desenvolvidas em paralelo, mas estas partes do sistema serão desenvolvidas de forma que se tornem funcionais sem o projeto como um todo. Por exemplo, primeiro vamos </w:t>
      </w:r>
      <w:r w:rsidRPr="004D0287">
        <w:lastRenderedPageBreak/>
        <w:t xml:space="preserve">criar a funcionalidade de cadastrar um filme. Primeiro criaríamos os models (mas já estão criados), depois devemos criar as Views respectivas desta funcionalidade, e por fim os controllers, com o intuito de gerar uma parte do sistema funcional. </w:t>
      </w:r>
    </w:p>
    <w:p w14:paraId="4A669C20" w14:textId="77777777" w:rsidR="00970166" w:rsidRDefault="00970166" w:rsidP="00970166">
      <w:r w:rsidRPr="004D0287">
        <w:t>É claro que cada funcionalidade gera uma dependência até o projeto esteja finalizado, por exemplo, para cadastrar filmes precisamos adicionar atores, equipe e produtoras, que por sua vez precisam das respectivas funcionalidades de cadastro. Então a ordem da implementação das funcionalidades será conforme suas dependências. Você irá entender. Agora mãos na massa; vamos criar nossa tela de cadastro de filmes.</w:t>
      </w:r>
    </w:p>
    <w:p w14:paraId="5D804314" w14:textId="77777777" w:rsidR="00970166" w:rsidRPr="004D0287" w:rsidRDefault="00970166" w:rsidP="00970166"/>
    <w:p w14:paraId="1C9A2CBC" w14:textId="77777777" w:rsidR="00970166" w:rsidRPr="004D0287" w:rsidRDefault="00970166" w:rsidP="00970166">
      <w:pPr>
        <w:pStyle w:val="Ttulo2"/>
      </w:pPr>
      <w:bookmarkStart w:id="118" w:name="h.vtyicnj5atng" w:colFirst="0" w:colLast="0"/>
      <w:bookmarkEnd w:id="118"/>
      <w:r w:rsidRPr="004D0287">
        <w:t>1 - Cadastro de filmes</w:t>
      </w:r>
    </w:p>
    <w:p w14:paraId="61B2F34C" w14:textId="77777777" w:rsidR="00970166" w:rsidRDefault="00970166" w:rsidP="00970166">
      <w:r w:rsidRPr="004D0287">
        <w:t>Está é uma das telas principais do nosso app, e com ela existe muitas dependências. Como já criamos todos os Models, vamos criar nossas Views, e alterar os models conforme for necessário.</w:t>
      </w:r>
    </w:p>
    <w:p w14:paraId="292CA3FF" w14:textId="77777777" w:rsidR="00970166" w:rsidRPr="004D0287" w:rsidRDefault="00970166" w:rsidP="00970166"/>
    <w:p w14:paraId="309C2B01" w14:textId="77777777" w:rsidR="00970166" w:rsidRPr="00065E72" w:rsidRDefault="00970166" w:rsidP="00970166">
      <w:pPr>
        <w:pStyle w:val="Ttulo3"/>
      </w:pPr>
      <w:bookmarkStart w:id="119" w:name="h.6wofbkamseig" w:colFirst="0" w:colLast="0"/>
      <w:bookmarkEnd w:id="119"/>
      <w:r w:rsidRPr="004D0287">
        <w:t>1.1 - Criando a View</w:t>
      </w:r>
    </w:p>
    <w:p w14:paraId="722A9622" w14:textId="77777777" w:rsidR="00970166" w:rsidRDefault="00970166" w:rsidP="00970166">
      <w:r w:rsidRPr="004D0287">
        <w:t>Antes de criar a View vamos relembrar o protótipo correspondente à esta tela.</w:t>
      </w:r>
    </w:p>
    <w:p w14:paraId="66CE8F35" w14:textId="77777777" w:rsidR="00970166" w:rsidRDefault="00571B2F" w:rsidP="00970166">
      <w:pPr>
        <w:keepNext/>
        <w:jc w:val="center"/>
      </w:pPr>
      <w:r>
        <w:lastRenderedPageBreak/>
        <w:pict w14:anchorId="0AA95A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64.7pt;height:650.75pt">
            <v:imagedata r:id="rId11" o:title="Cadastrar e Editar Filmes"/>
          </v:shape>
        </w:pict>
      </w:r>
    </w:p>
    <w:p w14:paraId="1D58E402" w14:textId="77777777" w:rsidR="00970166" w:rsidRDefault="00970166" w:rsidP="00970166">
      <w:pPr>
        <w:pStyle w:val="Legenda"/>
        <w:jc w:val="center"/>
      </w:pPr>
      <w:r>
        <w:t xml:space="preserve">Figura 5. </w:t>
      </w:r>
      <w:fldSimple w:instr=" SEQ Figura_5. \* ARABIC ">
        <w:r>
          <w:rPr>
            <w:noProof/>
          </w:rPr>
          <w:t>1</w:t>
        </w:r>
      </w:fldSimple>
      <w:r>
        <w:t xml:space="preserve"> – Cadastrar e Editar filmes</w:t>
      </w:r>
    </w:p>
    <w:p w14:paraId="762FEEF3" w14:textId="77777777" w:rsidR="00970166" w:rsidRDefault="00970166" w:rsidP="00970166"/>
    <w:p w14:paraId="27EED265" w14:textId="77777777" w:rsidR="00970166" w:rsidRDefault="00970166" w:rsidP="00970166">
      <w:r w:rsidRPr="00065E72">
        <w:lastRenderedPageBreak/>
        <w:t>Crie então um </w:t>
      </w:r>
      <w:r w:rsidRPr="00065E72">
        <w:rPr>
          <w:rFonts w:ascii="Courier New" w:hAnsi="Courier New" w:cs="Courier New"/>
        </w:rPr>
        <w:t>JDialog </w:t>
      </w:r>
      <w:r w:rsidRPr="00065E72">
        <w:t>com o nome </w:t>
      </w:r>
      <w:r w:rsidRPr="00065E72">
        <w:rPr>
          <w:rFonts w:ascii="Courier New" w:hAnsi="Courier New" w:cs="Courier New"/>
        </w:rPr>
        <w:t>AddOrEditMovieView</w:t>
      </w:r>
      <w:r>
        <w:t xml:space="preserve"> e altere a propriedade </w:t>
      </w:r>
      <w:r w:rsidRPr="00065E72">
        <w:rPr>
          <w:rFonts w:ascii="Courier New" w:hAnsi="Courier New" w:cs="Courier New"/>
        </w:rPr>
        <w:t>title</w:t>
      </w:r>
      <w:r>
        <w:t xml:space="preserve"> para “Adicionar Filmes”. </w:t>
      </w:r>
      <w:r w:rsidRPr="004D0287">
        <w:t xml:space="preserve">Os nomes das variáveis foram escolhidos para facilitar a identificação do tipo dos componentes, por exemplo: </w:t>
      </w:r>
      <w:r w:rsidRPr="00065E72">
        <w:rPr>
          <w:rFonts w:ascii="Courier New" w:hAnsi="Courier New" w:cs="Courier New"/>
        </w:rPr>
        <w:t>JLabels</w:t>
      </w:r>
      <w:r w:rsidRPr="004D0287">
        <w:t xml:space="preserve"> contém o sufixo </w:t>
      </w:r>
      <w:r w:rsidRPr="00065E72">
        <w:rPr>
          <w:rFonts w:ascii="Courier New" w:hAnsi="Courier New" w:cs="Courier New"/>
        </w:rPr>
        <w:t>Label</w:t>
      </w:r>
      <w:r w:rsidRPr="004D0287">
        <w:t xml:space="preserve">, </w:t>
      </w:r>
      <w:r w:rsidRPr="00065E72">
        <w:rPr>
          <w:rFonts w:ascii="Courier New" w:hAnsi="Courier New" w:cs="Courier New"/>
        </w:rPr>
        <w:t>JButtons</w:t>
      </w:r>
      <w:r w:rsidRPr="004D0287">
        <w:t xml:space="preserve"> contém o sufixo </w:t>
      </w:r>
      <w:r w:rsidRPr="00065E72">
        <w:rPr>
          <w:rFonts w:ascii="Courier New" w:hAnsi="Courier New" w:cs="Courier New"/>
        </w:rPr>
        <w:t>Button</w:t>
      </w:r>
      <w:r w:rsidRPr="004D0287">
        <w:t xml:space="preserve">, o </w:t>
      </w:r>
      <w:r w:rsidRPr="00065E72">
        <w:rPr>
          <w:rFonts w:ascii="Courier New" w:hAnsi="Courier New" w:cs="Courier New"/>
        </w:rPr>
        <w:t>JTextArea</w:t>
      </w:r>
      <w:r w:rsidRPr="004D0287">
        <w:t xml:space="preserve"> contém o sufixo </w:t>
      </w:r>
      <w:r w:rsidRPr="00065E72">
        <w:rPr>
          <w:rFonts w:ascii="Courier New" w:hAnsi="Courier New" w:cs="Courier New"/>
        </w:rPr>
        <w:t>TextArea</w:t>
      </w:r>
      <w:r>
        <w:t>.</w:t>
      </w:r>
    </w:p>
    <w:p w14:paraId="100A38BF" w14:textId="77777777" w:rsidR="00970166" w:rsidRDefault="00970166" w:rsidP="00970166">
      <w:r w:rsidRPr="004D0287">
        <w:t xml:space="preserve">Aqui o procedimento é o mesmo ensinado em aula. Insira os componentes, ajuste o tamanho do </w:t>
      </w:r>
      <w:r w:rsidRPr="00065E72">
        <w:rPr>
          <w:rFonts w:ascii="Courier New" w:hAnsi="Courier New" w:cs="Courier New"/>
        </w:rPr>
        <w:t>JDialog</w:t>
      </w:r>
      <w:r w:rsidRPr="004D0287">
        <w:t xml:space="preserve"> e nomeie as variáveis conforme a figura abaixo:</w:t>
      </w:r>
    </w:p>
    <w:p w14:paraId="732FB8DF" w14:textId="77777777" w:rsidR="00970166" w:rsidRDefault="00571B2F" w:rsidP="00970166">
      <w:pPr>
        <w:keepNext/>
        <w:jc w:val="center"/>
      </w:pPr>
      <w:r>
        <w:rPr>
          <w:noProof/>
        </w:rPr>
        <w:pict w14:anchorId="1E02E8C1">
          <v:shape id="Imagem 1" o:spid="_x0000_i1029" type="#_x0000_t75" style="width:321.6pt;height:369.6pt;visibility:visible">
            <v:imagedata r:id="rId12" o:title=""/>
          </v:shape>
        </w:pict>
      </w:r>
    </w:p>
    <w:p w14:paraId="08D439C7" w14:textId="77777777" w:rsidR="00970166" w:rsidRDefault="00970166" w:rsidP="00970166">
      <w:pPr>
        <w:pStyle w:val="Legenda"/>
        <w:jc w:val="center"/>
      </w:pPr>
      <w:r>
        <w:t xml:space="preserve">Figura 5. </w:t>
      </w:r>
      <w:fldSimple w:instr=" SEQ Figura_5. \* ARABIC ">
        <w:r>
          <w:rPr>
            <w:noProof/>
          </w:rPr>
          <w:t>2</w:t>
        </w:r>
      </w:fldSimple>
      <w:r>
        <w:t xml:space="preserve"> - </w:t>
      </w:r>
      <w:r w:rsidRPr="00726157">
        <w:t>Adicionar Filme</w:t>
      </w:r>
    </w:p>
    <w:p w14:paraId="50B93706" w14:textId="77777777" w:rsidR="00970166" w:rsidRPr="004D0287" w:rsidRDefault="00970166" w:rsidP="00970166">
      <w:pPr>
        <w:keepNext/>
        <w:jc w:val="center"/>
      </w:pPr>
    </w:p>
    <w:p w14:paraId="6C80AFB4" w14:textId="77777777" w:rsidR="00970166" w:rsidRDefault="00970166" w:rsidP="00970166">
      <w:r w:rsidRPr="004D0287">
        <w:t>Lembre-se que o aluno poderá criar seu próprio estilo de tela, mas deverá respeitar a estrutura proposta no protótipo. Seguindo este exemplo, sua tela ficará parecida com esta:</w:t>
      </w:r>
    </w:p>
    <w:p w14:paraId="1FE17405" w14:textId="77777777" w:rsidR="00970166" w:rsidRDefault="00571B2F" w:rsidP="00970166">
      <w:pPr>
        <w:keepNext/>
        <w:jc w:val="center"/>
      </w:pPr>
      <w:r>
        <w:rPr>
          <w:noProof/>
        </w:rPr>
        <w:lastRenderedPageBreak/>
        <w:pict w14:anchorId="70A7E351">
          <v:shape id="Imagem 3" o:spid="_x0000_i1030" type="#_x0000_t75" style="width:344.9pt;height:397.05pt;visibility:visible">
            <v:imagedata r:id="rId13" o:title=""/>
          </v:shape>
        </w:pict>
      </w:r>
    </w:p>
    <w:p w14:paraId="272C9F63" w14:textId="77777777" w:rsidR="00970166" w:rsidRDefault="00970166" w:rsidP="00970166">
      <w:pPr>
        <w:pStyle w:val="Legenda"/>
        <w:jc w:val="center"/>
      </w:pPr>
      <w:r>
        <w:t xml:space="preserve">Figura 5. </w:t>
      </w:r>
      <w:fldSimple w:instr=" SEQ Figura_5. \* ARABIC ">
        <w:r>
          <w:rPr>
            <w:noProof/>
          </w:rPr>
          <w:t>3</w:t>
        </w:r>
      </w:fldSimple>
      <w:r>
        <w:t xml:space="preserve"> - </w:t>
      </w:r>
      <w:r w:rsidRPr="0008581A">
        <w:t>Adicionar Filme</w:t>
      </w:r>
    </w:p>
    <w:p w14:paraId="75EB5BF3" w14:textId="77777777" w:rsidR="00970166" w:rsidRPr="004D0287" w:rsidRDefault="00970166" w:rsidP="00970166">
      <w:pPr>
        <w:pStyle w:val="Ttulo3"/>
      </w:pPr>
      <w:bookmarkStart w:id="120" w:name="h.41x2xa55mvt4" w:colFirst="0" w:colLast="0"/>
      <w:bookmarkEnd w:id="120"/>
      <w:r w:rsidRPr="004D0287">
        <w:t>1.2 - Criando os Controllers</w:t>
      </w:r>
    </w:p>
    <w:p w14:paraId="613361F3" w14:textId="77777777" w:rsidR="00970166" w:rsidRDefault="00970166" w:rsidP="00970166">
      <w:r w:rsidRPr="004D0287">
        <w:t>Seguindo o exemplo dado em aula, precisamos criar uma classe que gerencie os filmes, com ações de cadastrar, editar e deletar.</w:t>
      </w:r>
    </w:p>
    <w:p w14:paraId="0B419E0B" w14:textId="77777777" w:rsidR="00970166" w:rsidRDefault="00970166" w:rsidP="00970166">
      <w:pPr>
        <w:pStyle w:val="Ttulo4"/>
      </w:pPr>
      <w:r>
        <w:t>1.2.1 - Crie uma implementação genérica de AbstractTableModel</w:t>
      </w:r>
    </w:p>
    <w:p w14:paraId="6F58BBA6" w14:textId="77777777" w:rsidR="00970166" w:rsidRDefault="00970166" w:rsidP="00970166">
      <w:r>
        <w:t xml:space="preserve">Na fase de models criamos a interface </w:t>
      </w:r>
      <w:r w:rsidRPr="004927B7">
        <w:rPr>
          <w:rFonts w:ascii="Courier New" w:hAnsi="Courier New" w:cs="Courier New"/>
        </w:rPr>
        <w:t>TableModel</w:t>
      </w:r>
      <w:r>
        <w:t xml:space="preserve"> que terá a utilidade de prover os dados que irão na primeira e segunda coluna das tabelas. Haverá muitas tabelas, e não precisamos de implementar o método </w:t>
      </w:r>
      <w:r w:rsidRPr="004927B7">
        <w:rPr>
          <w:rFonts w:ascii="Courier New" w:hAnsi="Courier New" w:cs="Courier New"/>
        </w:rPr>
        <w:t>AbstractTableModel</w:t>
      </w:r>
      <w:r>
        <w:t xml:space="preserve"> para cada tabela que desejamos utilizar. Já que padronizamos que todas as tabelas terão uma ou duas colunas, basta utilizar o poder da OO e generalizar uma classe que implemente esta interface (</w:t>
      </w:r>
      <w:r w:rsidRPr="004927B7">
        <w:rPr>
          <w:rFonts w:ascii="Courier New" w:hAnsi="Courier New" w:cs="Courier New"/>
        </w:rPr>
        <w:t>AbstractTableModel</w:t>
      </w:r>
      <w:r>
        <w:t>) para todas as outras tabelas. Vamos lá:</w:t>
      </w:r>
    </w:p>
    <w:p w14:paraId="3A23BD3A" w14:textId="77777777" w:rsidR="00970166" w:rsidRDefault="00970166" w:rsidP="00970166"/>
    <w:p w14:paraId="081F1F88" w14:textId="77777777" w:rsidR="00970166" w:rsidRDefault="00970166" w:rsidP="00970166">
      <w:r w:rsidRPr="00622EF0">
        <w:rPr>
          <w:b/>
        </w:rPr>
        <w:t>1</w:t>
      </w:r>
      <w:r>
        <w:rPr>
          <w:b/>
        </w:rPr>
        <w:t xml:space="preserve"> – </w:t>
      </w:r>
      <w:r>
        <w:t xml:space="preserve">Crie uma classe e nomeie-a </w:t>
      </w:r>
      <w:r w:rsidRPr="004927B7">
        <w:rPr>
          <w:rFonts w:ascii="Courier New" w:hAnsi="Courier New" w:cs="Courier New"/>
        </w:rPr>
        <w:t>TableModelImplementation</w:t>
      </w:r>
      <w:r>
        <w:t>.</w:t>
      </w:r>
    </w:p>
    <w:p w14:paraId="2D09667F" w14:textId="77777777" w:rsidR="00970166" w:rsidRDefault="00970166" w:rsidP="00970166">
      <w:r>
        <w:rPr>
          <w:b/>
        </w:rPr>
        <w:t xml:space="preserve">2 – </w:t>
      </w:r>
      <w:r>
        <w:t xml:space="preserve">Nesta classe, estenda a classe </w:t>
      </w:r>
      <w:r w:rsidRPr="004927B7">
        <w:rPr>
          <w:rFonts w:ascii="Courier New" w:hAnsi="Courier New" w:cs="Courier New"/>
        </w:rPr>
        <w:t>AbstractTableModel</w:t>
      </w:r>
      <w:r>
        <w:rPr>
          <w:rFonts w:ascii="Courier New" w:hAnsi="Courier New" w:cs="Courier New"/>
        </w:rPr>
        <w:t>.</w:t>
      </w:r>
    </w:p>
    <w:p w14:paraId="5CADD18E" w14:textId="77777777" w:rsidR="00970166" w:rsidRDefault="00970166" w:rsidP="00970166">
      <w:r w:rsidRPr="00622EF0">
        <w:rPr>
          <w:b/>
        </w:rPr>
        <w:t>3 –</w:t>
      </w:r>
      <w:r>
        <w:t xml:space="preserve"> Implemente todos os métodos abstratos, como visto em aula.</w:t>
      </w:r>
    </w:p>
    <w:p w14:paraId="134D1000" w14:textId="77777777" w:rsidR="00970166" w:rsidRDefault="00970166" w:rsidP="00970166">
      <w:r>
        <w:rPr>
          <w:b/>
        </w:rPr>
        <w:t xml:space="preserve">4 – </w:t>
      </w:r>
      <w:r>
        <w:t>Não inicialize o atributo cols</w:t>
      </w:r>
    </w:p>
    <w:p w14:paraId="0E6B9A8F" w14:textId="77777777" w:rsidR="00970166" w:rsidRDefault="00970166" w:rsidP="00970166">
      <w:r>
        <w:rPr>
          <w:b/>
        </w:rPr>
        <w:lastRenderedPageBreak/>
        <w:t xml:space="preserve">5 – </w:t>
      </w:r>
      <w:r>
        <w:t xml:space="preserve">Crie o método </w:t>
      </w:r>
      <w:r w:rsidRPr="004927B7">
        <w:rPr>
          <w:rFonts w:ascii="Courier New" w:hAnsi="Courier New" w:cs="Courier New"/>
        </w:rPr>
        <w:t>updateRows()</w:t>
      </w:r>
      <w:r>
        <w:t xml:space="preserve">, como criado em aula, mas deixe-o flexível para manipular linhas com uma e duas colunas. Veja como o método fica e repare nos métodos </w:t>
      </w:r>
      <w:r w:rsidRPr="00622EF0">
        <w:rPr>
          <w:rFonts w:ascii="Courier New" w:hAnsi="Courier New" w:cs="Courier New"/>
        </w:rPr>
        <w:t>getFirstColumn()</w:t>
      </w:r>
      <w:r>
        <w:t xml:space="preserve"> e </w:t>
      </w:r>
      <w:r w:rsidRPr="00622EF0">
        <w:rPr>
          <w:rFonts w:ascii="Courier New" w:hAnsi="Courier New" w:cs="Courier New"/>
        </w:rPr>
        <w:t>getSecondColumn():</w:t>
      </w:r>
    </w:p>
    <w:p w14:paraId="51150929" w14:textId="77777777" w:rsidR="00970166" w:rsidRDefault="00970166" w:rsidP="00970166"/>
    <w:p w14:paraId="2F0D3FF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updateRows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2A5C9B7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21" w:name="TableModelImplementation.java-46"/>
      <w:bookmarkEnd w:id="12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rows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ArrayList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3DC3D8F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22" w:name="TableModelImplementation.java-47"/>
      <w:bookmarkEnd w:id="12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1D66C42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23" w:name="TableModelImplementation.java-48"/>
      <w:bookmarkEnd w:id="12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isEmpty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0A7F2EB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24" w:name="TableModelImplementation.java-49"/>
      <w:bookmarkEnd w:id="12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return;</w:t>
      </w:r>
    </w:p>
    <w:p w14:paraId="4C30A8B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25" w:name="TableModelImplementation.java-50"/>
      <w:bookmarkEnd w:id="12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01C5DDE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26" w:name="TableModelImplementation.java-51"/>
      <w:bookmarkEnd w:id="12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1EDDF9A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27" w:name="TableModelImplementation.java-52"/>
      <w:bookmarkEnd w:id="12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for(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 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: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44C01BC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28" w:name="TableModelImplementation.java-53"/>
      <w:bookmarkEnd w:id="12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getSecondColumn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!=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null)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8F62EB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29" w:name="TableModelImplementation.java-54"/>
      <w:bookmarkEnd w:id="12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rows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add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[]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getFirstColumn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getSecondColumn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()});</w:t>
      </w:r>
    </w:p>
    <w:p w14:paraId="376A9CF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30" w:name="TableModelImplementation.java-55"/>
      <w:bookmarkEnd w:id="13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}else{</w:t>
      </w:r>
    </w:p>
    <w:p w14:paraId="10136C1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31" w:name="TableModelImplementation.java-56"/>
      <w:bookmarkEnd w:id="13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rows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add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[]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getFirstColumn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()});</w:t>
      </w:r>
    </w:p>
    <w:p w14:paraId="5426A471" w14:textId="77777777" w:rsidR="00970166" w:rsidRPr="00622EF0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132" w:name="TableModelImplementation.java-57"/>
      <w:bookmarkEnd w:id="13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622EF0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697F6714" w14:textId="77777777" w:rsidR="00970166" w:rsidRPr="00622EF0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133" w:name="TableModelImplementation.java-58"/>
      <w:bookmarkEnd w:id="133"/>
      <w:r w:rsidRPr="00622EF0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</w:p>
    <w:p w14:paraId="57A256E9" w14:textId="77777777" w:rsidR="00970166" w:rsidRPr="00622EF0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134" w:name="TableModelImplementation.java-59"/>
      <w:bookmarkEnd w:id="134"/>
      <w:r w:rsidRPr="00622EF0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622EF0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09ED1106" w14:textId="77777777" w:rsidR="00970166" w:rsidRPr="00622EF0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135" w:name="TableModelImplementation.java-60"/>
      <w:bookmarkEnd w:id="135"/>
      <w:r w:rsidRPr="00622EF0">
        <w:rPr>
          <w:rFonts w:ascii="Consolas" w:hAnsi="Consolas" w:cs="Courier New"/>
          <w:color w:val="333333"/>
          <w:sz w:val="18"/>
          <w:szCs w:val="18"/>
        </w:rPr>
        <w:t xml:space="preserve">        </w:t>
      </w:r>
    </w:p>
    <w:p w14:paraId="66B2C7A1" w14:textId="77777777" w:rsidR="00970166" w:rsidRPr="00622EF0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136" w:name="TableModelImplementation.java-61"/>
      <w:bookmarkEnd w:id="136"/>
      <w:r w:rsidRPr="00622EF0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622EF0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73A14B05" w14:textId="77777777" w:rsidR="00970166" w:rsidRPr="00622EF0" w:rsidRDefault="00970166" w:rsidP="00970166"/>
    <w:p w14:paraId="0DC7EF5D" w14:textId="77777777" w:rsidR="00970166" w:rsidRDefault="00970166" w:rsidP="00970166">
      <w:r>
        <w:t xml:space="preserve">Aí está o motivo de criarmos a interface </w:t>
      </w:r>
      <w:r w:rsidRPr="004927B7">
        <w:rPr>
          <w:rFonts w:ascii="Courier New" w:hAnsi="Courier New" w:cs="Courier New"/>
        </w:rPr>
        <w:t>TableModel</w:t>
      </w:r>
      <w:r>
        <w:t>. Lembra que implementamos estes métodos (</w:t>
      </w:r>
      <w:r w:rsidRPr="00622EF0">
        <w:rPr>
          <w:rFonts w:ascii="Courier New" w:hAnsi="Courier New" w:cs="Courier New"/>
        </w:rPr>
        <w:t>getFirstColumn()</w:t>
      </w:r>
      <w:r>
        <w:t xml:space="preserve"> e </w:t>
      </w:r>
      <w:r w:rsidRPr="00622EF0">
        <w:rPr>
          <w:rFonts w:ascii="Courier New" w:hAnsi="Courier New" w:cs="Courier New"/>
        </w:rPr>
        <w:t>getSecondColumn()</w:t>
      </w:r>
      <w:r>
        <w:t>) em cada model? Isto significa que dependendo do tipo de dado que o array list é composto, exibirá um dado diferente. Estamos aos poucos mudando a estratégia vista em aula.</w:t>
      </w:r>
    </w:p>
    <w:p w14:paraId="4A366FAB" w14:textId="77777777" w:rsidR="00970166" w:rsidRDefault="00970166" w:rsidP="00970166"/>
    <w:p w14:paraId="2566C565" w14:textId="77777777" w:rsidR="00970166" w:rsidRPr="00622EF0" w:rsidRDefault="00970166" w:rsidP="00970166">
      <w:r>
        <w:t xml:space="preserve">Confira a classe completa no material de apoio desta unidade. </w:t>
      </w:r>
    </w:p>
    <w:p w14:paraId="72AF7819" w14:textId="77777777" w:rsidR="00970166" w:rsidRPr="004D0287" w:rsidRDefault="00970166" w:rsidP="00970166"/>
    <w:p w14:paraId="509F5111" w14:textId="77777777" w:rsidR="00970166" w:rsidRPr="004D0287" w:rsidRDefault="00970166" w:rsidP="00970166">
      <w:pPr>
        <w:pStyle w:val="Ttulo4"/>
      </w:pPr>
      <w:bookmarkStart w:id="137" w:name="h.g2b4nccath9f" w:colFirst="0" w:colLast="0"/>
      <w:bookmarkEnd w:id="137"/>
      <w:r>
        <w:t>1.2.2</w:t>
      </w:r>
      <w:r w:rsidRPr="004D0287">
        <w:t xml:space="preserve"> - Crie um gerenciador de listas genérico</w:t>
      </w:r>
    </w:p>
    <w:p w14:paraId="0AF5C7EE" w14:textId="77777777" w:rsidR="00970166" w:rsidRPr="004D0287" w:rsidRDefault="00970166" w:rsidP="00970166">
      <w:r w:rsidRPr="004D0287">
        <w:t xml:space="preserve">Neste projeto teremos diversas listas (filmes, atores, pessoas, países, gêneros, etc), então para que possamos economizar código e fazer o máximo de reuso. Lembra que implementamos a interface </w:t>
      </w:r>
      <w:r w:rsidRPr="00065E72">
        <w:rPr>
          <w:rFonts w:ascii="Courier New" w:hAnsi="Courier New" w:cs="Courier New"/>
          <w:sz w:val="24"/>
        </w:rPr>
        <w:t>TableModel</w:t>
      </w:r>
      <w:r w:rsidRPr="00065E72">
        <w:rPr>
          <w:sz w:val="24"/>
        </w:rPr>
        <w:t xml:space="preserve"> </w:t>
      </w:r>
      <w:r w:rsidRPr="004D0287">
        <w:t>nos Models? Pois é, ela foi criada pensando em exibir estes models na tabela.</w:t>
      </w:r>
    </w:p>
    <w:p w14:paraId="1203A545" w14:textId="77777777" w:rsidR="00970166" w:rsidRPr="004D0287" w:rsidRDefault="00970166" w:rsidP="00970166">
      <w:r w:rsidRPr="004D0287">
        <w:t>Agora você verá o quão a OO é poderosa. Siga os seguintes passos:</w:t>
      </w:r>
    </w:p>
    <w:p w14:paraId="30E7F733" w14:textId="77777777" w:rsidR="00970166" w:rsidRPr="004D0287" w:rsidRDefault="00970166" w:rsidP="00970166">
      <w:r w:rsidRPr="004D0287">
        <w:rPr>
          <w:b/>
        </w:rPr>
        <w:t>1 -</w:t>
      </w:r>
      <w:r w:rsidRPr="004D0287">
        <w:t xml:space="preserve"> Crie um pacote chamado Controllers. É nele que você salvará todos os controllers.</w:t>
      </w:r>
    </w:p>
    <w:p w14:paraId="4E031CAB" w14:textId="77777777" w:rsidR="00970166" w:rsidRPr="004D0287" w:rsidRDefault="00970166" w:rsidP="00970166">
      <w:r w:rsidRPr="004D0287">
        <w:rPr>
          <w:b/>
        </w:rPr>
        <w:t>2 -</w:t>
      </w:r>
      <w:r w:rsidRPr="004D0287">
        <w:t xml:space="preserve"> Crie uma classe chamada </w:t>
      </w:r>
      <w:r>
        <w:rPr>
          <w:rFonts w:ascii="Courier New" w:eastAsia="Verdana" w:hAnsi="Courier New" w:cs="Courier New"/>
          <w:sz w:val="24"/>
        </w:rPr>
        <w:t>GenericTableController</w:t>
      </w:r>
      <w:r w:rsidRPr="004D0287">
        <w:t xml:space="preserve">. Esta classe será muito parecida com a classe </w:t>
      </w:r>
      <w:r w:rsidRPr="00065E72">
        <w:rPr>
          <w:rFonts w:ascii="Courier New" w:eastAsia="Verdana" w:hAnsi="Courier New" w:cs="Courier New"/>
          <w:sz w:val="24"/>
        </w:rPr>
        <w:t>ContactsController</w:t>
      </w:r>
      <w:r>
        <w:rPr>
          <w:rFonts w:eastAsia="Verdana" w:cs="Verdana"/>
          <w:sz w:val="24"/>
        </w:rPr>
        <w:t xml:space="preserve"> </w:t>
      </w:r>
      <w:r w:rsidRPr="004D0287">
        <w:t>criada em aula.</w:t>
      </w:r>
    </w:p>
    <w:p w14:paraId="686FAE5A" w14:textId="77777777" w:rsidR="00970166" w:rsidRDefault="00970166" w:rsidP="00970166">
      <w:r w:rsidRPr="004D0287">
        <w:rPr>
          <w:b/>
        </w:rPr>
        <w:t>3 -</w:t>
      </w:r>
      <w:r w:rsidRPr="004D0287">
        <w:t xml:space="preserve"> Adicione o atributo </w:t>
      </w:r>
      <w:r w:rsidRPr="004D0287">
        <w:rPr>
          <w:rFonts w:eastAsia="Verdana" w:cs="Verdana"/>
          <w:sz w:val="24"/>
        </w:rPr>
        <w:t>list</w:t>
      </w:r>
      <w:r w:rsidRPr="004D0287">
        <w:t xml:space="preserve"> sendo um </w:t>
      </w:r>
      <w:r w:rsidRPr="00065E72">
        <w:rPr>
          <w:rFonts w:ascii="Courier New" w:hAnsi="Courier New" w:cs="Courier New"/>
          <w:sz w:val="24"/>
        </w:rPr>
        <w:t>ArrayList</w:t>
      </w:r>
      <w:r w:rsidRPr="004D0287">
        <w:t xml:space="preserve">. Este </w:t>
      </w:r>
      <w:r w:rsidRPr="00065E72">
        <w:rPr>
          <w:rFonts w:ascii="Courier New" w:hAnsi="Courier New" w:cs="Courier New"/>
          <w:sz w:val="24"/>
        </w:rPr>
        <w:t>ArrayList</w:t>
      </w:r>
      <w:r w:rsidRPr="00065E72">
        <w:rPr>
          <w:sz w:val="24"/>
        </w:rPr>
        <w:t xml:space="preserve"> </w:t>
      </w:r>
      <w:r w:rsidRPr="004D0287">
        <w:t xml:space="preserve">receberá objetos que conformam com a interface </w:t>
      </w:r>
      <w:r w:rsidRPr="00065E72">
        <w:rPr>
          <w:rFonts w:ascii="Courier New" w:eastAsia="Verdana" w:hAnsi="Courier New" w:cs="Courier New"/>
          <w:sz w:val="24"/>
        </w:rPr>
        <w:t>TableModel</w:t>
      </w:r>
      <w:r w:rsidRPr="004D0287">
        <w:t xml:space="preserve"> que criamos.</w:t>
      </w:r>
    </w:p>
    <w:p w14:paraId="1F80918F" w14:textId="77777777" w:rsidR="00970166" w:rsidRPr="004D0287" w:rsidRDefault="00970166" w:rsidP="00970166"/>
    <w:p w14:paraId="225CCCC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abstract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class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GenericTableController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5D28C01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38" w:name="GenericTableController.java-16"/>
      <w:bookmarkEnd w:id="13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</w:p>
    <w:p w14:paraId="7F5EFFD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39" w:name="GenericTableController.java-17"/>
      <w:bookmarkEnd w:id="13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protected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ArrayList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&lt;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&gt;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7A8A8744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2F742EB8" w14:textId="77777777" w:rsidR="00970166" w:rsidRPr="00EC7E2B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311BCB" w14:textId="77777777" w:rsidR="00970166" w:rsidRDefault="00970166" w:rsidP="00970166">
      <w:r w:rsidRPr="004D0287">
        <w:rPr>
          <w:b/>
        </w:rPr>
        <w:t>4 -</w:t>
      </w:r>
      <w:r w:rsidRPr="004D0287">
        <w:t xml:space="preserve"> Adicione um atributo para guardarmos nosso objeto selecionado. Ele também conformará a interface </w:t>
      </w:r>
      <w:r w:rsidRPr="00065E72">
        <w:rPr>
          <w:rFonts w:ascii="Courier New" w:eastAsia="Verdana" w:hAnsi="Courier New" w:cs="Courier New"/>
          <w:sz w:val="24"/>
        </w:rPr>
        <w:t>TableModel</w:t>
      </w:r>
      <w:r w:rsidRPr="004D0287">
        <w:t>.</w:t>
      </w:r>
    </w:p>
    <w:p w14:paraId="5203F125" w14:textId="77777777" w:rsidR="00970166" w:rsidRPr="004D0287" w:rsidRDefault="00970166" w:rsidP="00970166"/>
    <w:p w14:paraId="7C46ED55" w14:textId="77777777" w:rsidR="00970166" w:rsidRPr="009B1653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9B1653">
        <w:rPr>
          <w:rFonts w:ascii="Consolas" w:hAnsi="Consolas" w:cs="Courier New"/>
          <w:b/>
          <w:bCs/>
          <w:color w:val="333333"/>
          <w:sz w:val="18"/>
          <w:szCs w:val="18"/>
        </w:rPr>
        <w:t>protected</w:t>
      </w:r>
      <w:r w:rsidRPr="009B1653">
        <w:rPr>
          <w:rFonts w:ascii="Consolas" w:hAnsi="Consolas" w:cs="Courier New"/>
          <w:color w:val="333333"/>
          <w:sz w:val="18"/>
          <w:szCs w:val="18"/>
        </w:rPr>
        <w:t xml:space="preserve"> TableModel selectedObject</w:t>
      </w:r>
      <w:r w:rsidRPr="009B1653">
        <w:rPr>
          <w:rFonts w:ascii="Consolas" w:hAnsi="Consolas" w:cs="Courier New"/>
          <w:b/>
          <w:bCs/>
          <w:color w:val="333333"/>
          <w:sz w:val="18"/>
          <w:szCs w:val="18"/>
        </w:rPr>
        <w:t>;</w:t>
      </w:r>
    </w:p>
    <w:p w14:paraId="480BCE5D" w14:textId="77777777" w:rsidR="00970166" w:rsidRDefault="00970166" w:rsidP="00970166">
      <w:pPr>
        <w:pStyle w:val="Pr-formataoHTML"/>
        <w:shd w:val="clear" w:color="auto" w:fill="FFFFFF"/>
        <w:rPr>
          <w:color w:val="000000"/>
        </w:rPr>
      </w:pPr>
    </w:p>
    <w:p w14:paraId="07F8A2A0" w14:textId="77777777" w:rsidR="00970166" w:rsidRDefault="00970166" w:rsidP="00970166">
      <w:pPr>
        <w:pStyle w:val="Pr-formataoHTML"/>
        <w:shd w:val="clear" w:color="auto" w:fill="FFFFFF"/>
        <w:rPr>
          <w:color w:val="000000"/>
        </w:rPr>
      </w:pPr>
    </w:p>
    <w:p w14:paraId="6883899F" w14:textId="77777777" w:rsidR="00970166" w:rsidRDefault="00970166" w:rsidP="00970166">
      <w:r>
        <w:t xml:space="preserve">Nosso Controller não poderá conter atributos e métodos estáticos, pois ele será utilizado para mais de uma tabela, isto é, precisaremos de instancias para cada tabela. Ao mesmo tempo que </w:t>
      </w:r>
      <w:r>
        <w:lastRenderedPageBreak/>
        <w:t xml:space="preserve">precisamos instanciar cada Controller, também precisamos manter os dados na lista, impedindo que estes sejam perdidos quando seu uso for suspenso. Então neste Controller teremos um atributo </w:t>
      </w:r>
      <w:r w:rsidRPr="004927B7">
        <w:rPr>
          <w:rFonts w:ascii="Courier New" w:hAnsi="Courier New" w:cs="Courier New"/>
        </w:rPr>
        <w:t>TableModelImplementation</w:t>
      </w:r>
      <w:r>
        <w:t xml:space="preserve">, para implicar que todas as tabelas que utilizarem (ou subclasses que estenderem) a classe </w:t>
      </w:r>
      <w:r w:rsidRPr="004927B7">
        <w:rPr>
          <w:rFonts w:ascii="Courier New" w:hAnsi="Courier New" w:cs="Courier New"/>
        </w:rPr>
        <w:t>GenericTableController</w:t>
      </w:r>
      <w:r>
        <w:t xml:space="preserve">, instancie um novo </w:t>
      </w:r>
      <w:r w:rsidRPr="004927B7">
        <w:rPr>
          <w:rFonts w:ascii="Courier New" w:hAnsi="Courier New" w:cs="Courier New"/>
        </w:rPr>
        <w:t>TableModelImplementation</w:t>
      </w:r>
      <w:r>
        <w:t xml:space="preserve"> (já que é esta classe que possui a lista onde os dados serão mantidos).</w:t>
      </w:r>
    </w:p>
    <w:p w14:paraId="19438D21" w14:textId="77777777" w:rsidR="00970166" w:rsidRDefault="00970166" w:rsidP="00970166"/>
    <w:p w14:paraId="4F89E1D6" w14:textId="77777777" w:rsidR="00970166" w:rsidRDefault="00970166" w:rsidP="00970166">
      <w:r w:rsidRPr="004D0287">
        <w:rPr>
          <w:b/>
        </w:rPr>
        <w:t xml:space="preserve">5 </w:t>
      </w:r>
      <w:r>
        <w:rPr>
          <w:b/>
        </w:rPr>
        <w:t xml:space="preserve">– </w:t>
      </w:r>
      <w:r>
        <w:t xml:space="preserve">Crie o atributo </w:t>
      </w:r>
      <w:r w:rsidRPr="004927B7">
        <w:rPr>
          <w:rFonts w:ascii="Courier New" w:hAnsi="Courier New" w:cs="Courier New"/>
        </w:rPr>
        <w:t>tableModel</w:t>
      </w:r>
      <w:r>
        <w:t xml:space="preserve"> do tipo </w:t>
      </w:r>
      <w:r w:rsidRPr="004927B7">
        <w:rPr>
          <w:rFonts w:ascii="Courier New" w:hAnsi="Courier New" w:cs="Courier New"/>
        </w:rPr>
        <w:t>TableModelImplementation</w:t>
      </w:r>
      <w:r>
        <w:t>:</w:t>
      </w:r>
    </w:p>
    <w:p w14:paraId="77A9A714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</w:p>
    <w:p w14:paraId="427BB06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protected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TableModelImplementation tableModel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null;</w:t>
      </w:r>
    </w:p>
    <w:p w14:paraId="1E2AA533" w14:textId="77777777" w:rsidR="00970166" w:rsidRPr="004927B7" w:rsidRDefault="00970166" w:rsidP="00970166">
      <w:pPr>
        <w:rPr>
          <w:lang w:val="en-US"/>
        </w:rPr>
      </w:pPr>
    </w:p>
    <w:p w14:paraId="65106A32" w14:textId="77777777" w:rsidR="00970166" w:rsidRPr="004927B7" w:rsidRDefault="00970166" w:rsidP="00970166">
      <w:pPr>
        <w:rPr>
          <w:lang w:val="en-US"/>
        </w:rPr>
      </w:pPr>
      <w:r w:rsidRPr="004927B7">
        <w:rPr>
          <w:b/>
          <w:lang w:val="en-US"/>
        </w:rPr>
        <w:t>6 -</w:t>
      </w:r>
      <w:r w:rsidRPr="004927B7">
        <w:rPr>
          <w:lang w:val="en-US"/>
        </w:rPr>
        <w:t xml:space="preserve"> Insira os métodos </w:t>
      </w:r>
      <w:r w:rsidRPr="004927B7">
        <w:rPr>
          <w:rFonts w:ascii="Courier New" w:hAnsi="Courier New" w:cs="Courier New"/>
          <w:lang w:val="en-US"/>
        </w:rPr>
        <w:t>getter</w:t>
      </w:r>
      <w:r w:rsidRPr="004927B7">
        <w:rPr>
          <w:lang w:val="en-US"/>
        </w:rPr>
        <w:t xml:space="preserve"> e </w:t>
      </w:r>
      <w:r w:rsidRPr="004927B7">
        <w:rPr>
          <w:rFonts w:ascii="Courier New" w:hAnsi="Courier New" w:cs="Courier New"/>
          <w:lang w:val="en-US"/>
        </w:rPr>
        <w:t>setter</w:t>
      </w:r>
      <w:r w:rsidRPr="004927B7">
        <w:rPr>
          <w:lang w:val="en-US"/>
        </w:rPr>
        <w:t xml:space="preserve"> para o atributo </w:t>
      </w:r>
      <w:r w:rsidRPr="004927B7">
        <w:rPr>
          <w:rFonts w:ascii="Courier New" w:eastAsia="Verdana" w:hAnsi="Courier New" w:cs="Courier New"/>
          <w:sz w:val="24"/>
          <w:lang w:val="en-US"/>
        </w:rPr>
        <w:t>selectedObject</w:t>
      </w:r>
      <w:r w:rsidRPr="004927B7">
        <w:rPr>
          <w:lang w:val="en-US"/>
        </w:rPr>
        <w:t>.</w:t>
      </w:r>
    </w:p>
    <w:p w14:paraId="41C6E3BE" w14:textId="77777777" w:rsidR="00970166" w:rsidRPr="004927B7" w:rsidRDefault="00970166" w:rsidP="00970166">
      <w:pPr>
        <w:rPr>
          <w:lang w:val="en-US"/>
        </w:rPr>
      </w:pPr>
    </w:p>
    <w:p w14:paraId="061BD93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abstract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class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GenericTableController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75693A7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</w:p>
    <w:p w14:paraId="60F3FFFA" w14:textId="77777777" w:rsidR="00970166" w:rsidRPr="00970166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r w:rsidRPr="004927B7">
        <w:rPr>
          <w:rFonts w:ascii="Consolas" w:hAnsi="Consolas"/>
          <w:b/>
          <w:bCs/>
          <w:color w:val="333333"/>
          <w:sz w:val="18"/>
          <w:szCs w:val="18"/>
          <w:lang w:val="en-US"/>
        </w:rPr>
        <w:t xml:space="preserve">    </w:t>
      </w:r>
      <w:r w:rsidRPr="00970166">
        <w:rPr>
          <w:rFonts w:ascii="Consolas" w:hAnsi="Consolas"/>
          <w:i/>
          <w:iCs/>
          <w:color w:val="999988"/>
          <w:sz w:val="18"/>
          <w:szCs w:val="18"/>
          <w:lang w:val="en-US"/>
        </w:rPr>
        <w:t>/</w:t>
      </w:r>
      <w:r w:rsidRPr="004927B7">
        <w:rPr>
          <w:rStyle w:val="cm"/>
          <w:rFonts w:ascii="Consolas" w:hAnsi="Consolas"/>
          <w:color w:val="999988"/>
          <w:sz w:val="18"/>
          <w:szCs w:val="18"/>
          <w:lang w:val="en-US"/>
        </w:rPr>
        <w:t>/ ...</w:t>
      </w:r>
    </w:p>
    <w:p w14:paraId="0BB00EA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</w:p>
    <w:p w14:paraId="7C2E3D81" w14:textId="77777777" w:rsidR="00970166" w:rsidRPr="00970166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public</w:t>
      </w:r>
      <w:r w:rsidRPr="00970166">
        <w:rPr>
          <w:rFonts w:ascii="Consolas" w:hAnsi="Consolas"/>
          <w:color w:val="333333"/>
          <w:sz w:val="18"/>
          <w:szCs w:val="18"/>
          <w:lang w:val="en-US"/>
        </w:rPr>
        <w:t xml:space="preserve"> TableModel </w:t>
      </w:r>
      <w:r w:rsidRPr="00970166">
        <w:rPr>
          <w:rFonts w:ascii="Consolas" w:hAnsi="Consolas"/>
          <w:b/>
          <w:bCs/>
          <w:color w:val="990000"/>
          <w:sz w:val="18"/>
          <w:szCs w:val="18"/>
          <w:lang w:val="en-US"/>
        </w:rPr>
        <w:t>getSelectedObject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()</w:t>
      </w:r>
      <w:r w:rsidRPr="00970166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{</w:t>
      </w:r>
    </w:p>
    <w:p w14:paraId="14FA8A3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40" w:name="GenericTableController.java-73"/>
      <w:bookmarkEnd w:id="14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return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selectedObject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6A94CEF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41" w:name="GenericTableController.java-74"/>
      <w:bookmarkEnd w:id="14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69D4F76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42" w:name="GenericTableController.java-75"/>
      <w:bookmarkEnd w:id="142"/>
    </w:p>
    <w:p w14:paraId="2A2324A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43" w:name="GenericTableController.java-76"/>
      <w:bookmarkEnd w:id="14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setSelectedObject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 selectedObject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2142AB8F" w14:textId="77777777" w:rsidR="00970166" w:rsidRPr="009B1653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144" w:name="GenericTableController.java-77"/>
      <w:bookmarkEnd w:id="14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9B1653">
        <w:rPr>
          <w:rFonts w:ascii="Consolas" w:hAnsi="Consolas" w:cs="Courier New"/>
          <w:b/>
          <w:bCs/>
          <w:color w:val="333333"/>
          <w:sz w:val="18"/>
          <w:szCs w:val="18"/>
        </w:rPr>
        <w:t>this.</w:t>
      </w:r>
      <w:r w:rsidRPr="009B1653">
        <w:rPr>
          <w:rFonts w:ascii="Consolas" w:hAnsi="Consolas" w:cs="Courier New"/>
          <w:color w:val="008080"/>
          <w:sz w:val="18"/>
          <w:szCs w:val="18"/>
        </w:rPr>
        <w:t>selectedObject</w:t>
      </w:r>
      <w:r w:rsidRPr="009B1653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9B1653">
        <w:rPr>
          <w:rFonts w:ascii="Consolas" w:hAnsi="Consolas" w:cs="Courier New"/>
          <w:b/>
          <w:bCs/>
          <w:color w:val="333333"/>
          <w:sz w:val="18"/>
          <w:szCs w:val="18"/>
        </w:rPr>
        <w:t>=</w:t>
      </w:r>
      <w:r w:rsidRPr="009B1653">
        <w:rPr>
          <w:rFonts w:ascii="Consolas" w:hAnsi="Consolas" w:cs="Courier New"/>
          <w:color w:val="333333"/>
          <w:sz w:val="18"/>
          <w:szCs w:val="18"/>
        </w:rPr>
        <w:t xml:space="preserve"> selectedObject</w:t>
      </w:r>
      <w:r w:rsidRPr="009B1653">
        <w:rPr>
          <w:rFonts w:ascii="Consolas" w:hAnsi="Consolas" w:cs="Courier New"/>
          <w:b/>
          <w:bCs/>
          <w:color w:val="333333"/>
          <w:sz w:val="18"/>
          <w:szCs w:val="18"/>
        </w:rPr>
        <w:t>;</w:t>
      </w:r>
    </w:p>
    <w:p w14:paraId="15BC54F5" w14:textId="77777777" w:rsidR="00970166" w:rsidRPr="009B1653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145" w:name="GenericTableController.java-78"/>
      <w:bookmarkEnd w:id="145"/>
      <w:r w:rsidRPr="009B1653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9B1653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751403D5" w14:textId="77777777" w:rsidR="00970166" w:rsidRPr="009B1653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</w:p>
    <w:p w14:paraId="1BE3F180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12B47D5D" w14:textId="77777777" w:rsidR="00970166" w:rsidRDefault="00970166" w:rsidP="00970166">
      <w:pPr>
        <w:pStyle w:val="Pr-formataoHTML"/>
        <w:shd w:val="clear" w:color="auto" w:fill="FFFFFF"/>
        <w:rPr>
          <w:color w:val="000000"/>
        </w:rPr>
      </w:pPr>
    </w:p>
    <w:p w14:paraId="313A25AA" w14:textId="77777777" w:rsidR="00970166" w:rsidRDefault="00970166" w:rsidP="00970166">
      <w:r w:rsidRPr="004D0287">
        <w:t>Observe o comentário “</w:t>
      </w:r>
      <w:r w:rsidRPr="00065E72">
        <w:rPr>
          <w:rFonts w:ascii="Courier New" w:hAnsi="Courier New" w:cs="Courier New"/>
        </w:rPr>
        <w:t>…</w:t>
      </w:r>
      <w:r w:rsidRPr="004D0287">
        <w:t>” . Ele indica que existe código ali que omitimos. Vamos utilizar esta notação para omitir código e deixar o passo-a-passo mais limpo.</w:t>
      </w:r>
    </w:p>
    <w:p w14:paraId="1EC3AC2C" w14:textId="77777777" w:rsidR="00970166" w:rsidRPr="004927B7" w:rsidRDefault="00970166" w:rsidP="00970166">
      <w:pPr>
        <w:rPr>
          <w:lang w:val="en-US"/>
        </w:rPr>
      </w:pPr>
      <w:r w:rsidRPr="004927B7">
        <w:rPr>
          <w:b/>
          <w:lang w:val="en-US"/>
        </w:rPr>
        <w:t xml:space="preserve">7 – </w:t>
      </w:r>
      <w:r w:rsidRPr="004927B7">
        <w:rPr>
          <w:lang w:val="en-US"/>
        </w:rPr>
        <w:t xml:space="preserve">Implemente o método </w:t>
      </w:r>
      <w:r w:rsidRPr="004927B7">
        <w:rPr>
          <w:rFonts w:ascii="Courier New" w:hAnsi="Courier New" w:cs="Courier New"/>
          <w:lang w:val="en-US"/>
        </w:rPr>
        <w:t>updateRows()</w:t>
      </w:r>
      <w:r w:rsidRPr="004927B7">
        <w:rPr>
          <w:lang w:val="en-US"/>
        </w:rPr>
        <w:t>:</w:t>
      </w:r>
    </w:p>
    <w:p w14:paraId="53B0DD6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 xml:space="preserve">    </w:t>
      </w:r>
    </w:p>
    <w:p w14:paraId="432B05A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 xml:space="preserve">    protected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final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updateRows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6484787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46" w:name="GenericTableController.java-68"/>
      <w:bookmarkEnd w:id="14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list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</w:p>
    <w:p w14:paraId="490F1C5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47" w:name="GenericTableController.java-69"/>
      <w:bookmarkEnd w:id="14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updateRows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63BE1F26" w14:textId="77777777" w:rsidR="00970166" w:rsidRPr="006276AB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148" w:name="GenericTableController.java-70"/>
      <w:bookmarkEnd w:id="14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6276AB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0FBDD8D6" w14:textId="77777777" w:rsidR="00970166" w:rsidRDefault="00970166" w:rsidP="00970166"/>
    <w:p w14:paraId="01345007" w14:textId="77777777" w:rsidR="00970166" w:rsidRPr="009B1653" w:rsidRDefault="00970166" w:rsidP="00970166">
      <w:r>
        <w:rPr>
          <w:b/>
        </w:rPr>
        <w:t xml:space="preserve"> </w:t>
      </w:r>
    </w:p>
    <w:p w14:paraId="4EEEDE8E" w14:textId="77777777" w:rsidR="00970166" w:rsidRPr="004927B7" w:rsidRDefault="00970166" w:rsidP="00970166">
      <w:pPr>
        <w:rPr>
          <w:lang w:val="en-US"/>
        </w:rPr>
      </w:pPr>
      <w:r>
        <w:rPr>
          <w:b/>
        </w:rPr>
        <w:t xml:space="preserve">8 </w:t>
      </w:r>
      <w:r w:rsidRPr="004D0287">
        <w:rPr>
          <w:b/>
        </w:rPr>
        <w:t>-</w:t>
      </w:r>
      <w:r w:rsidRPr="004D0287">
        <w:t xml:space="preserve"> Agora, como o exemplo dado em aula, teremos métodos de controle da lista: o save, delete e o update. </w:t>
      </w:r>
      <w:r w:rsidRPr="004927B7">
        <w:rPr>
          <w:lang w:val="en-US"/>
        </w:rPr>
        <w:t>Veja na listagem abaixo:</w:t>
      </w:r>
    </w:p>
    <w:p w14:paraId="3CDCC867" w14:textId="77777777" w:rsidR="00970166" w:rsidRPr="004927B7" w:rsidRDefault="00970166" w:rsidP="00970166">
      <w:pPr>
        <w:rPr>
          <w:lang w:val="en-US"/>
        </w:rPr>
      </w:pPr>
    </w:p>
    <w:p w14:paraId="7D00DC0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abstract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class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GenericTableController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2506C74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</w:p>
    <w:p w14:paraId="1016A4B7" w14:textId="77777777" w:rsidR="00970166" w:rsidRPr="00970166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r w:rsidRPr="004927B7">
        <w:rPr>
          <w:rFonts w:ascii="Consolas" w:hAnsi="Consolas"/>
          <w:b/>
          <w:bCs/>
          <w:color w:val="333333"/>
          <w:sz w:val="18"/>
          <w:szCs w:val="18"/>
          <w:lang w:val="en-US"/>
        </w:rPr>
        <w:t xml:space="preserve">    </w:t>
      </w:r>
      <w:r w:rsidRPr="00970166">
        <w:rPr>
          <w:rFonts w:ascii="Consolas" w:hAnsi="Consolas"/>
          <w:i/>
          <w:iCs/>
          <w:color w:val="999988"/>
          <w:sz w:val="18"/>
          <w:szCs w:val="18"/>
          <w:lang w:val="en-US"/>
        </w:rPr>
        <w:t>/</w:t>
      </w:r>
      <w:r w:rsidRPr="004927B7">
        <w:rPr>
          <w:rStyle w:val="cm"/>
          <w:rFonts w:ascii="Consolas" w:hAnsi="Consolas"/>
          <w:color w:val="999988"/>
          <w:sz w:val="18"/>
          <w:szCs w:val="18"/>
          <w:lang w:val="en-US"/>
        </w:rPr>
        <w:t>/ ...</w:t>
      </w:r>
    </w:p>
    <w:p w14:paraId="4FB9B86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</w:p>
    <w:p w14:paraId="22E3280C" w14:textId="77777777" w:rsidR="00970166" w:rsidRPr="00970166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public</w:t>
      </w:r>
      <w:r w:rsidRPr="00970166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970166">
        <w:rPr>
          <w:rFonts w:ascii="Consolas" w:hAnsi="Consolas"/>
          <w:b/>
          <w:bCs/>
          <w:color w:val="445588"/>
          <w:sz w:val="18"/>
          <w:szCs w:val="18"/>
          <w:lang w:val="en-US"/>
        </w:rPr>
        <w:t>void</w:t>
      </w:r>
      <w:r w:rsidRPr="00970166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970166">
        <w:rPr>
          <w:rFonts w:ascii="Consolas" w:hAnsi="Consolas"/>
          <w:b/>
          <w:bCs/>
          <w:color w:val="990000"/>
          <w:sz w:val="18"/>
          <w:szCs w:val="18"/>
          <w:lang w:val="en-US"/>
        </w:rPr>
        <w:t>save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(</w:t>
      </w:r>
      <w:r w:rsidRPr="00970166">
        <w:rPr>
          <w:rFonts w:ascii="Consolas" w:hAnsi="Consolas"/>
          <w:color w:val="333333"/>
          <w:sz w:val="18"/>
          <w:szCs w:val="18"/>
          <w:lang w:val="en-US"/>
        </w:rPr>
        <w:t>TableModel newObject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)</w:t>
      </w:r>
      <w:r w:rsidRPr="00970166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{</w:t>
      </w:r>
    </w:p>
    <w:p w14:paraId="7F8420C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49" w:name="GenericTableController.java-31"/>
      <w:bookmarkEnd w:id="149"/>
    </w:p>
    <w:p w14:paraId="0AEAA35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50" w:name="GenericTableController.java-32"/>
      <w:bookmarkEnd w:id="15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list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null)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66896F9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51" w:name="GenericTableController.java-33"/>
      <w:bookmarkEnd w:id="15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list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ArrayList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&lt;&gt;();</w:t>
      </w:r>
    </w:p>
    <w:p w14:paraId="4189C62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52" w:name="GenericTableController.java-34"/>
      <w:bookmarkEnd w:id="15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5D845E2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53" w:name="GenericTableController.java-35"/>
      <w:bookmarkEnd w:id="15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add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newObject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3A1DB62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54" w:name="GenericTableController.java-36"/>
      <w:bookmarkEnd w:id="15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updateRows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20E276F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55" w:name="GenericTableController.java-37"/>
      <w:bookmarkEnd w:id="15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doAdditionalUpdated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2AFA0E4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56" w:name="GenericTableController.java-38"/>
      <w:bookmarkEnd w:id="15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5601ECD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57" w:name="GenericTableController.java-39"/>
      <w:bookmarkEnd w:id="15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</w:p>
    <w:p w14:paraId="22E7DF6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58" w:name="GenericTableController.java-40"/>
      <w:bookmarkEnd w:id="15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edit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 objectToBeEdited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3472507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59" w:name="GenericTableController.java-41"/>
      <w:bookmarkEnd w:id="15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20854A6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60" w:name="GenericTableController.java-42"/>
      <w:bookmarkEnd w:id="16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for(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 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: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3484509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61" w:name="GenericTableController.java-43"/>
      <w:bookmarkEnd w:id="16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objectToBeEdited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equals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5313D43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62" w:name="GenericTableController.java-44"/>
      <w:bookmarkEnd w:id="16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indexOf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objectToBeEdited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3AC23B3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63" w:name="GenericTableController.java-45"/>
      <w:bookmarkEnd w:id="16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break;</w:t>
      </w:r>
    </w:p>
    <w:p w14:paraId="4867A8D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64" w:name="GenericTableController.java-46"/>
      <w:bookmarkEnd w:id="16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lastRenderedPageBreak/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4BC6235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65" w:name="GenericTableController.java-47"/>
      <w:bookmarkEnd w:id="16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0B46A08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66" w:name="GenericTableController.java-48"/>
      <w:bookmarkEnd w:id="16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2F88AE9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67" w:name="GenericTableController.java-49"/>
      <w:bookmarkEnd w:id="16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updateRows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299F7B8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68" w:name="GenericTableController.java-50"/>
      <w:bookmarkEnd w:id="16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doAdditionalUpdated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6652B04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69" w:name="GenericTableController.java-51"/>
      <w:bookmarkEnd w:id="16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0D4068A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70" w:name="GenericTableController.java-52"/>
      <w:bookmarkEnd w:id="17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</w:p>
    <w:p w14:paraId="7AFBD3F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71" w:name="GenericTableController.java-53"/>
      <w:bookmarkEnd w:id="17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delete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 objectToBeDeleted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29FF89E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72" w:name="GenericTableController.java-54"/>
      <w:bookmarkEnd w:id="17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4B59BDA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73" w:name="GenericTableController.java-55"/>
      <w:bookmarkEnd w:id="17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for(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 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: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4CCE8B7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74" w:name="GenericTableController.java-56"/>
      <w:bookmarkEnd w:id="17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objectToBeDeleted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equals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2AC9F4A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75" w:name="GenericTableController.java-57"/>
      <w:bookmarkEnd w:id="17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remove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20BAA38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76" w:name="GenericTableController.java-58"/>
      <w:bookmarkEnd w:id="17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break;</w:t>
      </w:r>
    </w:p>
    <w:p w14:paraId="331F254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77" w:name="GenericTableController.java-59"/>
      <w:bookmarkEnd w:id="17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4CE56B4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78" w:name="GenericTableController.java-60"/>
      <w:bookmarkEnd w:id="17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1851913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79" w:name="GenericTableController.java-61"/>
      <w:bookmarkEnd w:id="17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updateRows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0C3D69BD" w14:textId="77777777" w:rsidR="00970166" w:rsidRPr="00BE741E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180" w:name="GenericTableController.java-62"/>
      <w:bookmarkEnd w:id="18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BE741E">
        <w:rPr>
          <w:rFonts w:ascii="Consolas" w:hAnsi="Consolas" w:cs="Courier New"/>
          <w:color w:val="333333"/>
          <w:sz w:val="18"/>
          <w:szCs w:val="18"/>
        </w:rPr>
        <w:t>doAdditionalUpdated</w:t>
      </w:r>
      <w:r w:rsidRPr="00BE741E">
        <w:rPr>
          <w:rFonts w:ascii="Consolas" w:hAnsi="Consolas" w:cs="Courier New"/>
          <w:b/>
          <w:bCs/>
          <w:color w:val="333333"/>
          <w:sz w:val="18"/>
          <w:szCs w:val="18"/>
        </w:rPr>
        <w:t>();</w:t>
      </w:r>
    </w:p>
    <w:p w14:paraId="2B0E4151" w14:textId="77777777" w:rsidR="00970166" w:rsidRPr="00BE741E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181" w:name="GenericTableController.java-63"/>
      <w:bookmarkEnd w:id="181"/>
      <w:r w:rsidRPr="00BE741E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BE741E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5CEC891B" w14:textId="77777777" w:rsidR="00970166" w:rsidRPr="00BE741E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</w:rPr>
      </w:pPr>
    </w:p>
    <w:p w14:paraId="7954B1FD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413D274E" w14:textId="77777777" w:rsidR="00970166" w:rsidRDefault="00970166" w:rsidP="00970166">
      <w:pPr>
        <w:pStyle w:val="Pr-formataoHTML"/>
        <w:shd w:val="clear" w:color="auto" w:fill="FFFFFF"/>
        <w:rPr>
          <w:color w:val="0000FF"/>
        </w:rPr>
      </w:pPr>
    </w:p>
    <w:p w14:paraId="6219A07E" w14:textId="77777777" w:rsidR="00970166" w:rsidRDefault="00970166" w:rsidP="00970166">
      <w:pPr>
        <w:pStyle w:val="Pr-formataoHTML"/>
        <w:shd w:val="clear" w:color="auto" w:fill="FFFFFF"/>
        <w:rPr>
          <w:color w:val="000000"/>
        </w:rPr>
      </w:pPr>
    </w:p>
    <w:p w14:paraId="0C2EF4B8" w14:textId="77777777" w:rsidR="00970166" w:rsidRPr="004D0287" w:rsidRDefault="00970166" w:rsidP="00970166">
      <w:r w:rsidRPr="004D0287">
        <w:rPr>
          <w:b/>
        </w:rPr>
        <w:t>Obs.:</w:t>
      </w:r>
      <w:r w:rsidRPr="004D0287">
        <w:t xml:space="preserve"> Repare que escondemos novamente o código antigo utilizando o comentário “</w:t>
      </w:r>
      <w:r w:rsidRPr="00065E72">
        <w:rPr>
          <w:rFonts w:ascii="Courier New" w:hAnsi="Courier New" w:cs="Courier New"/>
        </w:rPr>
        <w:t>…</w:t>
      </w:r>
      <w:r w:rsidRPr="004D0287">
        <w:t>”, apenas para manter o exemplo limpo.</w:t>
      </w:r>
    </w:p>
    <w:p w14:paraId="006EDC63" w14:textId="77777777" w:rsidR="00970166" w:rsidRDefault="00970166" w:rsidP="00970166">
      <w:r w:rsidRPr="004D0287">
        <w:t>O básico para nosso controller está pronto. Veja como ele deve estar neste ponto:</w:t>
      </w:r>
    </w:p>
    <w:p w14:paraId="38097584" w14:textId="77777777" w:rsidR="00970166" w:rsidRPr="004D0287" w:rsidRDefault="00970166" w:rsidP="00970166"/>
    <w:p w14:paraId="5DEE219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82" w:name="h.eny0txquh2v0" w:colFirst="0" w:colLast="0"/>
      <w:bookmarkEnd w:id="182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package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555555"/>
          <w:sz w:val="18"/>
          <w:szCs w:val="18"/>
          <w:lang w:val="en-US"/>
        </w:rPr>
        <w:t>Controllers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138BA4F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83" w:name="GenericTableController.java-7"/>
      <w:bookmarkEnd w:id="183"/>
    </w:p>
    <w:p w14:paraId="6F43EB3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84" w:name="GenericTableController.java-8"/>
      <w:bookmarkEnd w:id="184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import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555555"/>
          <w:sz w:val="18"/>
          <w:szCs w:val="18"/>
          <w:lang w:val="en-US"/>
        </w:rPr>
        <w:t>Models.TableModel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1BA3C79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85" w:name="GenericTableController.java-9"/>
      <w:bookmarkEnd w:id="185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import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555555"/>
          <w:sz w:val="18"/>
          <w:szCs w:val="18"/>
          <w:lang w:val="en-US"/>
        </w:rPr>
        <w:t>java.util.ArrayList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752CDC9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86" w:name="GenericTableController.java-10"/>
      <w:bookmarkEnd w:id="186"/>
    </w:p>
    <w:p w14:paraId="5518A7C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87" w:name="GenericTableController.java-11"/>
      <w:bookmarkStart w:id="188" w:name="GenericTableController.java-15"/>
      <w:bookmarkEnd w:id="187"/>
      <w:bookmarkEnd w:id="188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abstract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class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GenericTableController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2DE8C22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</w:p>
    <w:p w14:paraId="556E061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protected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ArrayList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&lt;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&gt;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78EDC1E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89" w:name="GenericTableController.java-18"/>
      <w:bookmarkEnd w:id="18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protected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TableModelImplementation tableModel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null;</w:t>
      </w:r>
    </w:p>
    <w:p w14:paraId="5435AC2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90" w:name="GenericTableController.java-19"/>
      <w:bookmarkEnd w:id="19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protected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TableModel selectedObject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2A1AA5E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91" w:name="GenericTableController.java-20"/>
      <w:bookmarkEnd w:id="191"/>
    </w:p>
    <w:p w14:paraId="5B5B057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92" w:name="GenericTableController.java-21"/>
      <w:bookmarkEnd w:id="19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GenericTableController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4DEDF78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93" w:name="GenericTableController.java-22"/>
      <w:bookmarkEnd w:id="19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list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ArrayList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&lt;&gt;();</w:t>
      </w:r>
    </w:p>
    <w:p w14:paraId="3D3CF61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94" w:name="GenericTableController.java-23"/>
      <w:bookmarkEnd w:id="19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tableModel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TableModelImplementation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66B8BAB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95" w:name="GenericTableController.java-24"/>
      <w:bookmarkEnd w:id="19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list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57E02F2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96" w:name="GenericTableController.java-25"/>
      <w:bookmarkEnd w:id="19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updateRows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4E7E1D9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97" w:name="GenericTableController.java-26"/>
      <w:bookmarkEnd w:id="19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5741568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98" w:name="GenericTableController.java-27"/>
      <w:bookmarkEnd w:id="19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</w:p>
    <w:p w14:paraId="00A1A03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99" w:name="GenericTableController.java-28"/>
      <w:bookmarkEnd w:id="19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</w:p>
    <w:p w14:paraId="538BF44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00" w:name="GenericTableController.java-29"/>
      <w:bookmarkEnd w:id="200"/>
    </w:p>
    <w:p w14:paraId="3B28597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01" w:name="GenericTableController.java-30"/>
      <w:bookmarkEnd w:id="20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save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 newObject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5FDC6B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</w:p>
    <w:p w14:paraId="43BDE83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list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null)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6782A8F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list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ArrayList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&lt;&gt;();</w:t>
      </w:r>
    </w:p>
    <w:p w14:paraId="1A984EB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6011880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add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newObject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1B9CF09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updateRows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6EC71F4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doAdditionalUpdated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6807F71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149F9AA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</w:p>
    <w:p w14:paraId="49FCDC5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edit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 objectToBeEdited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049D25F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1BC5FEA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for(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 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: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5C5F2B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objectToBeEdited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equals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65FCAE2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indexOf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objectToBeEdited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29B28C1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break;</w:t>
      </w:r>
    </w:p>
    <w:p w14:paraId="41B58B2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6CA90CF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2C646FB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241DF09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lastRenderedPageBreak/>
        <w:t xml:space="preserve">        updateRows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2BA353B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doAdditionalUpdated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33CEF67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25D2C19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</w:p>
    <w:p w14:paraId="2158E5A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delete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 objectToBeDeleted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6A6F8C9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5472456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for(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 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: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3EDDE04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objectToBeDeleted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equals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60F2E04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remove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6093231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break;</w:t>
      </w:r>
    </w:p>
    <w:p w14:paraId="07B609A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6D9C9BB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2C0E8BB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updateRows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45134D1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doAdditionalUpdated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1081422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49D2862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02" w:name="GenericTableController.java-64"/>
      <w:bookmarkEnd w:id="20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</w:p>
    <w:p w14:paraId="2C70D59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03" w:name="GenericTableController.java-65"/>
      <w:bookmarkEnd w:id="20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protected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abstract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doAdditionalUpdated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7FBFCD4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04" w:name="GenericTableController.java-66"/>
      <w:bookmarkEnd w:id="20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</w:p>
    <w:p w14:paraId="7C326C6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05" w:name="GenericTableController.java-67"/>
      <w:bookmarkEnd w:id="20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protected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final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updateRows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3575054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list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</w:p>
    <w:p w14:paraId="6558639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updateRows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0AF24A5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0C19B57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06" w:name="GenericTableController.java-71"/>
      <w:bookmarkEnd w:id="20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</w:p>
    <w:p w14:paraId="51530D8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07" w:name="GenericTableController.java-72"/>
      <w:bookmarkEnd w:id="20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TableModel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getSelectedObject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7A3B3E4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return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selectedObject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4DD0E6C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6232817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</w:p>
    <w:p w14:paraId="469D80E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setSelectedObject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 selectedObject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2367137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this.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selectedObject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selectedObject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44632F4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2C1A59B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08" w:name="GenericTableController.java-79"/>
      <w:bookmarkEnd w:id="208"/>
    </w:p>
    <w:p w14:paraId="09F18D6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09" w:name="GenericTableController.java-80"/>
      <w:bookmarkEnd w:id="20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ArrayList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&lt;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&gt;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getList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2CAE89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10" w:name="GenericTableController.java-81"/>
      <w:bookmarkEnd w:id="21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return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0D4A7EF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11" w:name="GenericTableController.java-82"/>
      <w:bookmarkEnd w:id="21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7DF6935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12" w:name="GenericTableController.java-83"/>
      <w:bookmarkEnd w:id="212"/>
    </w:p>
    <w:p w14:paraId="777F4BD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13" w:name="GenericTableController.java-84"/>
      <w:bookmarkEnd w:id="21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setList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ArrayList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&lt;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&gt;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698E66C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14" w:name="GenericTableController.java-85"/>
      <w:bookmarkEnd w:id="21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list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1709C62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15" w:name="GenericTableController.java-86"/>
      <w:bookmarkEnd w:id="21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this.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list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6D02675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16" w:name="GenericTableController.java-87"/>
      <w:bookmarkEnd w:id="21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updateRows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1042FA1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17" w:name="GenericTableController.java-88"/>
      <w:bookmarkEnd w:id="21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74808EC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18" w:name="GenericTableController.java-89"/>
      <w:bookmarkEnd w:id="218"/>
    </w:p>
    <w:p w14:paraId="02F26D5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19" w:name="GenericTableController.java-90"/>
      <w:bookmarkEnd w:id="21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TableModelImplementation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getTableModel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295A796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20" w:name="GenericTableController.java-91"/>
      <w:bookmarkEnd w:id="22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TableModelImplementation newModel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TableModelImplementation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0EF03E7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21" w:name="GenericTableController.java-92"/>
      <w:bookmarkEnd w:id="22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newModel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list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3199F24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22" w:name="GenericTableController.java-93"/>
      <w:bookmarkEnd w:id="22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newModel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setRows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getRows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());</w:t>
      </w:r>
    </w:p>
    <w:p w14:paraId="79EFDEA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23" w:name="GenericTableController.java-94"/>
      <w:bookmarkEnd w:id="22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newModel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setCols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getCols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());</w:t>
      </w:r>
    </w:p>
    <w:p w14:paraId="023DEFE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24" w:name="GenericTableController.java-95"/>
      <w:bookmarkEnd w:id="22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return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newModel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1D2A6517" w14:textId="77777777" w:rsidR="00970166" w:rsidRPr="006276AB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225" w:name="GenericTableController.java-96"/>
      <w:bookmarkEnd w:id="22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6276AB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7E74DED9" w14:textId="77777777" w:rsidR="00970166" w:rsidRPr="006276AB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226" w:name="GenericTableController.java-97"/>
      <w:bookmarkEnd w:id="226"/>
      <w:r w:rsidRPr="006276AB">
        <w:rPr>
          <w:rFonts w:ascii="Consolas" w:hAnsi="Consolas" w:cs="Courier New"/>
          <w:color w:val="333333"/>
          <w:sz w:val="18"/>
          <w:szCs w:val="18"/>
        </w:rPr>
        <w:t xml:space="preserve">    </w:t>
      </w:r>
    </w:p>
    <w:p w14:paraId="64962437" w14:textId="77777777" w:rsidR="00970166" w:rsidRPr="006276AB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227" w:name="GenericTableController.java-98"/>
      <w:bookmarkEnd w:id="227"/>
      <w:r w:rsidRPr="006276AB">
        <w:rPr>
          <w:rFonts w:ascii="Consolas" w:hAnsi="Consolas" w:cs="Courier New"/>
          <w:color w:val="333333"/>
          <w:sz w:val="18"/>
          <w:szCs w:val="18"/>
        </w:rPr>
        <w:t xml:space="preserve">    </w:t>
      </w:r>
    </w:p>
    <w:p w14:paraId="6EF835B5" w14:textId="77777777" w:rsidR="00970166" w:rsidRPr="006276AB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228" w:name="GenericTableController.java-99"/>
      <w:bookmarkEnd w:id="228"/>
      <w:r w:rsidRPr="006276AB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433157E4" w14:textId="77777777" w:rsidR="00970166" w:rsidRDefault="00970166" w:rsidP="00970166">
      <w:pPr>
        <w:pStyle w:val="Pr-formataoHTML"/>
        <w:shd w:val="clear" w:color="auto" w:fill="FFFFFF"/>
        <w:rPr>
          <w:color w:val="000000"/>
        </w:rPr>
      </w:pPr>
    </w:p>
    <w:p w14:paraId="57059879" w14:textId="77777777" w:rsidR="00970166" w:rsidRPr="004D0287" w:rsidRDefault="00970166" w:rsidP="00970166"/>
    <w:p w14:paraId="0CB74136" w14:textId="77777777" w:rsidR="00970166" w:rsidRPr="001B7166" w:rsidRDefault="00970166" w:rsidP="00970166">
      <w:pPr>
        <w:pStyle w:val="Ttulo5"/>
      </w:pPr>
      <w:bookmarkStart w:id="229" w:name="h.vyqj6qkltyif" w:colFirst="0" w:colLast="0"/>
      <w:bookmarkEnd w:id="229"/>
      <w:r>
        <w:t>1.2.2.1</w:t>
      </w:r>
      <w:r w:rsidRPr="001B7166">
        <w:t xml:space="preserve">. </w:t>
      </w:r>
      <w:r w:rsidRPr="00065E72">
        <w:t>MovieController</w:t>
      </w:r>
    </w:p>
    <w:p w14:paraId="6D4D73A1" w14:textId="77777777" w:rsidR="00970166" w:rsidRPr="004D0287" w:rsidRDefault="00970166" w:rsidP="00970166">
      <w:r w:rsidRPr="004D0287">
        <w:t>Agora que criamos o controller genérico vamos extendê-lo para criar um controller de filmes.</w:t>
      </w:r>
    </w:p>
    <w:p w14:paraId="4F59DE79" w14:textId="77777777" w:rsidR="00970166" w:rsidRDefault="00970166" w:rsidP="00970166">
      <w:r w:rsidRPr="004D0287">
        <w:rPr>
          <w:b/>
        </w:rPr>
        <w:t>1 -</w:t>
      </w:r>
      <w:r w:rsidRPr="004D0287">
        <w:t xml:space="preserve"> No pacote </w:t>
      </w:r>
      <w:r w:rsidRPr="004D0287">
        <w:rPr>
          <w:rFonts w:eastAsia="Verdana" w:cs="Verdana"/>
          <w:sz w:val="24"/>
        </w:rPr>
        <w:t>Controllers</w:t>
      </w:r>
      <w:r w:rsidRPr="004D0287">
        <w:t>, crie uma classe com o nome</w:t>
      </w:r>
      <w:r>
        <w:t xml:space="preserve"> </w:t>
      </w:r>
      <w:r w:rsidRPr="00065E72">
        <w:rPr>
          <w:rFonts w:ascii="Courier New" w:eastAsia="Verdana" w:hAnsi="Courier New" w:cs="Courier New"/>
          <w:sz w:val="24"/>
        </w:rPr>
        <w:t>MoviesController</w:t>
      </w:r>
      <w:r w:rsidRPr="004D0287">
        <w:t xml:space="preserve"> que extenda da classe</w:t>
      </w:r>
      <w:r>
        <w:t xml:space="preserve"> </w:t>
      </w:r>
      <w:r w:rsidRPr="00065E72">
        <w:rPr>
          <w:rFonts w:ascii="Courier New" w:eastAsia="Verdana" w:hAnsi="Courier New" w:cs="Courier New"/>
          <w:sz w:val="24"/>
        </w:rPr>
        <w:t>GenericTableController</w:t>
      </w:r>
      <w:r w:rsidRPr="004D0287">
        <w:t>:</w:t>
      </w:r>
    </w:p>
    <w:p w14:paraId="45B8B2E1" w14:textId="77777777" w:rsidR="00970166" w:rsidRPr="004D0287" w:rsidRDefault="00970166" w:rsidP="00970166"/>
    <w:p w14:paraId="59B3434B" w14:textId="77777777" w:rsidR="00970166" w:rsidRPr="00A32349" w:rsidRDefault="00970166" w:rsidP="00970166">
      <w:pPr>
        <w:pStyle w:val="Pr-formataoHTML"/>
        <w:shd w:val="clear" w:color="auto" w:fill="FFFFFF"/>
        <w:rPr>
          <w:color w:val="000000"/>
          <w:lang w:val="en-US"/>
        </w:rPr>
      </w:pPr>
      <w:r w:rsidRPr="00A32349">
        <w:rPr>
          <w:b/>
          <w:bCs/>
          <w:color w:val="7F0055"/>
          <w:lang w:val="en-US"/>
        </w:rPr>
        <w:t>public</w:t>
      </w:r>
      <w:r w:rsidRPr="00A32349">
        <w:rPr>
          <w:color w:val="000000"/>
          <w:lang w:val="en-US"/>
        </w:rPr>
        <w:t xml:space="preserve"> </w:t>
      </w:r>
      <w:r w:rsidRPr="00A32349">
        <w:rPr>
          <w:b/>
          <w:bCs/>
          <w:color w:val="7F0055"/>
          <w:lang w:val="en-US"/>
        </w:rPr>
        <w:t>class</w:t>
      </w:r>
      <w:r w:rsidRPr="00A32349">
        <w:rPr>
          <w:color w:val="000000"/>
          <w:lang w:val="en-US"/>
        </w:rPr>
        <w:t xml:space="preserve"> MoviesController </w:t>
      </w:r>
      <w:r w:rsidRPr="00A32349">
        <w:rPr>
          <w:b/>
          <w:bCs/>
          <w:color w:val="7F0055"/>
          <w:lang w:val="en-US"/>
        </w:rPr>
        <w:t>extends</w:t>
      </w:r>
      <w:r w:rsidRPr="00A32349">
        <w:rPr>
          <w:color w:val="000000"/>
          <w:lang w:val="en-US"/>
        </w:rPr>
        <w:t xml:space="preserve"> GenericTableController {</w:t>
      </w:r>
    </w:p>
    <w:p w14:paraId="4D29811E" w14:textId="77777777" w:rsidR="00970166" w:rsidRPr="00A32349" w:rsidRDefault="00970166" w:rsidP="00970166">
      <w:pPr>
        <w:pStyle w:val="Pr-formataoHTML"/>
        <w:shd w:val="clear" w:color="auto" w:fill="FFFFFF"/>
        <w:rPr>
          <w:color w:val="000000"/>
          <w:lang w:val="en-US"/>
        </w:rPr>
      </w:pPr>
    </w:p>
    <w:p w14:paraId="4C4B32D1" w14:textId="77777777" w:rsidR="00970166" w:rsidRDefault="00970166" w:rsidP="00970166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14:paraId="7BE94A5F" w14:textId="77777777" w:rsidR="00970166" w:rsidRDefault="00970166" w:rsidP="00970166">
      <w:pPr>
        <w:pStyle w:val="Pr-formataoHTML"/>
        <w:shd w:val="clear" w:color="auto" w:fill="FFFFFF"/>
        <w:rPr>
          <w:color w:val="0000FF"/>
        </w:rPr>
      </w:pPr>
    </w:p>
    <w:p w14:paraId="3FD72588" w14:textId="77777777" w:rsidR="00970166" w:rsidRDefault="00970166" w:rsidP="00970166">
      <w:pPr>
        <w:pStyle w:val="Pr-formataoHTML"/>
        <w:shd w:val="clear" w:color="auto" w:fill="FFFFFF"/>
        <w:rPr>
          <w:color w:val="000000"/>
        </w:rPr>
      </w:pPr>
    </w:p>
    <w:p w14:paraId="3BC7B889" w14:textId="77777777" w:rsidR="00970166" w:rsidRDefault="00970166" w:rsidP="00970166">
      <w:r w:rsidRPr="004D0287">
        <w:rPr>
          <w:b/>
        </w:rPr>
        <w:lastRenderedPageBreak/>
        <w:t>2 -</w:t>
      </w:r>
      <w:r w:rsidRPr="004D0287">
        <w:t xml:space="preserve"> Adicione um construtor para que possamos fazer as devidas inicializações:</w:t>
      </w:r>
    </w:p>
    <w:p w14:paraId="77FF2959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12E22369" w14:textId="77777777" w:rsidR="00970166" w:rsidRPr="00C4132C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>
        <w:t xml:space="preserve">    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private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C4132C">
        <w:rPr>
          <w:rFonts w:ascii="Consolas" w:hAnsi="Consolas" w:cs="Courier New"/>
          <w:b/>
          <w:bCs/>
          <w:color w:val="990000"/>
          <w:sz w:val="18"/>
          <w:szCs w:val="18"/>
        </w:rPr>
        <w:t>MoviesController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()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{</w:t>
      </w:r>
    </w:p>
    <w:p w14:paraId="0875322A" w14:textId="77777777" w:rsidR="00970166" w:rsidRPr="00C4132C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230" w:name="MoviesController.java-28"/>
      <w:bookmarkEnd w:id="230"/>
      <w:r w:rsidRPr="00C4132C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super();</w:t>
      </w:r>
    </w:p>
    <w:p w14:paraId="13121F85" w14:textId="77777777" w:rsidR="00970166" w:rsidRPr="00C4132C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231" w:name="MoviesController.java-29"/>
      <w:bookmarkEnd w:id="231"/>
      <w:r w:rsidRPr="00C4132C">
        <w:rPr>
          <w:rFonts w:ascii="Consolas" w:hAnsi="Consolas" w:cs="Courier New"/>
          <w:color w:val="333333"/>
          <w:sz w:val="18"/>
          <w:szCs w:val="18"/>
        </w:rPr>
        <w:t xml:space="preserve">        </w:t>
      </w:r>
    </w:p>
    <w:p w14:paraId="394FF5E0" w14:textId="77777777" w:rsidR="00970166" w:rsidRPr="00970166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</w:rPr>
      </w:pPr>
      <w:bookmarkStart w:id="232" w:name="MoviesController.java-30"/>
      <w:bookmarkEnd w:id="232"/>
      <w:r w:rsidRPr="00C4132C">
        <w:rPr>
          <w:rFonts w:ascii="Consolas" w:hAnsi="Consolas"/>
          <w:color w:val="333333"/>
          <w:sz w:val="18"/>
          <w:szCs w:val="18"/>
        </w:rPr>
        <w:t xml:space="preserve">        </w:t>
      </w:r>
      <w:bookmarkStart w:id="233" w:name="MoviesController.java-31"/>
      <w:bookmarkEnd w:id="233"/>
      <w:r w:rsidRPr="00970166">
        <w:rPr>
          <w:rFonts w:ascii="Consolas" w:hAnsi="Consolas"/>
          <w:i/>
          <w:iCs/>
          <w:color w:val="999988"/>
          <w:sz w:val="18"/>
          <w:szCs w:val="18"/>
        </w:rPr>
        <w:t>// Adicionamos dois filmes para teste</w:t>
      </w:r>
    </w:p>
    <w:p w14:paraId="4B9873EE" w14:textId="77777777" w:rsidR="00970166" w:rsidRPr="00C4132C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</w:p>
    <w:p w14:paraId="32A45E55" w14:textId="77777777" w:rsidR="00970166" w:rsidRPr="00C4132C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234" w:name="MoviesController.java-33"/>
      <w:bookmarkEnd w:id="234"/>
      <w:r w:rsidRPr="00C4132C">
        <w:rPr>
          <w:rFonts w:ascii="Consolas" w:hAnsi="Consolas" w:cs="Courier New"/>
          <w:color w:val="333333"/>
          <w:sz w:val="18"/>
          <w:szCs w:val="18"/>
        </w:rPr>
        <w:t xml:space="preserve">        list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C4132C">
        <w:rPr>
          <w:rFonts w:ascii="Consolas" w:hAnsi="Consolas" w:cs="Courier New"/>
          <w:color w:val="008080"/>
          <w:sz w:val="18"/>
          <w:szCs w:val="18"/>
        </w:rPr>
        <w:t>add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(new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Movie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C4132C">
        <w:rPr>
          <w:rFonts w:ascii="Consolas" w:hAnsi="Consolas" w:cs="Courier New"/>
          <w:color w:val="BB8844"/>
          <w:sz w:val="18"/>
          <w:szCs w:val="18"/>
        </w:rPr>
        <w:t>"Teste"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C4132C">
        <w:rPr>
          <w:rFonts w:ascii="Consolas" w:hAnsi="Consolas" w:cs="Courier New"/>
          <w:color w:val="BB8844"/>
          <w:sz w:val="18"/>
          <w:szCs w:val="18"/>
        </w:rPr>
        <w:t>"</w:t>
      </w:r>
      <w:r>
        <w:rPr>
          <w:rFonts w:ascii="Consolas" w:hAnsi="Consolas" w:cs="Courier New"/>
          <w:color w:val="BB8844"/>
          <w:sz w:val="18"/>
          <w:szCs w:val="18"/>
        </w:rPr>
        <w:t xml:space="preserve">Nome original </w:t>
      </w:r>
      <w:r w:rsidRPr="00C4132C">
        <w:rPr>
          <w:rFonts w:ascii="Consolas" w:hAnsi="Consolas" w:cs="Courier New"/>
          <w:color w:val="BB8844"/>
          <w:sz w:val="18"/>
          <w:szCs w:val="18"/>
        </w:rPr>
        <w:t>Teste"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C4132C">
        <w:rPr>
          <w:rFonts w:ascii="Consolas" w:hAnsi="Consolas" w:cs="Courier New"/>
          <w:color w:val="BB8844"/>
          <w:sz w:val="18"/>
          <w:szCs w:val="18"/>
        </w:rPr>
        <w:t>"</w:t>
      </w:r>
      <w:r>
        <w:rPr>
          <w:rFonts w:ascii="Consolas" w:hAnsi="Consolas" w:cs="Courier New"/>
          <w:color w:val="BB8844"/>
          <w:sz w:val="18"/>
          <w:szCs w:val="18"/>
        </w:rPr>
        <w:t xml:space="preserve">Sinopse </w:t>
      </w:r>
      <w:r w:rsidRPr="00C4132C">
        <w:rPr>
          <w:rFonts w:ascii="Consolas" w:hAnsi="Consolas" w:cs="Courier New"/>
          <w:color w:val="BB8844"/>
          <w:sz w:val="18"/>
          <w:szCs w:val="18"/>
        </w:rPr>
        <w:t>Teste"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C4132C">
        <w:rPr>
          <w:rFonts w:ascii="Consolas" w:hAnsi="Consolas" w:cs="Courier New"/>
          <w:color w:val="BB8844"/>
          <w:sz w:val="18"/>
          <w:szCs w:val="18"/>
        </w:rPr>
        <w:t>"11/11/1111"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new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Gender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C4132C">
        <w:rPr>
          <w:rFonts w:ascii="Consolas" w:hAnsi="Consolas" w:cs="Courier New"/>
          <w:color w:val="BB8844"/>
          <w:sz w:val="18"/>
          <w:szCs w:val="18"/>
        </w:rPr>
        <w:t>"Ação"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),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C4132C">
        <w:rPr>
          <w:rFonts w:ascii="Consolas" w:hAnsi="Consolas" w:cs="Courier New"/>
          <w:color w:val="BB8844"/>
          <w:sz w:val="18"/>
          <w:szCs w:val="18"/>
        </w:rPr>
        <w:t>"R$ 1,00"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C4132C">
        <w:rPr>
          <w:rFonts w:ascii="Consolas" w:hAnsi="Consolas" w:cs="Courier New"/>
          <w:color w:val="BB8844"/>
          <w:sz w:val="18"/>
          <w:szCs w:val="18"/>
        </w:rPr>
        <w:t>"R$ 2,00"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C4132C">
        <w:rPr>
          <w:rFonts w:ascii="Consolas" w:hAnsi="Consolas" w:cs="Courier New"/>
          <w:color w:val="BB8844"/>
          <w:sz w:val="18"/>
          <w:szCs w:val="18"/>
        </w:rPr>
        <w:t>"130"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););</w:t>
      </w:r>
    </w:p>
    <w:p w14:paraId="66C3B9CB" w14:textId="77777777" w:rsidR="00970166" w:rsidRPr="00C4132C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235" w:name="MoviesController.java-34"/>
      <w:bookmarkEnd w:id="235"/>
    </w:p>
    <w:p w14:paraId="7DBB958E" w14:textId="77777777" w:rsidR="00970166" w:rsidRPr="00C4132C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236" w:name="MoviesController.java-37"/>
      <w:bookmarkEnd w:id="236"/>
      <w:r w:rsidRPr="00C4132C">
        <w:rPr>
          <w:rFonts w:ascii="Consolas" w:hAnsi="Consolas" w:cs="Courier New"/>
          <w:color w:val="333333"/>
          <w:sz w:val="18"/>
          <w:szCs w:val="18"/>
        </w:rPr>
        <w:t xml:space="preserve">        list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C4132C">
        <w:rPr>
          <w:rFonts w:ascii="Consolas" w:hAnsi="Consolas" w:cs="Courier New"/>
          <w:color w:val="008080"/>
          <w:sz w:val="18"/>
          <w:szCs w:val="18"/>
        </w:rPr>
        <w:t>add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(new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Movie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C4132C">
        <w:rPr>
          <w:rFonts w:ascii="Consolas" w:hAnsi="Consolas" w:cs="Courier New"/>
          <w:color w:val="BB8844"/>
          <w:sz w:val="18"/>
          <w:szCs w:val="18"/>
        </w:rPr>
        <w:t>"Teste</w:t>
      </w:r>
      <w:r>
        <w:rPr>
          <w:rFonts w:ascii="Consolas" w:hAnsi="Consolas" w:cs="Courier New"/>
          <w:color w:val="BB8844"/>
          <w:sz w:val="18"/>
          <w:szCs w:val="18"/>
        </w:rPr>
        <w:t xml:space="preserve"> </w:t>
      </w:r>
      <w:r w:rsidRPr="00C4132C">
        <w:rPr>
          <w:rFonts w:ascii="Consolas" w:hAnsi="Consolas" w:cs="Courier New"/>
          <w:color w:val="BB8844"/>
          <w:sz w:val="18"/>
          <w:szCs w:val="18"/>
        </w:rPr>
        <w:t>2"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C4132C">
        <w:rPr>
          <w:rFonts w:ascii="Consolas" w:hAnsi="Consolas" w:cs="Courier New"/>
          <w:color w:val="BB8844"/>
          <w:sz w:val="18"/>
          <w:szCs w:val="18"/>
        </w:rPr>
        <w:t>"</w:t>
      </w:r>
      <w:r>
        <w:rPr>
          <w:rFonts w:ascii="Consolas" w:hAnsi="Consolas" w:cs="Courier New"/>
          <w:color w:val="BB8844"/>
          <w:sz w:val="18"/>
          <w:szCs w:val="18"/>
        </w:rPr>
        <w:t xml:space="preserve">Nome original </w:t>
      </w:r>
      <w:r w:rsidRPr="00C4132C">
        <w:rPr>
          <w:rFonts w:ascii="Consolas" w:hAnsi="Consolas" w:cs="Courier New"/>
          <w:color w:val="BB8844"/>
          <w:sz w:val="18"/>
          <w:szCs w:val="18"/>
        </w:rPr>
        <w:t>Teste</w:t>
      </w:r>
      <w:r>
        <w:rPr>
          <w:rFonts w:ascii="Consolas" w:hAnsi="Consolas" w:cs="Courier New"/>
          <w:color w:val="BB8844"/>
          <w:sz w:val="18"/>
          <w:szCs w:val="18"/>
        </w:rPr>
        <w:t xml:space="preserve"> </w:t>
      </w:r>
      <w:r w:rsidRPr="00C4132C">
        <w:rPr>
          <w:rFonts w:ascii="Consolas" w:hAnsi="Consolas" w:cs="Courier New"/>
          <w:color w:val="BB8844"/>
          <w:sz w:val="18"/>
          <w:szCs w:val="18"/>
        </w:rPr>
        <w:t>2"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C4132C">
        <w:rPr>
          <w:rFonts w:ascii="Consolas" w:hAnsi="Consolas" w:cs="Courier New"/>
          <w:color w:val="BB8844"/>
          <w:sz w:val="18"/>
          <w:szCs w:val="18"/>
        </w:rPr>
        <w:t>"</w:t>
      </w:r>
      <w:r>
        <w:rPr>
          <w:rFonts w:ascii="Consolas" w:hAnsi="Consolas" w:cs="Courier New"/>
          <w:color w:val="BB8844"/>
          <w:sz w:val="18"/>
          <w:szCs w:val="18"/>
        </w:rPr>
        <w:t xml:space="preserve">Sinopse </w:t>
      </w:r>
      <w:r w:rsidRPr="00C4132C">
        <w:rPr>
          <w:rFonts w:ascii="Consolas" w:hAnsi="Consolas" w:cs="Courier New"/>
          <w:color w:val="BB8844"/>
          <w:sz w:val="18"/>
          <w:szCs w:val="18"/>
        </w:rPr>
        <w:t>Teste"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C4132C">
        <w:rPr>
          <w:rFonts w:ascii="Consolas" w:hAnsi="Consolas" w:cs="Courier New"/>
          <w:color w:val="BB8844"/>
          <w:sz w:val="18"/>
          <w:szCs w:val="18"/>
        </w:rPr>
        <w:t>"11/11/1112"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new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Gender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C4132C">
        <w:rPr>
          <w:rFonts w:ascii="Consolas" w:hAnsi="Consolas" w:cs="Courier New"/>
          <w:color w:val="BB8844"/>
          <w:sz w:val="18"/>
          <w:szCs w:val="18"/>
        </w:rPr>
        <w:t>"Comédia"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),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C4132C">
        <w:rPr>
          <w:rFonts w:ascii="Consolas" w:hAnsi="Consolas" w:cs="Courier New"/>
          <w:color w:val="BB8844"/>
          <w:sz w:val="18"/>
          <w:szCs w:val="18"/>
        </w:rPr>
        <w:t>"R$ 1,00"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C4132C">
        <w:rPr>
          <w:rFonts w:ascii="Consolas" w:hAnsi="Consolas" w:cs="Courier New"/>
          <w:color w:val="BB8844"/>
          <w:sz w:val="18"/>
          <w:szCs w:val="18"/>
        </w:rPr>
        <w:t>"R$ 2,00"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C4132C">
        <w:rPr>
          <w:rFonts w:ascii="Consolas" w:hAnsi="Consolas" w:cs="Courier New"/>
          <w:color w:val="BB8844"/>
          <w:sz w:val="18"/>
          <w:szCs w:val="18"/>
        </w:rPr>
        <w:t>"130"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));</w:t>
      </w:r>
    </w:p>
    <w:p w14:paraId="20656F9C" w14:textId="77777777" w:rsidR="00970166" w:rsidRPr="00C4132C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237" w:name="MoviesController.java-38"/>
      <w:bookmarkEnd w:id="237"/>
      <w:r w:rsidRPr="00C4132C">
        <w:rPr>
          <w:rFonts w:ascii="Consolas" w:hAnsi="Consolas" w:cs="Courier New"/>
          <w:color w:val="333333"/>
          <w:sz w:val="18"/>
          <w:szCs w:val="18"/>
        </w:rPr>
        <w:t xml:space="preserve">        </w:t>
      </w:r>
    </w:p>
    <w:p w14:paraId="6E77736F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  <w:bookmarkStart w:id="238" w:name="MoviesController.java-39"/>
      <w:bookmarkEnd w:id="238"/>
      <w:r w:rsidRPr="00C4132C">
        <w:rPr>
          <w:rFonts w:ascii="Consolas" w:hAnsi="Consolas" w:cs="Courier New"/>
          <w:color w:val="333333"/>
          <w:sz w:val="18"/>
          <w:szCs w:val="18"/>
        </w:rPr>
        <w:t xml:space="preserve">        tableModel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C4132C">
        <w:rPr>
          <w:rFonts w:ascii="Consolas" w:hAnsi="Consolas" w:cs="Courier New"/>
          <w:color w:val="008080"/>
          <w:sz w:val="18"/>
          <w:szCs w:val="18"/>
        </w:rPr>
        <w:t>list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=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list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;</w:t>
      </w:r>
    </w:p>
    <w:p w14:paraId="77945944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    </w:t>
      </w:r>
    </w:p>
    <w:p w14:paraId="11316DEE" w14:textId="77777777" w:rsidR="00970166" w:rsidRPr="00C4132C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    </w:t>
      </w:r>
      <w:r w:rsidRPr="00C4132C">
        <w:rPr>
          <w:rFonts w:ascii="Consolas" w:hAnsi="Consolas"/>
          <w:i/>
          <w:iCs/>
          <w:color w:val="999988"/>
          <w:sz w:val="18"/>
          <w:szCs w:val="18"/>
        </w:rPr>
        <w:t>/</w:t>
      </w:r>
      <w:r>
        <w:rPr>
          <w:rFonts w:ascii="Consolas" w:hAnsi="Consolas"/>
          <w:i/>
          <w:iCs/>
          <w:color w:val="999988"/>
          <w:sz w:val="18"/>
          <w:szCs w:val="18"/>
        </w:rPr>
        <w:t>/ Determinamos os rótulos das duas colunas</w:t>
      </w:r>
    </w:p>
    <w:p w14:paraId="3053106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39" w:name="MoviesController.java-40"/>
      <w:bookmarkEnd w:id="239"/>
      <w:r w:rsidRPr="00C4132C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setCols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String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[]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"Nome"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"Ano"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});</w:t>
      </w:r>
    </w:p>
    <w:p w14:paraId="7DA97AE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40" w:name="MoviesController.java-41"/>
      <w:bookmarkEnd w:id="24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69DC4222" w14:textId="77777777" w:rsidR="00970166" w:rsidRPr="00C4132C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241" w:name="MoviesController.java-42"/>
      <w:bookmarkEnd w:id="24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C4132C">
        <w:rPr>
          <w:rFonts w:ascii="Consolas" w:hAnsi="Consolas" w:cs="Courier New"/>
          <w:color w:val="333333"/>
          <w:sz w:val="18"/>
          <w:szCs w:val="18"/>
        </w:rPr>
        <w:t>updateRows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();</w:t>
      </w:r>
    </w:p>
    <w:p w14:paraId="41E2134E" w14:textId="77777777" w:rsidR="00970166" w:rsidRPr="00C4132C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242" w:name="MoviesController.java-43"/>
      <w:bookmarkEnd w:id="242"/>
      <w:r w:rsidRPr="00C4132C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190B61F8" w14:textId="77777777" w:rsidR="00970166" w:rsidRDefault="00970166" w:rsidP="00970166">
      <w:pPr>
        <w:pStyle w:val="Pr-formataoHTML"/>
        <w:shd w:val="clear" w:color="auto" w:fill="FFFFFF"/>
        <w:rPr>
          <w:color w:val="0000FF"/>
        </w:rPr>
      </w:pPr>
    </w:p>
    <w:p w14:paraId="64BA1745" w14:textId="77777777" w:rsidR="00970166" w:rsidRDefault="00970166" w:rsidP="00970166">
      <w:pPr>
        <w:pStyle w:val="Pr-formataoHTML"/>
        <w:shd w:val="clear" w:color="auto" w:fill="FFFFFF"/>
        <w:rPr>
          <w:color w:val="000000"/>
        </w:rPr>
      </w:pPr>
    </w:p>
    <w:p w14:paraId="521BAA67" w14:textId="77777777" w:rsidR="00970166" w:rsidRPr="004D0287" w:rsidRDefault="00970166" w:rsidP="00970166">
      <w:r w:rsidRPr="004D0287">
        <w:t xml:space="preserve">Veja aqui a inicialização do atributo </w:t>
      </w:r>
      <w:r w:rsidRPr="00065E72">
        <w:rPr>
          <w:rFonts w:ascii="Courier New" w:eastAsia="Verdana" w:hAnsi="Courier New" w:cs="Courier New"/>
          <w:sz w:val="24"/>
        </w:rPr>
        <w:t>cols</w:t>
      </w:r>
      <w:r w:rsidRPr="004D0287">
        <w:t xml:space="preserve"> que adiamos no</w:t>
      </w:r>
      <w:r>
        <w:t xml:space="preserve"> </w:t>
      </w:r>
      <w:r w:rsidRPr="00065E72">
        <w:rPr>
          <w:rFonts w:ascii="Courier New" w:eastAsia="Verdana" w:hAnsi="Courier New" w:cs="Courier New"/>
          <w:sz w:val="24"/>
        </w:rPr>
        <w:t>GenericTableController</w:t>
      </w:r>
      <w:r w:rsidRPr="004D0287">
        <w:t>. Inicializamos aqui pois este será o controller para a lista de filmes e neste ponto já sabemos que a tabela respectiva deste controller será a tabela de filmes e que ela possuirá a coluna “Nome” e “Ano”.</w:t>
      </w:r>
    </w:p>
    <w:p w14:paraId="0A650052" w14:textId="77777777" w:rsidR="00970166" w:rsidRDefault="00970166" w:rsidP="00970166">
      <w:r w:rsidRPr="004D0287">
        <w:t xml:space="preserve">O teste destas classes ficará para quando implementarmos a tela </w:t>
      </w:r>
      <w:r w:rsidRPr="00065E72">
        <w:rPr>
          <w:rFonts w:ascii="Courier New" w:hAnsi="Courier New" w:cs="Courier New"/>
          <w:sz w:val="24"/>
        </w:rPr>
        <w:t>Dashboard</w:t>
      </w:r>
      <w:r w:rsidRPr="004D0287">
        <w:t>.</w:t>
      </w:r>
    </w:p>
    <w:p w14:paraId="5FCA0787" w14:textId="77777777" w:rsidR="00970166" w:rsidRDefault="00970166" w:rsidP="00970166">
      <w:r>
        <w:t>No exemplo dado em aula criamos diversos métodos estáticos e o atributo list deixamos como estático também. No caso deste TDP, não podemos deixa-los estático pois, como dito acima, precisaremos de dados diferentes para diferentes tabelas, então utilizaremos a técnica Singleton.</w:t>
      </w:r>
    </w:p>
    <w:p w14:paraId="648FB9A8" w14:textId="77777777" w:rsidR="00970166" w:rsidRDefault="00970166" w:rsidP="00970166"/>
    <w:p w14:paraId="78D24648" w14:textId="77777777" w:rsidR="00970166" w:rsidRDefault="00970166" w:rsidP="00970166">
      <w:pPr>
        <w:pStyle w:val="Ttulo5"/>
      </w:pPr>
      <w:r>
        <w:t>1.2.2.2</w:t>
      </w:r>
      <w:r w:rsidRPr="001B7166">
        <w:t xml:space="preserve">. </w:t>
      </w:r>
      <w:r>
        <w:t>Padrão de projeto Singleton</w:t>
      </w:r>
    </w:p>
    <w:p w14:paraId="35DF39B5" w14:textId="77777777" w:rsidR="00970166" w:rsidRPr="00C4132C" w:rsidRDefault="00970166" w:rsidP="00970166"/>
    <w:p w14:paraId="4FB5B0D7" w14:textId="77777777" w:rsidR="00970166" w:rsidRDefault="00970166" w:rsidP="00970166">
      <w:r>
        <w:t xml:space="preserve">Se você estudou o padrão Singleton, como pedido na Unidade 3, você já deve saber. O Singleton é uma técnica que força que uma determinada classe possua uma instância única, instância esta que será utilizada durante toda a execução do software. A instância é guardada em um atributo estático de mesmo tipo da classe. Vamos implementar um Singleton na </w:t>
      </w:r>
      <w:r w:rsidRPr="004927B7">
        <w:rPr>
          <w:rFonts w:ascii="Courier New" w:hAnsi="Courier New" w:cs="Courier New"/>
        </w:rPr>
        <w:t>MoviesController</w:t>
      </w:r>
      <w:r>
        <w:t>.</w:t>
      </w:r>
    </w:p>
    <w:p w14:paraId="084E0B04" w14:textId="77777777" w:rsidR="00970166" w:rsidRDefault="00970166" w:rsidP="00970166"/>
    <w:p w14:paraId="350942F0" w14:textId="77777777" w:rsidR="00970166" w:rsidRDefault="00970166" w:rsidP="00970166">
      <w:r>
        <w:rPr>
          <w:b/>
        </w:rPr>
        <w:t xml:space="preserve">1 – </w:t>
      </w:r>
      <w:r>
        <w:t xml:space="preserve">Em </w:t>
      </w:r>
      <w:r w:rsidRPr="004927B7">
        <w:rPr>
          <w:rFonts w:ascii="Courier New" w:hAnsi="Courier New" w:cs="Courier New"/>
        </w:rPr>
        <w:t>MoviesController</w:t>
      </w:r>
      <w:r>
        <w:t>, crie um atributo estático para armazenar a instância única e compartilhada.</w:t>
      </w:r>
    </w:p>
    <w:p w14:paraId="3F59CAA7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</w:p>
    <w:p w14:paraId="72C03DD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private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static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MoviesController sharedInstance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null;</w:t>
      </w:r>
    </w:p>
    <w:p w14:paraId="54120EEA" w14:textId="77777777" w:rsidR="00970166" w:rsidRPr="004927B7" w:rsidRDefault="00970166" w:rsidP="00970166">
      <w:pPr>
        <w:rPr>
          <w:lang w:val="en-US"/>
        </w:rPr>
      </w:pPr>
    </w:p>
    <w:p w14:paraId="53D319B9" w14:textId="77777777" w:rsidR="00970166" w:rsidRDefault="00970166" w:rsidP="00970166">
      <w:r>
        <w:rPr>
          <w:b/>
        </w:rPr>
        <w:t xml:space="preserve">2 – </w:t>
      </w:r>
      <w:r>
        <w:t>Para evitar que a classe seja instanciada, marque o construtor como privado.</w:t>
      </w:r>
    </w:p>
    <w:p w14:paraId="648EAB91" w14:textId="77777777" w:rsidR="00970166" w:rsidRDefault="00970166" w:rsidP="00970166"/>
    <w:p w14:paraId="5058BFF4" w14:textId="77777777" w:rsidR="00970166" w:rsidRPr="0059606F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59606F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59606F">
        <w:rPr>
          <w:rFonts w:ascii="Consolas" w:hAnsi="Consolas" w:cs="Courier New"/>
          <w:b/>
          <w:bCs/>
          <w:color w:val="333333"/>
          <w:sz w:val="18"/>
          <w:szCs w:val="18"/>
        </w:rPr>
        <w:t>private</w:t>
      </w:r>
      <w:r w:rsidRPr="0059606F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59606F">
        <w:rPr>
          <w:rFonts w:ascii="Consolas" w:hAnsi="Consolas" w:cs="Courier New"/>
          <w:b/>
          <w:bCs/>
          <w:color w:val="990000"/>
          <w:sz w:val="18"/>
          <w:szCs w:val="18"/>
        </w:rPr>
        <w:t>MoviesController</w:t>
      </w:r>
      <w:r w:rsidRPr="0059606F">
        <w:rPr>
          <w:rFonts w:ascii="Consolas" w:hAnsi="Consolas" w:cs="Courier New"/>
          <w:b/>
          <w:bCs/>
          <w:color w:val="333333"/>
          <w:sz w:val="18"/>
          <w:szCs w:val="18"/>
        </w:rPr>
        <w:t>()</w:t>
      </w:r>
      <w:r w:rsidRPr="0059606F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59606F">
        <w:rPr>
          <w:rFonts w:ascii="Consolas" w:hAnsi="Consolas" w:cs="Courier New"/>
          <w:b/>
          <w:bCs/>
          <w:color w:val="333333"/>
          <w:sz w:val="18"/>
          <w:szCs w:val="18"/>
        </w:rPr>
        <w:t>{</w:t>
      </w:r>
    </w:p>
    <w:p w14:paraId="77C8CB27" w14:textId="77777777" w:rsidR="00970166" w:rsidRPr="0059606F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59606F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C4132C">
        <w:rPr>
          <w:rFonts w:ascii="Consolas" w:hAnsi="Consolas"/>
          <w:i/>
          <w:iCs/>
          <w:color w:val="999988"/>
          <w:sz w:val="18"/>
          <w:szCs w:val="18"/>
        </w:rPr>
        <w:t>/</w:t>
      </w:r>
      <w:r>
        <w:rPr>
          <w:rFonts w:ascii="Consolas" w:hAnsi="Consolas"/>
          <w:i/>
          <w:iCs/>
          <w:color w:val="999988"/>
          <w:sz w:val="18"/>
          <w:szCs w:val="18"/>
        </w:rPr>
        <w:t>/ ...</w:t>
      </w:r>
    </w:p>
    <w:p w14:paraId="6D269D5D" w14:textId="77777777" w:rsidR="00970166" w:rsidRPr="0059606F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59606F">
        <w:rPr>
          <w:rFonts w:ascii="Consolas" w:hAnsi="Consolas" w:cs="Courier New"/>
          <w:color w:val="333333"/>
          <w:sz w:val="18"/>
          <w:szCs w:val="18"/>
        </w:rPr>
        <w:t xml:space="preserve">        </w:t>
      </w:r>
    </w:p>
    <w:p w14:paraId="7D6FDEE9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  <w:r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59606F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47C780AA" w14:textId="77777777" w:rsidR="00970166" w:rsidRPr="0059606F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</w:p>
    <w:p w14:paraId="4B9FC283" w14:textId="77777777" w:rsidR="00970166" w:rsidRDefault="00970166" w:rsidP="00970166">
      <w:r>
        <w:t xml:space="preserve">3 – Crie um getter para </w:t>
      </w:r>
      <w:r w:rsidRPr="004927B7">
        <w:rPr>
          <w:rFonts w:ascii="Courier New" w:hAnsi="Courier New" w:cs="Courier New"/>
        </w:rPr>
        <w:t>sharedInstance</w:t>
      </w:r>
      <w:r>
        <w:t xml:space="preserve"> que garanta que a mesma só será instanciada se a mesma for nula:</w:t>
      </w:r>
    </w:p>
    <w:p w14:paraId="4AF603BD" w14:textId="77777777" w:rsidR="00970166" w:rsidRDefault="00970166" w:rsidP="00970166"/>
    <w:p w14:paraId="5AFA55E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static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MoviesController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getSharedInstance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50BF775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43" w:name="MoviesController.java-19"/>
      <w:bookmarkEnd w:id="24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5C52CD7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44" w:name="MoviesController.java-20"/>
      <w:bookmarkEnd w:id="24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sharedInstance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null)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6FA19EF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45" w:name="MoviesController.java-21"/>
      <w:bookmarkEnd w:id="24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lastRenderedPageBreak/>
        <w:t xml:space="preserve">            sharedInstance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MoviesController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265CDEF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46" w:name="MoviesController.java-22"/>
      <w:bookmarkEnd w:id="24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53E2BD9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47" w:name="MoviesController.java-23"/>
      <w:bookmarkEnd w:id="24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3C8F259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48" w:name="MoviesController.java-24"/>
      <w:bookmarkEnd w:id="24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return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sharedInstance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5AA2CBE1" w14:textId="77777777" w:rsidR="00970166" w:rsidRPr="0059606F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249" w:name="MoviesController.java-25"/>
      <w:bookmarkEnd w:id="24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59606F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32745A65" w14:textId="77777777" w:rsidR="00970166" w:rsidRPr="0059606F" w:rsidRDefault="00970166" w:rsidP="00970166"/>
    <w:p w14:paraId="34BC9E7F" w14:textId="77777777" w:rsidR="00970166" w:rsidRDefault="00970166" w:rsidP="00970166">
      <w:pPr>
        <w:spacing w:after="240"/>
      </w:pPr>
      <w:r>
        <w:t>Nosso singleton está implementado. Para utilizar esta instância única, ao invés de criar uma nova instancia utilizando o construtor new, utilize o seguinte padrão:</w:t>
      </w:r>
    </w:p>
    <w:p w14:paraId="431944C1" w14:textId="77777777" w:rsidR="00970166" w:rsidRDefault="00970166" w:rsidP="00970166">
      <w:pPr>
        <w:spacing w:after="240"/>
        <w:rPr>
          <w:rFonts w:ascii="Consolas" w:hAnsi="Consolas" w:cs="Courier New"/>
          <w:b/>
          <w:bCs/>
          <w:color w:val="333333"/>
          <w:sz w:val="18"/>
          <w:szCs w:val="18"/>
        </w:rPr>
      </w:pPr>
      <w:r w:rsidRPr="0059606F">
        <w:rPr>
          <w:rFonts w:ascii="Consolas" w:hAnsi="Consolas" w:cs="Courier New"/>
          <w:color w:val="333333"/>
          <w:sz w:val="18"/>
          <w:szCs w:val="18"/>
        </w:rPr>
        <w:t xml:space="preserve">MoviesController </w:t>
      </w:r>
      <w:r>
        <w:rPr>
          <w:rFonts w:ascii="Consolas" w:hAnsi="Consolas" w:cs="Courier New"/>
          <w:color w:val="333333"/>
          <w:sz w:val="18"/>
          <w:szCs w:val="18"/>
        </w:rPr>
        <w:t xml:space="preserve">instance = </w:t>
      </w:r>
      <w:r w:rsidRPr="0059606F">
        <w:rPr>
          <w:rFonts w:ascii="Consolas" w:hAnsi="Consolas" w:cs="Courier New"/>
          <w:color w:val="333333"/>
          <w:sz w:val="18"/>
          <w:szCs w:val="18"/>
        </w:rPr>
        <w:t>MoviesController</w:t>
      </w:r>
      <w:r>
        <w:rPr>
          <w:rFonts w:ascii="Consolas" w:hAnsi="Consolas" w:cs="Courier New"/>
          <w:color w:val="333333"/>
          <w:sz w:val="18"/>
          <w:szCs w:val="18"/>
        </w:rPr>
        <w:t>.</w:t>
      </w:r>
      <w:r w:rsidRPr="0059606F">
        <w:rPr>
          <w:rFonts w:ascii="Consolas" w:hAnsi="Consolas" w:cs="Courier New"/>
          <w:b/>
          <w:bCs/>
          <w:color w:val="990000"/>
          <w:sz w:val="18"/>
          <w:szCs w:val="18"/>
        </w:rPr>
        <w:t>getSharedInstance</w:t>
      </w:r>
      <w:r w:rsidRPr="0059606F">
        <w:rPr>
          <w:rFonts w:ascii="Consolas" w:hAnsi="Consolas" w:cs="Courier New"/>
          <w:b/>
          <w:bCs/>
          <w:color w:val="333333"/>
          <w:sz w:val="18"/>
          <w:szCs w:val="18"/>
        </w:rPr>
        <w:t>()</w:t>
      </w:r>
      <w:r>
        <w:rPr>
          <w:rFonts w:ascii="Consolas" w:hAnsi="Consolas" w:cs="Courier New"/>
          <w:b/>
          <w:bCs/>
          <w:color w:val="333333"/>
          <w:sz w:val="18"/>
          <w:szCs w:val="18"/>
        </w:rPr>
        <w:t>;</w:t>
      </w:r>
    </w:p>
    <w:p w14:paraId="3B6F790E" w14:textId="77777777" w:rsidR="00970166" w:rsidRPr="004D0287" w:rsidRDefault="00970166" w:rsidP="00970166">
      <w:pPr>
        <w:spacing w:after="240"/>
      </w:pPr>
      <w:r>
        <w:t>A partir daí basta realizar a chamada dos métodos em instance normalmente que a instância compartilhada irá armazenar todas as modificações.</w:t>
      </w:r>
    </w:p>
    <w:p w14:paraId="3E83D8DD" w14:textId="77777777" w:rsidR="00970166" w:rsidRDefault="00970166" w:rsidP="00970166">
      <w:pPr>
        <w:pStyle w:val="Ttulo4"/>
        <w:rPr>
          <w:sz w:val="24"/>
        </w:rPr>
      </w:pPr>
      <w:r>
        <w:t>1.2.3 - Integrando a view com o controller (cadastrando filmes)</w:t>
      </w:r>
    </w:p>
    <w:p w14:paraId="63237AC3" w14:textId="77777777" w:rsidR="00970166" w:rsidRDefault="00970166" w:rsidP="00970166">
      <w:r>
        <w:t>Agora vamos fazer de fato o cadastro de filmes implementando a integração.</w:t>
      </w:r>
    </w:p>
    <w:p w14:paraId="63297AEE" w14:textId="77777777" w:rsidR="00970166" w:rsidRDefault="00970166" w:rsidP="00970166">
      <w:r>
        <w:t>Para dar andamento a esta tela, vamos resolver nossa primeira dependência: a lista de gêneros.</w:t>
      </w:r>
    </w:p>
    <w:p w14:paraId="495DF279" w14:textId="77777777" w:rsidR="00970166" w:rsidRDefault="00970166" w:rsidP="00970166">
      <w:r>
        <w:t xml:space="preserve">Faremos a implementação da classe </w:t>
      </w:r>
      <w:r w:rsidRPr="0028362F">
        <w:rPr>
          <w:rFonts w:ascii="Courier New" w:hAnsi="Courier New" w:cs="Courier New"/>
          <w:sz w:val="24"/>
        </w:rPr>
        <w:t>AbstractListModel</w:t>
      </w:r>
      <w:r>
        <w:t xml:space="preserve"> que é similar ao nosso conhecido </w:t>
      </w:r>
      <w:r w:rsidRPr="0028362F">
        <w:rPr>
          <w:rFonts w:ascii="Courier New" w:hAnsi="Courier New" w:cs="Courier New"/>
          <w:sz w:val="24"/>
        </w:rPr>
        <w:t>AbstractTableModel</w:t>
      </w:r>
      <w:r>
        <w:t xml:space="preserve">, a diferença é que a primeira não lida com colunas. </w:t>
      </w:r>
    </w:p>
    <w:p w14:paraId="342BE905" w14:textId="77777777" w:rsidR="00970166" w:rsidRDefault="00970166" w:rsidP="00970166">
      <w:r>
        <w:t xml:space="preserve">Também vamos implementar a interface </w:t>
      </w:r>
      <w:r w:rsidRPr="0028362F">
        <w:rPr>
          <w:rFonts w:ascii="Courier New" w:hAnsi="Courier New" w:cs="Courier New"/>
          <w:sz w:val="24"/>
        </w:rPr>
        <w:t>ComboBoxModel</w:t>
      </w:r>
      <w:r>
        <w:t xml:space="preserve"> para que nosso controller seja compatível com o nosso </w:t>
      </w:r>
      <w:r w:rsidRPr="0028362F">
        <w:rPr>
          <w:rFonts w:ascii="Courier New" w:hAnsi="Courier New" w:cs="Courier New"/>
          <w:sz w:val="24"/>
        </w:rPr>
        <w:t>JCombobox</w:t>
      </w:r>
      <w:r>
        <w:t>.</w:t>
      </w:r>
    </w:p>
    <w:p w14:paraId="13972F39" w14:textId="77777777" w:rsidR="00970166" w:rsidRDefault="00970166" w:rsidP="00970166">
      <w:r>
        <w:t xml:space="preserve">Lembre-se que teremos muitos </w:t>
      </w:r>
      <w:r w:rsidRPr="0028362F">
        <w:rPr>
          <w:rFonts w:ascii="Courier New" w:hAnsi="Courier New" w:cs="Courier New"/>
          <w:sz w:val="24"/>
        </w:rPr>
        <w:t>JCombobox</w:t>
      </w:r>
      <w:r>
        <w:t xml:space="preserve"> no nosso app, então iremos implementar uma classe genérica para isto também.</w:t>
      </w:r>
    </w:p>
    <w:p w14:paraId="29FB5F59" w14:textId="77777777" w:rsidR="00970166" w:rsidRDefault="00970166" w:rsidP="00970166"/>
    <w:p w14:paraId="2B85914E" w14:textId="77777777" w:rsidR="00970166" w:rsidRDefault="00970166" w:rsidP="00970166">
      <w:pPr>
        <w:pStyle w:val="Ttulo5"/>
      </w:pPr>
      <w:r>
        <w:t>1.2.3.1. Criando um model para combobox genérico</w:t>
      </w:r>
    </w:p>
    <w:p w14:paraId="3E242B1D" w14:textId="77777777" w:rsidR="00970166" w:rsidRDefault="00970166" w:rsidP="00970166">
      <w:r>
        <w:t xml:space="preserve">Será o mesmo procedimento da criação do nosso </w:t>
      </w:r>
      <w:r w:rsidRPr="0028362F">
        <w:rPr>
          <w:rFonts w:ascii="Courier New" w:hAnsi="Courier New" w:cs="Courier New"/>
          <w:sz w:val="24"/>
        </w:rPr>
        <w:t>GenericTableController</w:t>
      </w:r>
      <w:r>
        <w:t>, siga os passos:</w:t>
      </w:r>
    </w:p>
    <w:p w14:paraId="0C96BFD8" w14:textId="77777777" w:rsidR="00970166" w:rsidRDefault="00970166" w:rsidP="00970166">
      <w:r>
        <w:rPr>
          <w:b/>
          <w:bCs/>
        </w:rPr>
        <w:t>1 -</w:t>
      </w:r>
      <w:r>
        <w:t xml:space="preserve"> Crie uma classe com o nome </w:t>
      </w:r>
      <w:r w:rsidRPr="0028362F">
        <w:rPr>
          <w:rFonts w:ascii="Courier New" w:hAnsi="Courier New" w:cs="Courier New"/>
          <w:sz w:val="24"/>
        </w:rPr>
        <w:t>GenericListController</w:t>
      </w:r>
      <w:r>
        <w:t xml:space="preserve"> extendendo a classe </w:t>
      </w:r>
      <w:r w:rsidRPr="0028362F">
        <w:rPr>
          <w:rFonts w:ascii="Courier New" w:hAnsi="Courier New" w:cs="Courier New"/>
          <w:sz w:val="24"/>
        </w:rPr>
        <w:t>AbstractListModel</w:t>
      </w:r>
      <w:r>
        <w:t xml:space="preserve"> e implemente a interface </w:t>
      </w:r>
      <w:r w:rsidRPr="0028362F">
        <w:rPr>
          <w:rFonts w:ascii="Courier New" w:hAnsi="Courier New" w:cs="Courier New"/>
          <w:sz w:val="24"/>
        </w:rPr>
        <w:t>ComboBoxModel</w:t>
      </w:r>
      <w:r>
        <w:t xml:space="preserve"> como o trecho a seguir:</w:t>
      </w:r>
    </w:p>
    <w:p w14:paraId="0E4A7FD0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B1606D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import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555555"/>
          <w:sz w:val="18"/>
          <w:szCs w:val="18"/>
          <w:lang w:val="en-US"/>
        </w:rPr>
        <w:t>javax.swing.AbstractListModel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7711030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50" w:name="GenericListController.java-12"/>
      <w:bookmarkEnd w:id="250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 xml:space="preserve">    import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555555"/>
          <w:sz w:val="18"/>
          <w:szCs w:val="18"/>
          <w:lang w:val="en-US"/>
        </w:rPr>
        <w:t>javax.swing.ComboBoxModel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62AE01B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51" w:name="GenericListController.java-13"/>
      <w:bookmarkEnd w:id="251"/>
    </w:p>
    <w:p w14:paraId="488522D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52" w:name="GenericListController.java-14"/>
      <w:bookmarkEnd w:id="252"/>
    </w:p>
    <w:p w14:paraId="3696B65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  <w:bookmarkStart w:id="253" w:name="GenericListController.java-15"/>
      <w:bookmarkEnd w:id="253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 xml:space="preserve">    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abstract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class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GenericListController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extends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AbstractListModel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implements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ComboBoxModel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4EDE542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</w:p>
    <w:p w14:paraId="424FB54F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 xml:space="preserve">    </w:t>
      </w:r>
      <w:r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06EB80AD" w14:textId="77777777" w:rsidR="00970166" w:rsidRDefault="00970166" w:rsidP="00970166">
      <w:pPr>
        <w:rPr>
          <w:b/>
          <w:bCs/>
        </w:rPr>
      </w:pPr>
    </w:p>
    <w:p w14:paraId="13B432AF" w14:textId="77777777" w:rsidR="00970166" w:rsidRDefault="00970166" w:rsidP="00970166">
      <w:r>
        <w:rPr>
          <w:b/>
          <w:bCs/>
        </w:rPr>
        <w:t>2 -</w:t>
      </w:r>
      <w:r>
        <w:t xml:space="preserve"> Crie um atributo do tipo </w:t>
      </w:r>
      <w:r>
        <w:rPr>
          <w:rFonts w:ascii="Courier New" w:hAnsi="Courier New" w:cs="Courier New"/>
        </w:rPr>
        <w:t>TableModel</w:t>
      </w:r>
      <w:r>
        <w:t xml:space="preserve"> para que possamos armazenar a linha selecionada do combobox:</w:t>
      </w:r>
    </w:p>
    <w:p w14:paraId="03092225" w14:textId="77777777" w:rsidR="00970166" w:rsidRDefault="00970166" w:rsidP="00970166"/>
    <w:p w14:paraId="106F8C4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import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555555"/>
          <w:sz w:val="18"/>
          <w:szCs w:val="18"/>
          <w:lang w:val="en-US"/>
        </w:rPr>
        <w:t>javax.swing.AbstractListModel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226476E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 xml:space="preserve">    import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555555"/>
          <w:sz w:val="18"/>
          <w:szCs w:val="18"/>
          <w:lang w:val="en-US"/>
        </w:rPr>
        <w:t>javax.swing.ComboBoxModel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03324BD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</w:p>
    <w:p w14:paraId="3B95563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</w:p>
    <w:p w14:paraId="6B1982A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 xml:space="preserve">    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abstract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class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GenericListController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extends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AbstractListModel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implements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ComboBoxModel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4CB534A0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ab/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static</w:t>
      </w:r>
      <w:r w:rsidRPr="0059374A">
        <w:rPr>
          <w:rFonts w:ascii="Consolas" w:hAnsi="Consolas" w:cs="Courier New"/>
          <w:color w:val="333333"/>
          <w:sz w:val="18"/>
          <w:szCs w:val="18"/>
        </w:rPr>
        <w:t xml:space="preserve"> TableModel selection 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=</w:t>
      </w:r>
      <w:r w:rsidRPr="0059374A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null;</w:t>
      </w:r>
    </w:p>
    <w:p w14:paraId="5EB0CBBE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}</w:t>
      </w:r>
    </w:p>
    <w:p w14:paraId="3F852E43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</w:p>
    <w:p w14:paraId="734C8BF1" w14:textId="77777777" w:rsidR="00970166" w:rsidRPr="00FB0E8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5AA180F4" w14:textId="77777777" w:rsidR="00970166" w:rsidRDefault="00970166" w:rsidP="00970166">
      <w:r>
        <w:rPr>
          <w:b/>
          <w:bCs/>
        </w:rPr>
        <w:t>3 -</w:t>
      </w:r>
      <w:r>
        <w:t xml:space="preserve"> Agora vamos criar o atributo responsável por guardar os valores do combobox:</w:t>
      </w:r>
    </w:p>
    <w:p w14:paraId="00DCF9C5" w14:textId="77777777" w:rsidR="00970166" w:rsidRDefault="00970166" w:rsidP="00970166"/>
    <w:p w14:paraId="3866A7F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abstract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class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GenericListController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extends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AbstractListModel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implements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ComboBoxModel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5546D82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ab/>
        <w:t>static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TableModel selection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null;</w:t>
      </w:r>
    </w:p>
    <w:p w14:paraId="19DEDCD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 xml:space="preserve">         static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[]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values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15CAA59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</w:p>
    <w:p w14:paraId="1A3FF710" w14:textId="77777777" w:rsidR="00970166" w:rsidRPr="00BE741E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 xml:space="preserve">    </w:t>
      </w:r>
      <w:r w:rsidRPr="00BE741E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22F5ECCB" w14:textId="77777777" w:rsidR="00970166" w:rsidRPr="00BE741E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4F89E244" w14:textId="77777777" w:rsidR="00970166" w:rsidRDefault="00970166" w:rsidP="00970166">
      <w:r>
        <w:rPr>
          <w:b/>
          <w:bCs/>
        </w:rPr>
        <w:t>4 -</w:t>
      </w:r>
      <w:r>
        <w:t xml:space="preserve"> Veja que existe um warning pedindo que os métodos da interface e classe mãe sejam implementados. Então assim o faça e adicione os seguintes tratamentos.</w:t>
      </w:r>
    </w:p>
    <w:p w14:paraId="77BA1F38" w14:textId="77777777" w:rsidR="00970166" w:rsidRDefault="00970166" w:rsidP="00970166"/>
    <w:p w14:paraId="3A4CA35A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59374A">
        <w:rPr>
          <w:rFonts w:ascii="Consolas" w:hAnsi="Consolas" w:cs="Courier New"/>
          <w:color w:val="333333"/>
          <w:sz w:val="18"/>
          <w:szCs w:val="18"/>
        </w:rPr>
        <w:t>@Override</w:t>
      </w:r>
    </w:p>
    <w:p w14:paraId="29237EDA" w14:textId="77777777" w:rsidR="00970166" w:rsidRPr="00C167E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rPrChange w:id="254" w:author="Oliveira, Sizue" w:date="2016-12-13T13:04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</w:pPr>
      <w:bookmarkStart w:id="255" w:name="GenericListController.java-34"/>
      <w:bookmarkEnd w:id="255"/>
      <w:r w:rsidRPr="00BE741E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C167E6">
        <w:rPr>
          <w:rFonts w:ascii="Consolas" w:hAnsi="Consolas" w:cs="Courier New"/>
          <w:b/>
          <w:bCs/>
          <w:color w:val="333333"/>
          <w:sz w:val="18"/>
          <w:szCs w:val="18"/>
          <w:rPrChange w:id="256" w:author="Oliveira, Sizue" w:date="2016-12-13T13:04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public</w:t>
      </w:r>
      <w:r w:rsidRPr="00C167E6">
        <w:rPr>
          <w:rFonts w:ascii="Consolas" w:hAnsi="Consolas" w:cs="Courier New"/>
          <w:color w:val="333333"/>
          <w:sz w:val="18"/>
          <w:szCs w:val="18"/>
          <w:rPrChange w:id="257" w:author="Oliveira, Sizue" w:date="2016-12-13T13:04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 xml:space="preserve"> Object </w:t>
      </w:r>
      <w:r w:rsidRPr="00C167E6">
        <w:rPr>
          <w:rFonts w:ascii="Consolas" w:hAnsi="Consolas" w:cs="Courier New"/>
          <w:b/>
          <w:bCs/>
          <w:color w:val="990000"/>
          <w:sz w:val="18"/>
          <w:szCs w:val="18"/>
          <w:rPrChange w:id="258" w:author="Oliveira, Sizue" w:date="2016-12-13T13:04:00Z">
            <w:rPr>
              <w:rFonts w:ascii="Consolas" w:hAnsi="Consolas" w:cs="Courier New"/>
              <w:b/>
              <w:bCs/>
              <w:color w:val="990000"/>
              <w:sz w:val="18"/>
              <w:szCs w:val="18"/>
              <w:lang w:val="en-US"/>
            </w:rPr>
          </w:rPrChange>
        </w:rPr>
        <w:t>getElementAt</w:t>
      </w:r>
      <w:r w:rsidRPr="00C167E6">
        <w:rPr>
          <w:rFonts w:ascii="Consolas" w:hAnsi="Consolas" w:cs="Courier New"/>
          <w:b/>
          <w:bCs/>
          <w:color w:val="333333"/>
          <w:sz w:val="18"/>
          <w:szCs w:val="18"/>
          <w:rPrChange w:id="259" w:author="Oliveira, Sizue" w:date="2016-12-13T13:04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(</w:t>
      </w:r>
      <w:r w:rsidRPr="00C167E6">
        <w:rPr>
          <w:rFonts w:ascii="Consolas" w:hAnsi="Consolas" w:cs="Courier New"/>
          <w:b/>
          <w:bCs/>
          <w:color w:val="445588"/>
          <w:sz w:val="18"/>
          <w:szCs w:val="18"/>
          <w:rPrChange w:id="260" w:author="Oliveira, Sizue" w:date="2016-12-13T13:04:00Z">
            <w:rPr>
              <w:rFonts w:ascii="Consolas" w:hAnsi="Consolas" w:cs="Courier New"/>
              <w:b/>
              <w:bCs/>
              <w:color w:val="445588"/>
              <w:sz w:val="18"/>
              <w:szCs w:val="18"/>
              <w:lang w:val="en-US"/>
            </w:rPr>
          </w:rPrChange>
        </w:rPr>
        <w:t>int</w:t>
      </w:r>
      <w:r w:rsidRPr="00C167E6">
        <w:rPr>
          <w:rFonts w:ascii="Consolas" w:hAnsi="Consolas" w:cs="Courier New"/>
          <w:color w:val="333333"/>
          <w:sz w:val="18"/>
          <w:szCs w:val="18"/>
          <w:rPrChange w:id="261" w:author="Oliveira, Sizue" w:date="2016-12-13T13:04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 xml:space="preserve"> index</w:t>
      </w:r>
      <w:r w:rsidRPr="00C167E6">
        <w:rPr>
          <w:rFonts w:ascii="Consolas" w:hAnsi="Consolas" w:cs="Courier New"/>
          <w:b/>
          <w:bCs/>
          <w:color w:val="333333"/>
          <w:sz w:val="18"/>
          <w:szCs w:val="18"/>
          <w:rPrChange w:id="262" w:author="Oliveira, Sizue" w:date="2016-12-13T13:04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)</w:t>
      </w:r>
      <w:r w:rsidRPr="00C167E6">
        <w:rPr>
          <w:rFonts w:ascii="Consolas" w:hAnsi="Consolas" w:cs="Courier New"/>
          <w:color w:val="333333"/>
          <w:sz w:val="18"/>
          <w:szCs w:val="18"/>
          <w:rPrChange w:id="263" w:author="Oliveira, Sizue" w:date="2016-12-13T13:04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 xml:space="preserve"> </w:t>
      </w:r>
      <w:r w:rsidRPr="00C167E6">
        <w:rPr>
          <w:rFonts w:ascii="Consolas" w:hAnsi="Consolas" w:cs="Courier New"/>
          <w:b/>
          <w:bCs/>
          <w:color w:val="333333"/>
          <w:sz w:val="18"/>
          <w:szCs w:val="18"/>
          <w:rPrChange w:id="264" w:author="Oliveira, Sizue" w:date="2016-12-13T13:04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{</w:t>
      </w:r>
    </w:p>
    <w:p w14:paraId="51C62BC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65" w:name="GenericListController.java-35"/>
      <w:bookmarkEnd w:id="265"/>
      <w:r w:rsidRPr="00C167E6">
        <w:rPr>
          <w:rFonts w:ascii="Consolas" w:hAnsi="Consolas" w:cs="Courier New"/>
          <w:color w:val="333333"/>
          <w:sz w:val="18"/>
          <w:szCs w:val="18"/>
          <w:rPrChange w:id="266" w:author="Oliveira, Sizue" w:date="2016-12-13T13:04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return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values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[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index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];</w:t>
      </w:r>
    </w:p>
    <w:p w14:paraId="3A8ABFD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67" w:name="GenericListController.java-36"/>
      <w:bookmarkEnd w:id="26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77EF9F8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68" w:name="GenericListController.java-37"/>
      <w:bookmarkEnd w:id="268"/>
    </w:p>
    <w:p w14:paraId="3EC8163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69" w:name="GenericListController.java-38"/>
      <w:bookmarkEnd w:id="26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@Override</w:t>
      </w:r>
    </w:p>
    <w:p w14:paraId="1D095F4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70" w:name="GenericListController.java-39"/>
      <w:bookmarkEnd w:id="27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int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getSize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0B97EC3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71" w:name="GenericListController.java-40"/>
      <w:bookmarkEnd w:id="27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return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values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length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5E4E159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72" w:name="GenericListController.java-41"/>
      <w:bookmarkEnd w:id="27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749FBF6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73" w:name="GenericListController.java-42"/>
      <w:bookmarkEnd w:id="273"/>
    </w:p>
    <w:p w14:paraId="2F7F12C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74" w:name="GenericListController.java-43"/>
      <w:bookmarkEnd w:id="27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@Override</w:t>
      </w:r>
    </w:p>
    <w:p w14:paraId="38FF80C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75" w:name="GenericListController.java-44"/>
      <w:bookmarkEnd w:id="27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setSelectedItem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Object anItem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3CFD40F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76" w:name="GenericListController.java-45"/>
      <w:bookmarkEnd w:id="27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selection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anItem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5AB3282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77" w:name="GenericListController.java-46"/>
      <w:bookmarkEnd w:id="27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2618AF9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78" w:name="GenericListController.java-47"/>
      <w:bookmarkEnd w:id="278"/>
    </w:p>
    <w:p w14:paraId="1C14457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79" w:name="GenericListController.java-48"/>
      <w:bookmarkEnd w:id="27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@Override</w:t>
      </w:r>
    </w:p>
    <w:p w14:paraId="50BA90E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80" w:name="GenericListController.java-49"/>
      <w:bookmarkEnd w:id="28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Object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getSelectedItem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20557BC8" w14:textId="77777777" w:rsidR="00970166" w:rsidRPr="00C167E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rPrChange w:id="281" w:author="Oliveira, Sizue" w:date="2016-12-13T13:04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</w:pPr>
      <w:bookmarkStart w:id="282" w:name="GenericListController.java-50"/>
      <w:bookmarkEnd w:id="28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C167E6">
        <w:rPr>
          <w:rFonts w:ascii="Consolas" w:hAnsi="Consolas" w:cs="Courier New"/>
          <w:b/>
          <w:bCs/>
          <w:color w:val="333333"/>
          <w:sz w:val="18"/>
          <w:szCs w:val="18"/>
          <w:rPrChange w:id="283" w:author="Oliveira, Sizue" w:date="2016-12-13T13:04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return</w:t>
      </w:r>
      <w:r w:rsidRPr="00C167E6">
        <w:rPr>
          <w:rFonts w:ascii="Consolas" w:hAnsi="Consolas" w:cs="Courier New"/>
          <w:color w:val="333333"/>
          <w:sz w:val="18"/>
          <w:szCs w:val="18"/>
          <w:rPrChange w:id="284" w:author="Oliveira, Sizue" w:date="2016-12-13T13:04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 xml:space="preserve"> selection</w:t>
      </w:r>
      <w:r w:rsidRPr="00C167E6">
        <w:rPr>
          <w:rFonts w:ascii="Consolas" w:hAnsi="Consolas" w:cs="Courier New"/>
          <w:b/>
          <w:bCs/>
          <w:color w:val="333333"/>
          <w:sz w:val="18"/>
          <w:szCs w:val="18"/>
          <w:rPrChange w:id="285" w:author="Oliveira, Sizue" w:date="2016-12-13T13:04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;</w:t>
      </w:r>
    </w:p>
    <w:p w14:paraId="0A7A724A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286" w:name="GenericListController.java-51"/>
      <w:bookmarkEnd w:id="286"/>
      <w:r w:rsidRPr="00C167E6">
        <w:rPr>
          <w:rFonts w:ascii="Consolas" w:hAnsi="Consolas" w:cs="Courier New"/>
          <w:color w:val="333333"/>
          <w:sz w:val="18"/>
          <w:szCs w:val="18"/>
          <w:rPrChange w:id="287" w:author="Oliveira, Sizue" w:date="2016-12-13T13:04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 xml:space="preserve">    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167F3111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288A04C9" w14:textId="77777777" w:rsidR="00970166" w:rsidRPr="00FB0E8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51E661EB" w14:textId="77777777" w:rsidR="00970166" w:rsidRDefault="00970166" w:rsidP="00970166">
      <w:r>
        <w:rPr>
          <w:b/>
        </w:rPr>
        <w:t xml:space="preserve">5 – </w:t>
      </w:r>
      <w:r>
        <w:t>Crie um método de conversão para conseguirmos utilizar um ArrayList (que é mais fácil de ser manipulado) ao invés de um array primitivo:</w:t>
      </w:r>
    </w:p>
    <w:p w14:paraId="0E47587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protected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abstract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TableModel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getObjectFromString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String string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621A0D9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88" w:name="GenericListController.java-21"/>
      <w:bookmarkEnd w:id="288"/>
    </w:p>
    <w:p w14:paraId="1C877E4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89" w:name="GenericListController.java-22"/>
      <w:bookmarkEnd w:id="28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static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setValuesFromObject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ArrayList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&lt;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&gt;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array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504DE7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90" w:name="GenericListController.java-23"/>
      <w:bookmarkEnd w:id="29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[]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aux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[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array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size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()];</w:t>
      </w:r>
    </w:p>
    <w:p w14:paraId="76D6245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91" w:name="GenericListController.java-24"/>
      <w:bookmarkEnd w:id="29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103CD32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92" w:name="GenericListController.java-25"/>
      <w:bookmarkEnd w:id="29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Iterator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&lt;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&gt;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iterator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array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iterator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087E60C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93" w:name="GenericListController.java-26"/>
      <w:bookmarkEnd w:id="29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for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int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i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009999"/>
          <w:sz w:val="18"/>
          <w:szCs w:val="18"/>
          <w:lang w:val="en-US"/>
        </w:rPr>
        <w:t>0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i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&lt;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aux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length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i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++)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7352AC2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94" w:name="GenericListController.java-27"/>
      <w:bookmarkEnd w:id="29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aux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[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i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]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iterator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next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45A3E89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95" w:name="GenericListController.java-28"/>
      <w:bookmarkEnd w:id="29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3C1E527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96" w:name="GenericListController.java-29"/>
      <w:bookmarkEnd w:id="29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724DFA1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97" w:name="GenericListController.java-30"/>
      <w:bookmarkEnd w:id="29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values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aux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347F346B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298" w:name="GenericListController.java-31"/>
      <w:bookmarkEnd w:id="29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0F0AC969" w14:textId="77777777" w:rsidR="00970166" w:rsidRPr="0059374A" w:rsidRDefault="00970166" w:rsidP="00970166"/>
    <w:p w14:paraId="2BDD8123" w14:textId="77777777" w:rsidR="00970166" w:rsidRDefault="00970166" w:rsidP="00970166">
      <w:pPr>
        <w:rPr>
          <w:b/>
        </w:rPr>
      </w:pPr>
    </w:p>
    <w:p w14:paraId="6BAFD3D5" w14:textId="77777777" w:rsidR="00970166" w:rsidRDefault="00970166" w:rsidP="00970166">
      <w:r>
        <w:t>Nosso gerenciador de lista está pronto. Vamos criar nosso gerenciador de Gêneros.</w:t>
      </w:r>
    </w:p>
    <w:p w14:paraId="535E9474" w14:textId="77777777" w:rsidR="00970166" w:rsidRDefault="00970166" w:rsidP="00970166"/>
    <w:p w14:paraId="6E720C91" w14:textId="77777777" w:rsidR="00970166" w:rsidRDefault="00970166" w:rsidP="00970166">
      <w:r>
        <w:rPr>
          <w:b/>
          <w:bCs/>
        </w:rPr>
        <w:t>6 -</w:t>
      </w:r>
      <w:r>
        <w:t xml:space="preserve"> Crie um arquivo chamado de </w:t>
      </w:r>
      <w:r w:rsidRPr="00E3679F">
        <w:rPr>
          <w:rFonts w:ascii="Courier New" w:hAnsi="Courier New" w:cs="Courier New"/>
        </w:rPr>
        <w:t>GendersController</w:t>
      </w:r>
      <w:r>
        <w:t xml:space="preserve"> que estenda a classe </w:t>
      </w:r>
      <w:r w:rsidRPr="00E3679F">
        <w:rPr>
          <w:rFonts w:ascii="Courier New" w:hAnsi="Courier New" w:cs="Courier New"/>
        </w:rPr>
        <w:t>GenericListController</w:t>
      </w:r>
      <w:r>
        <w:t>. Nele iremos inicializar nossa lista de valores com uma lista predefinida de gêneros. Veja o resultado final deste controller:</w:t>
      </w:r>
    </w:p>
    <w:p w14:paraId="2858FC21" w14:textId="77777777" w:rsidR="00970166" w:rsidRPr="00C167E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rPrChange w:id="299" w:author="Oliveira, Sizue" w:date="2016-12-13T13:04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</w:pPr>
      <w:r w:rsidRPr="00C167E6">
        <w:rPr>
          <w:rFonts w:ascii="Consolas" w:hAnsi="Consolas" w:cs="Courier New"/>
          <w:b/>
          <w:bCs/>
          <w:color w:val="333333"/>
          <w:sz w:val="18"/>
          <w:szCs w:val="18"/>
          <w:rPrChange w:id="300" w:author="Oliveira, Sizue" w:date="2016-12-13T13:04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import</w:t>
      </w:r>
      <w:r w:rsidRPr="00C167E6">
        <w:rPr>
          <w:rFonts w:ascii="Consolas" w:hAnsi="Consolas" w:cs="Courier New"/>
          <w:color w:val="333333"/>
          <w:sz w:val="18"/>
          <w:szCs w:val="18"/>
          <w:rPrChange w:id="301" w:author="Oliveira, Sizue" w:date="2016-12-13T13:04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 xml:space="preserve"> </w:t>
      </w:r>
      <w:r w:rsidRPr="00C167E6">
        <w:rPr>
          <w:rFonts w:ascii="Consolas" w:hAnsi="Consolas" w:cs="Courier New"/>
          <w:color w:val="555555"/>
          <w:sz w:val="18"/>
          <w:szCs w:val="18"/>
          <w:rPrChange w:id="302" w:author="Oliveira, Sizue" w:date="2016-12-13T13:04:00Z">
            <w:rPr>
              <w:rFonts w:ascii="Consolas" w:hAnsi="Consolas" w:cs="Courier New"/>
              <w:color w:val="555555"/>
              <w:sz w:val="18"/>
              <w:szCs w:val="18"/>
              <w:lang w:val="en-US"/>
            </w:rPr>
          </w:rPrChange>
        </w:rPr>
        <w:t>Models.Gender</w:t>
      </w:r>
      <w:r w:rsidRPr="00C167E6">
        <w:rPr>
          <w:rFonts w:ascii="Consolas" w:hAnsi="Consolas" w:cs="Courier New"/>
          <w:b/>
          <w:bCs/>
          <w:color w:val="333333"/>
          <w:sz w:val="18"/>
          <w:szCs w:val="18"/>
          <w:rPrChange w:id="303" w:author="Oliveira, Sizue" w:date="2016-12-13T13:04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;</w:t>
      </w:r>
    </w:p>
    <w:p w14:paraId="78CD55BA" w14:textId="77777777" w:rsidR="00970166" w:rsidRPr="00C167E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rPrChange w:id="304" w:author="Oliveira, Sizue" w:date="2016-12-13T13:04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</w:pPr>
      <w:bookmarkStart w:id="305" w:name="GendersController.java-9"/>
      <w:bookmarkEnd w:id="305"/>
      <w:r w:rsidRPr="00C167E6">
        <w:rPr>
          <w:rFonts w:ascii="Consolas" w:hAnsi="Consolas" w:cs="Courier New"/>
          <w:b/>
          <w:bCs/>
          <w:color w:val="333333"/>
          <w:sz w:val="18"/>
          <w:szCs w:val="18"/>
          <w:rPrChange w:id="306" w:author="Oliveira, Sizue" w:date="2016-12-13T13:04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import</w:t>
      </w:r>
      <w:r w:rsidRPr="00C167E6">
        <w:rPr>
          <w:rFonts w:ascii="Consolas" w:hAnsi="Consolas" w:cs="Courier New"/>
          <w:color w:val="333333"/>
          <w:sz w:val="18"/>
          <w:szCs w:val="18"/>
          <w:rPrChange w:id="307" w:author="Oliveira, Sizue" w:date="2016-12-13T13:04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 xml:space="preserve"> </w:t>
      </w:r>
      <w:r w:rsidRPr="00C167E6">
        <w:rPr>
          <w:rFonts w:ascii="Consolas" w:hAnsi="Consolas" w:cs="Courier New"/>
          <w:color w:val="555555"/>
          <w:sz w:val="18"/>
          <w:szCs w:val="18"/>
          <w:rPrChange w:id="308" w:author="Oliveira, Sizue" w:date="2016-12-13T13:04:00Z">
            <w:rPr>
              <w:rFonts w:ascii="Consolas" w:hAnsi="Consolas" w:cs="Courier New"/>
              <w:color w:val="555555"/>
              <w:sz w:val="18"/>
              <w:szCs w:val="18"/>
              <w:lang w:val="en-US"/>
            </w:rPr>
          </w:rPrChange>
        </w:rPr>
        <w:t>Models.TableModel</w:t>
      </w:r>
      <w:r w:rsidRPr="00C167E6">
        <w:rPr>
          <w:rFonts w:ascii="Consolas" w:hAnsi="Consolas" w:cs="Courier New"/>
          <w:b/>
          <w:bCs/>
          <w:color w:val="333333"/>
          <w:sz w:val="18"/>
          <w:szCs w:val="18"/>
          <w:rPrChange w:id="309" w:author="Oliveira, Sizue" w:date="2016-12-13T13:04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;</w:t>
      </w:r>
    </w:p>
    <w:p w14:paraId="785EB54E" w14:textId="77777777" w:rsidR="00970166" w:rsidRPr="00C167E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rPrChange w:id="310" w:author="Oliveira, Sizue" w:date="2016-12-13T13:04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</w:pPr>
      <w:bookmarkStart w:id="311" w:name="GendersController.java-10"/>
      <w:bookmarkEnd w:id="311"/>
    </w:p>
    <w:p w14:paraId="645E718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12" w:name="GendersController.java-11"/>
      <w:bookmarkStart w:id="313" w:name="GendersController.java-15"/>
      <w:bookmarkEnd w:id="312"/>
      <w:bookmarkEnd w:id="313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class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GendersController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extends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GenericListController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6368CE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14" w:name="GendersController.java-16"/>
      <w:bookmarkEnd w:id="31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</w:p>
    <w:p w14:paraId="45C7741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15" w:name="GendersController.java-17"/>
      <w:bookmarkEnd w:id="31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GendersController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0FBDAD3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16" w:name="GendersController.java-18"/>
      <w:bookmarkEnd w:id="31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init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7AA9D69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17" w:name="GendersController.java-19"/>
      <w:bookmarkEnd w:id="31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6099412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18" w:name="GendersController.java-20"/>
      <w:bookmarkEnd w:id="31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726481B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19" w:name="GendersController.java-21"/>
      <w:bookmarkEnd w:id="31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lastRenderedPageBreak/>
        <w:t xml:space="preserve">    </w:t>
      </w:r>
    </w:p>
    <w:p w14:paraId="14D0B3C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20" w:name="GendersController.java-22"/>
      <w:bookmarkEnd w:id="32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private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static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init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258CB32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21" w:name="GendersController.java-23"/>
      <w:bookmarkEnd w:id="32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selection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"Ação"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21C2AAC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22" w:name="GendersController.java-24"/>
      <w:bookmarkEnd w:id="32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values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[]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441F521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23" w:name="GendersController.java-25"/>
      <w:bookmarkEnd w:id="32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</w:p>
    <w:p w14:paraId="009C169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24" w:name="GendersController.java-26"/>
      <w:bookmarkEnd w:id="32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selection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</w:p>
    <w:p w14:paraId="7F1C66F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25" w:name="GendersController.java-27"/>
      <w:bookmarkEnd w:id="32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"Animação"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),</w:t>
      </w:r>
    </w:p>
    <w:p w14:paraId="7FA6FB1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26" w:name="GendersController.java-28"/>
      <w:bookmarkEnd w:id="32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"Aventura"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),</w:t>
      </w:r>
    </w:p>
    <w:p w14:paraId="43FB227B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27" w:name="GendersController.java-29"/>
      <w:bookmarkEnd w:id="32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new</w:t>
      </w:r>
      <w:r w:rsidRPr="0059374A">
        <w:rPr>
          <w:rFonts w:ascii="Consolas" w:hAnsi="Consolas" w:cs="Courier New"/>
          <w:color w:val="333333"/>
          <w:sz w:val="18"/>
          <w:szCs w:val="18"/>
        </w:rPr>
        <w:t xml:space="preserve"> Gender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59374A">
        <w:rPr>
          <w:rFonts w:ascii="Consolas" w:hAnsi="Consolas" w:cs="Courier New"/>
          <w:color w:val="BB8844"/>
          <w:sz w:val="18"/>
          <w:szCs w:val="18"/>
        </w:rPr>
        <w:t>"Chanchada"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),</w:t>
      </w:r>
    </w:p>
    <w:p w14:paraId="14669809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28" w:name="GendersController.java-30"/>
      <w:bookmarkEnd w:id="328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new</w:t>
      </w:r>
      <w:r w:rsidRPr="0059374A">
        <w:rPr>
          <w:rFonts w:ascii="Consolas" w:hAnsi="Consolas" w:cs="Courier New"/>
          <w:color w:val="333333"/>
          <w:sz w:val="18"/>
          <w:szCs w:val="18"/>
        </w:rPr>
        <w:t xml:space="preserve"> Gender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59374A">
        <w:rPr>
          <w:rFonts w:ascii="Consolas" w:hAnsi="Consolas" w:cs="Courier New"/>
          <w:color w:val="BB8844"/>
          <w:sz w:val="18"/>
          <w:szCs w:val="18"/>
        </w:rPr>
        <w:t>"Cinema catástrofe"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),</w:t>
      </w:r>
    </w:p>
    <w:p w14:paraId="3EE35275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29" w:name="GendersController.java-31"/>
      <w:bookmarkEnd w:id="329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new</w:t>
      </w:r>
      <w:r w:rsidRPr="0059374A">
        <w:rPr>
          <w:rFonts w:ascii="Consolas" w:hAnsi="Consolas" w:cs="Courier New"/>
          <w:color w:val="333333"/>
          <w:sz w:val="18"/>
          <w:szCs w:val="18"/>
        </w:rPr>
        <w:t xml:space="preserve"> Gender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59374A">
        <w:rPr>
          <w:rFonts w:ascii="Consolas" w:hAnsi="Consolas" w:cs="Courier New"/>
          <w:color w:val="BB8844"/>
          <w:sz w:val="18"/>
          <w:szCs w:val="18"/>
        </w:rPr>
        <w:t>"Comédia"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),</w:t>
      </w:r>
    </w:p>
    <w:p w14:paraId="31DF2D65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30" w:name="GendersController.java-32"/>
      <w:bookmarkEnd w:id="330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new</w:t>
      </w:r>
      <w:r w:rsidRPr="0059374A">
        <w:rPr>
          <w:rFonts w:ascii="Consolas" w:hAnsi="Consolas" w:cs="Courier New"/>
          <w:color w:val="333333"/>
          <w:sz w:val="18"/>
          <w:szCs w:val="18"/>
        </w:rPr>
        <w:t xml:space="preserve"> Gender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59374A">
        <w:rPr>
          <w:rFonts w:ascii="Consolas" w:hAnsi="Consolas" w:cs="Courier New"/>
          <w:color w:val="BB8844"/>
          <w:sz w:val="18"/>
          <w:szCs w:val="18"/>
        </w:rPr>
        <w:t>"Comédia romântica"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),</w:t>
      </w:r>
    </w:p>
    <w:p w14:paraId="59DD3BD4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31" w:name="GendersController.java-33"/>
      <w:bookmarkEnd w:id="331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new</w:t>
      </w:r>
      <w:r w:rsidRPr="0059374A">
        <w:rPr>
          <w:rFonts w:ascii="Consolas" w:hAnsi="Consolas" w:cs="Courier New"/>
          <w:color w:val="333333"/>
          <w:sz w:val="18"/>
          <w:szCs w:val="18"/>
        </w:rPr>
        <w:t xml:space="preserve"> Gender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59374A">
        <w:rPr>
          <w:rFonts w:ascii="Consolas" w:hAnsi="Consolas" w:cs="Courier New"/>
          <w:color w:val="BB8844"/>
          <w:sz w:val="18"/>
          <w:szCs w:val="18"/>
        </w:rPr>
        <w:t>"Comédia dramática"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),</w:t>
      </w:r>
    </w:p>
    <w:p w14:paraId="174D2071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32" w:name="GendersController.java-34"/>
      <w:bookmarkEnd w:id="332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new</w:t>
      </w:r>
      <w:r w:rsidRPr="0059374A">
        <w:rPr>
          <w:rFonts w:ascii="Consolas" w:hAnsi="Consolas" w:cs="Courier New"/>
          <w:color w:val="333333"/>
          <w:sz w:val="18"/>
          <w:szCs w:val="18"/>
        </w:rPr>
        <w:t xml:space="preserve"> Gender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59374A">
        <w:rPr>
          <w:rFonts w:ascii="Consolas" w:hAnsi="Consolas" w:cs="Courier New"/>
          <w:color w:val="BB8844"/>
          <w:sz w:val="18"/>
          <w:szCs w:val="18"/>
        </w:rPr>
        <w:t>"Comédia de ação"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),</w:t>
      </w:r>
    </w:p>
    <w:p w14:paraId="04E23C2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33" w:name="GendersController.java-35"/>
      <w:bookmarkEnd w:id="333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"Cult"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),</w:t>
      </w:r>
    </w:p>
    <w:p w14:paraId="762AB1B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34" w:name="GendersController.java-36"/>
      <w:bookmarkEnd w:id="33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"Dança"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),</w:t>
      </w:r>
    </w:p>
    <w:p w14:paraId="5EF04B29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35" w:name="GendersController.java-37"/>
      <w:bookmarkEnd w:id="33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new</w:t>
      </w:r>
      <w:r w:rsidRPr="0059374A">
        <w:rPr>
          <w:rFonts w:ascii="Consolas" w:hAnsi="Consolas" w:cs="Courier New"/>
          <w:color w:val="333333"/>
          <w:sz w:val="18"/>
          <w:szCs w:val="18"/>
        </w:rPr>
        <w:t xml:space="preserve"> Gender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59374A">
        <w:rPr>
          <w:rFonts w:ascii="Consolas" w:hAnsi="Consolas" w:cs="Courier New"/>
          <w:color w:val="BB8844"/>
          <w:sz w:val="18"/>
          <w:szCs w:val="18"/>
        </w:rPr>
        <w:t>"Documentários"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),</w:t>
      </w:r>
    </w:p>
    <w:p w14:paraId="43805F00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36" w:name="GendersController.java-38"/>
      <w:bookmarkEnd w:id="336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new</w:t>
      </w:r>
      <w:r w:rsidRPr="0059374A">
        <w:rPr>
          <w:rFonts w:ascii="Consolas" w:hAnsi="Consolas" w:cs="Courier New"/>
          <w:color w:val="333333"/>
          <w:sz w:val="18"/>
          <w:szCs w:val="18"/>
        </w:rPr>
        <w:t xml:space="preserve"> Gender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59374A">
        <w:rPr>
          <w:rFonts w:ascii="Consolas" w:hAnsi="Consolas" w:cs="Courier New"/>
          <w:color w:val="BB8844"/>
          <w:sz w:val="18"/>
          <w:szCs w:val="18"/>
        </w:rPr>
        <w:t>"Drama"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),</w:t>
      </w:r>
    </w:p>
    <w:p w14:paraId="2EC96D8D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37" w:name="GendersController.java-39"/>
      <w:bookmarkEnd w:id="337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new</w:t>
      </w:r>
      <w:r w:rsidRPr="0059374A">
        <w:rPr>
          <w:rFonts w:ascii="Consolas" w:hAnsi="Consolas" w:cs="Courier New"/>
          <w:color w:val="333333"/>
          <w:sz w:val="18"/>
          <w:szCs w:val="18"/>
        </w:rPr>
        <w:t xml:space="preserve"> Gender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59374A">
        <w:rPr>
          <w:rFonts w:ascii="Consolas" w:hAnsi="Consolas" w:cs="Courier New"/>
          <w:color w:val="BB8844"/>
          <w:sz w:val="18"/>
          <w:szCs w:val="18"/>
        </w:rPr>
        <w:t>"Espionagem"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),</w:t>
      </w:r>
    </w:p>
    <w:p w14:paraId="007C78F1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38" w:name="GendersController.java-40"/>
      <w:bookmarkEnd w:id="338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new</w:t>
      </w:r>
      <w:r w:rsidRPr="0059374A">
        <w:rPr>
          <w:rFonts w:ascii="Consolas" w:hAnsi="Consolas" w:cs="Courier New"/>
          <w:color w:val="333333"/>
          <w:sz w:val="18"/>
          <w:szCs w:val="18"/>
        </w:rPr>
        <w:t xml:space="preserve"> Gender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59374A">
        <w:rPr>
          <w:rFonts w:ascii="Consolas" w:hAnsi="Consolas" w:cs="Courier New"/>
          <w:color w:val="BB8844"/>
          <w:sz w:val="18"/>
          <w:szCs w:val="18"/>
        </w:rPr>
        <w:t>"Fantasia"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),</w:t>
      </w:r>
    </w:p>
    <w:p w14:paraId="42386A4D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39" w:name="GendersController.java-41"/>
      <w:bookmarkEnd w:id="339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new</w:t>
      </w:r>
      <w:r w:rsidRPr="0059374A">
        <w:rPr>
          <w:rFonts w:ascii="Consolas" w:hAnsi="Consolas" w:cs="Courier New"/>
          <w:color w:val="333333"/>
          <w:sz w:val="18"/>
          <w:szCs w:val="18"/>
        </w:rPr>
        <w:t xml:space="preserve"> Gender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59374A">
        <w:rPr>
          <w:rFonts w:ascii="Consolas" w:hAnsi="Consolas" w:cs="Courier New"/>
          <w:color w:val="BB8844"/>
          <w:sz w:val="18"/>
          <w:szCs w:val="18"/>
        </w:rPr>
        <w:t>"Faroeste (ou western)"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),</w:t>
      </w:r>
    </w:p>
    <w:p w14:paraId="0952E105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40" w:name="GendersController.java-42"/>
      <w:bookmarkEnd w:id="340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new</w:t>
      </w:r>
      <w:r w:rsidRPr="0059374A">
        <w:rPr>
          <w:rFonts w:ascii="Consolas" w:hAnsi="Consolas" w:cs="Courier New"/>
          <w:color w:val="333333"/>
          <w:sz w:val="18"/>
          <w:szCs w:val="18"/>
        </w:rPr>
        <w:t xml:space="preserve"> Gender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59374A">
        <w:rPr>
          <w:rFonts w:ascii="Consolas" w:hAnsi="Consolas" w:cs="Courier New"/>
          <w:color w:val="BB8844"/>
          <w:sz w:val="18"/>
          <w:szCs w:val="18"/>
        </w:rPr>
        <w:t>"Ficção científica"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),</w:t>
      </w:r>
    </w:p>
    <w:p w14:paraId="4B8F41FA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41" w:name="GendersController.java-43"/>
      <w:bookmarkEnd w:id="341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new</w:t>
      </w:r>
      <w:r w:rsidRPr="0059374A">
        <w:rPr>
          <w:rFonts w:ascii="Consolas" w:hAnsi="Consolas" w:cs="Courier New"/>
          <w:color w:val="333333"/>
          <w:sz w:val="18"/>
          <w:szCs w:val="18"/>
        </w:rPr>
        <w:t xml:space="preserve"> Gender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59374A">
        <w:rPr>
          <w:rFonts w:ascii="Consolas" w:hAnsi="Consolas" w:cs="Courier New"/>
          <w:color w:val="BB8844"/>
          <w:sz w:val="18"/>
          <w:szCs w:val="18"/>
        </w:rPr>
        <w:t>"Franchise/Séries"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),</w:t>
      </w:r>
    </w:p>
    <w:p w14:paraId="51E2E065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42" w:name="GendersController.java-44"/>
      <w:bookmarkEnd w:id="342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new</w:t>
      </w:r>
      <w:r w:rsidRPr="0059374A">
        <w:rPr>
          <w:rFonts w:ascii="Consolas" w:hAnsi="Consolas" w:cs="Courier New"/>
          <w:color w:val="333333"/>
          <w:sz w:val="18"/>
          <w:szCs w:val="18"/>
        </w:rPr>
        <w:t xml:space="preserve"> Gender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59374A">
        <w:rPr>
          <w:rFonts w:ascii="Consolas" w:hAnsi="Consolas" w:cs="Courier New"/>
          <w:color w:val="BB8844"/>
          <w:sz w:val="18"/>
          <w:szCs w:val="18"/>
        </w:rPr>
        <w:t>"Guerra"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),</w:t>
      </w:r>
    </w:p>
    <w:p w14:paraId="07C774F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43" w:name="GendersController.java-45"/>
      <w:bookmarkEnd w:id="343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"Machinima"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),</w:t>
      </w:r>
    </w:p>
    <w:p w14:paraId="09DEB4E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44" w:name="GendersController.java-46"/>
      <w:bookmarkEnd w:id="34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"Masala"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),</w:t>
      </w:r>
    </w:p>
    <w:p w14:paraId="3FCF740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45" w:name="GendersController.java-47"/>
      <w:bookmarkEnd w:id="34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"Musical"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),</w:t>
      </w:r>
    </w:p>
    <w:p w14:paraId="14A26C5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46" w:name="GendersController.java-48"/>
      <w:bookmarkEnd w:id="34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"Filme noir"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),</w:t>
      </w:r>
    </w:p>
    <w:p w14:paraId="3623D40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47" w:name="GendersController.java-49"/>
      <w:bookmarkEnd w:id="34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"Policial"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),</w:t>
      </w:r>
    </w:p>
    <w:p w14:paraId="1789B26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48" w:name="GendersController.java-50"/>
      <w:bookmarkEnd w:id="34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"Romance"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),</w:t>
      </w:r>
    </w:p>
    <w:p w14:paraId="188E43E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49" w:name="GendersController.java-51"/>
      <w:bookmarkEnd w:id="34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"Suspense"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),</w:t>
      </w:r>
    </w:p>
    <w:p w14:paraId="24CEF17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50" w:name="GendersController.java-52"/>
      <w:bookmarkEnd w:id="35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"Terror (ou horror)"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),</w:t>
      </w:r>
    </w:p>
    <w:p w14:paraId="3213580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51" w:name="GendersController.java-53"/>
      <w:bookmarkEnd w:id="35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"Trash"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</w:p>
    <w:p w14:paraId="2B25A61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52" w:name="GendersController.java-54"/>
      <w:bookmarkEnd w:id="35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5E60AE9E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53" w:name="GendersController.java-55"/>
      <w:bookmarkEnd w:id="35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};</w:t>
      </w:r>
    </w:p>
    <w:p w14:paraId="3E17D870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54" w:name="GendersController.java-56"/>
      <w:bookmarkEnd w:id="354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33D70FE3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55" w:name="GendersController.java-57"/>
      <w:bookmarkEnd w:id="355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59374A">
        <w:rPr>
          <w:rFonts w:ascii="Consolas" w:hAnsi="Consolas" w:cs="Courier New"/>
          <w:i/>
          <w:iCs/>
          <w:color w:val="999988"/>
          <w:sz w:val="18"/>
          <w:szCs w:val="18"/>
        </w:rPr>
        <w:t>//</w:t>
      </w:r>
      <w:r>
        <w:rPr>
          <w:rFonts w:ascii="Consolas" w:hAnsi="Consolas" w:cs="Courier New"/>
          <w:i/>
          <w:iCs/>
          <w:color w:val="999988"/>
          <w:sz w:val="18"/>
          <w:szCs w:val="18"/>
        </w:rPr>
        <w:t xml:space="preserve"> Verifica se o gênero já está contido na lista</w:t>
      </w:r>
    </w:p>
    <w:p w14:paraId="5C89511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56" w:name="GendersController.java-58"/>
      <w:bookmarkEnd w:id="356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static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boolean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isValidGender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Gender 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AF84F6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57" w:name="GendersController.java-59"/>
      <w:bookmarkEnd w:id="35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430ABB7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58" w:name="GendersController.java-60"/>
      <w:bookmarkEnd w:id="35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init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0DC5D18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59" w:name="GendersController.java-61"/>
      <w:bookmarkEnd w:id="35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79038B4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60" w:name="GendersController.java-62"/>
      <w:bookmarkEnd w:id="36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for(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 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: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values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802B98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61" w:name="GendersController.java-63"/>
      <w:bookmarkEnd w:id="36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Gender validGender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3B93187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62" w:name="GendersController.java-64"/>
      <w:bookmarkEnd w:id="36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equals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validGender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51EC3E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63" w:name="GendersController.java-65"/>
      <w:bookmarkEnd w:id="36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return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true;</w:t>
      </w:r>
    </w:p>
    <w:p w14:paraId="584E6EF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64" w:name="GendersController.java-66"/>
      <w:bookmarkEnd w:id="36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5404428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65" w:name="GendersController.java-67"/>
      <w:bookmarkEnd w:id="36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42797A2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66" w:name="GendersController.java-68"/>
      <w:bookmarkEnd w:id="36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49510C9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67" w:name="GendersController.java-69"/>
      <w:bookmarkEnd w:id="36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return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false;</w:t>
      </w:r>
    </w:p>
    <w:p w14:paraId="455C69C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68" w:name="GendersController.java-70"/>
      <w:bookmarkEnd w:id="36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0551B86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69" w:name="GendersController.java-71"/>
      <w:bookmarkEnd w:id="369"/>
    </w:p>
    <w:p w14:paraId="2B1B1B9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70" w:name="GendersController.java-72"/>
      <w:bookmarkEnd w:id="37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@Override</w:t>
      </w:r>
    </w:p>
    <w:p w14:paraId="49FEF64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71" w:name="GendersController.java-73"/>
      <w:bookmarkEnd w:id="37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protected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TableModel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getObjectFromString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String string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5539F97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72" w:name="GendersController.java-74"/>
      <w:bookmarkEnd w:id="37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2C256DD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73" w:name="GendersController.java-75"/>
      <w:bookmarkEnd w:id="37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init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32F33F0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74" w:name="GendersController.java-76"/>
      <w:bookmarkEnd w:id="37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38C691D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75" w:name="GendersController.java-77"/>
      <w:bookmarkEnd w:id="37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Gender gender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string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34D4CC5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76" w:name="GendersController.java-78"/>
      <w:bookmarkEnd w:id="37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isValidGender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62AF7E5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77" w:name="GendersController.java-79"/>
      <w:bookmarkEnd w:id="37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return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018EC8EB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78" w:name="GendersController.java-80"/>
      <w:bookmarkEnd w:id="37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5DBE95C4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79" w:name="GendersController.java-81"/>
      <w:bookmarkEnd w:id="379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return</w:t>
      </w:r>
      <w:r w:rsidRPr="0059374A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null;</w:t>
      </w:r>
    </w:p>
    <w:p w14:paraId="73847B75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80" w:name="GendersController.java-82"/>
      <w:bookmarkEnd w:id="380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3C813B74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81" w:name="GendersController.java-83"/>
      <w:bookmarkEnd w:id="381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</w:t>
      </w:r>
    </w:p>
    <w:p w14:paraId="44D2A609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82" w:name="GendersController.java-84"/>
      <w:bookmarkEnd w:id="382"/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60387964" w14:textId="77777777" w:rsidR="00970166" w:rsidRPr="00FB0E8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7195CE29" w14:textId="77777777" w:rsidR="00970166" w:rsidRDefault="00970166" w:rsidP="00970166">
      <w:r>
        <w:lastRenderedPageBreak/>
        <w:t>Deixamos o gênero “Ação” como selecionado do nosso combobox. Você pode adicionar mais gêneros que julgar necessário</w:t>
      </w:r>
    </w:p>
    <w:p w14:paraId="1B12FD1F" w14:textId="77777777" w:rsidR="00970166" w:rsidRDefault="00970166" w:rsidP="00970166">
      <w:r>
        <w:rPr>
          <w:b/>
          <w:bCs/>
        </w:rPr>
        <w:t>Obs.:</w:t>
      </w:r>
      <w:r>
        <w:t xml:space="preserve"> A notação de array acima (</w:t>
      </w:r>
      <w:r w:rsidRPr="00E3679F">
        <w:rPr>
          <w:rFonts w:ascii="Courier New" w:hAnsi="Courier New" w:cs="Courier New"/>
        </w:rPr>
        <w:t>TableModel[] { ... }</w:t>
      </w:r>
      <w:r>
        <w:t xml:space="preserve">) é uma atribuição literal de array. Este é um </w:t>
      </w:r>
      <w:r>
        <w:rPr>
          <w:b/>
          <w:bCs/>
        </w:rPr>
        <w:t>array primitivo</w:t>
      </w:r>
      <w:r>
        <w:t xml:space="preserve"> simples e não possui todos os recursos de um </w:t>
      </w:r>
      <w:r w:rsidRPr="00252767">
        <w:rPr>
          <w:rFonts w:ascii="Courier New" w:hAnsi="Courier New" w:cs="Courier New"/>
        </w:rPr>
        <w:t>ArrayList</w:t>
      </w:r>
      <w:r>
        <w:t>.</w:t>
      </w:r>
    </w:p>
    <w:p w14:paraId="42855C69" w14:textId="77777777" w:rsidR="00970166" w:rsidRDefault="00970166" w:rsidP="00970166"/>
    <w:p w14:paraId="1137134C" w14:textId="77777777" w:rsidR="00970166" w:rsidRDefault="00970166" w:rsidP="00970166">
      <w:r>
        <w:rPr>
          <w:b/>
          <w:bCs/>
        </w:rPr>
        <w:t>6 -</w:t>
      </w:r>
      <w:r>
        <w:t xml:space="preserve"> O último passo para terminar nosso combobox de gênero é ligá-lo ao controller criado.</w:t>
      </w:r>
    </w:p>
    <w:p w14:paraId="08EBF459" w14:textId="77777777" w:rsidR="00970166" w:rsidRDefault="00970166" w:rsidP="00970166">
      <w:r>
        <w:rPr>
          <w:b/>
          <w:bCs/>
        </w:rPr>
        <w:t>6.1 -</w:t>
      </w:r>
      <w:r>
        <w:t xml:space="preserve"> Para isto no arquivo </w:t>
      </w:r>
      <w:r w:rsidRPr="00252767">
        <w:rPr>
          <w:rFonts w:ascii="Courier New" w:hAnsi="Courier New" w:cs="Courier New"/>
        </w:rPr>
        <w:t>AddOrEditMovieView</w:t>
      </w:r>
      <w:r>
        <w:t xml:space="preserve"> selecione o combobox </w:t>
      </w:r>
      <w:r w:rsidRPr="00252767">
        <w:rPr>
          <w:rFonts w:ascii="Courier New" w:hAnsi="Courier New" w:cs="Courier New"/>
        </w:rPr>
        <w:t>genderComboBox</w:t>
      </w:r>
      <w:r>
        <w:t xml:space="preserve"> e visite seu painel de propriedades.</w:t>
      </w:r>
    </w:p>
    <w:p w14:paraId="5F09B47A" w14:textId="77777777" w:rsidR="00970166" w:rsidRDefault="00970166" w:rsidP="00970166">
      <w:r>
        <w:rPr>
          <w:b/>
          <w:bCs/>
        </w:rPr>
        <w:t>6.2 -</w:t>
      </w:r>
      <w:r>
        <w:t xml:space="preserve"> Localize a propriedade </w:t>
      </w:r>
      <w:r>
        <w:rPr>
          <w:b/>
          <w:bCs/>
        </w:rPr>
        <w:t>model</w:t>
      </w:r>
      <w:r>
        <w:t xml:space="preserve"> e clique no botão “…” para abrir sua tela de configuração de model. Selecione a opção </w:t>
      </w:r>
      <w:r>
        <w:rPr>
          <w:b/>
          <w:bCs/>
        </w:rPr>
        <w:t>Código personalizado</w:t>
      </w:r>
      <w:r>
        <w:t>.</w:t>
      </w:r>
    </w:p>
    <w:p w14:paraId="125D845D" w14:textId="77777777" w:rsidR="00970166" w:rsidRDefault="00970166" w:rsidP="00970166">
      <w:r>
        <w:rPr>
          <w:b/>
          <w:bCs/>
        </w:rPr>
        <w:t>6.3 -</w:t>
      </w:r>
      <w:r>
        <w:t xml:space="preserve"> Agora vamos atribuir nosso </w:t>
      </w:r>
      <w:r w:rsidRPr="00252767">
        <w:rPr>
          <w:rFonts w:ascii="Courier New" w:hAnsi="Courier New" w:cs="Courier New"/>
        </w:rPr>
        <w:t>GendersController</w:t>
      </w:r>
      <w:r>
        <w:t xml:space="preserve"> ao </w:t>
      </w:r>
      <w:r w:rsidRPr="00252767">
        <w:rPr>
          <w:rFonts w:ascii="Courier New" w:hAnsi="Courier New" w:cs="Courier New"/>
        </w:rPr>
        <w:t>genderComboBox</w:t>
      </w:r>
      <w:r>
        <w:t>. Adicione o seguinte código no campo que se revelou:</w:t>
      </w:r>
    </w:p>
    <w:p w14:paraId="28ABA7AC" w14:textId="77777777" w:rsidR="00970166" w:rsidRDefault="00970166" w:rsidP="00970166">
      <w:pPr>
        <w:rPr>
          <w:rFonts w:ascii="Courier New" w:hAnsi="Courier New" w:cs="Courier New"/>
          <w:b/>
        </w:rPr>
      </w:pPr>
    </w:p>
    <w:p w14:paraId="5C4C3AB0" w14:textId="77777777" w:rsidR="00970166" w:rsidRPr="00252767" w:rsidRDefault="00970166" w:rsidP="00970166">
      <w:pPr>
        <w:rPr>
          <w:rFonts w:ascii="Courier New" w:hAnsi="Courier New" w:cs="Courier New"/>
        </w:rPr>
      </w:pPr>
      <w:r w:rsidRPr="00252767">
        <w:rPr>
          <w:rFonts w:ascii="Courier New" w:hAnsi="Courier New" w:cs="Courier New"/>
          <w:b/>
        </w:rPr>
        <w:t>new</w:t>
      </w:r>
      <w:r w:rsidRPr="00252767">
        <w:rPr>
          <w:rFonts w:ascii="Courier New" w:hAnsi="Courier New" w:cs="Courier New"/>
        </w:rPr>
        <w:t xml:space="preserve"> GendersController()</w:t>
      </w:r>
    </w:p>
    <w:p w14:paraId="73745D88" w14:textId="77777777" w:rsidR="00970166" w:rsidRDefault="00970166" w:rsidP="00970166"/>
    <w:p w14:paraId="52352450" w14:textId="77777777" w:rsidR="00970166" w:rsidRDefault="00970166" w:rsidP="00970166">
      <w:r>
        <w:t>As configurações deverão estar como a figura abaixo:</w:t>
      </w:r>
    </w:p>
    <w:p w14:paraId="5BBEFF48" w14:textId="77777777" w:rsidR="00970166" w:rsidRDefault="00970166" w:rsidP="00970166">
      <w:pPr>
        <w:rPr>
          <w:b/>
          <w:bCs/>
        </w:rPr>
      </w:pPr>
    </w:p>
    <w:p w14:paraId="49544E6A" w14:textId="77777777" w:rsidR="00970166" w:rsidRDefault="00571B2F" w:rsidP="00970166">
      <w:pPr>
        <w:keepNext/>
        <w:jc w:val="center"/>
      </w:pPr>
      <w:r>
        <w:rPr>
          <w:b/>
          <w:noProof/>
        </w:rPr>
        <w:pict w14:anchorId="73C884E5">
          <v:shape id="Imagem 2" o:spid="_x0000_i1031" type="#_x0000_t75" style="width:425.15pt;height:237.25pt;visibility:visible">
            <v:imagedata r:id="rId14" o:title=""/>
          </v:shape>
        </w:pict>
      </w:r>
    </w:p>
    <w:p w14:paraId="42510981" w14:textId="77777777" w:rsidR="00970166" w:rsidRDefault="00970166" w:rsidP="00970166">
      <w:pPr>
        <w:pStyle w:val="Legenda"/>
        <w:jc w:val="center"/>
        <w:rPr>
          <w:b/>
          <w:bCs/>
        </w:rPr>
      </w:pPr>
      <w:r>
        <w:t xml:space="preserve">Figura 5. </w:t>
      </w:r>
      <w:fldSimple w:instr=" SEQ Figura_5. \* ARABIC ">
        <w:r>
          <w:rPr>
            <w:noProof/>
          </w:rPr>
          <w:t>4</w:t>
        </w:r>
      </w:fldSimple>
      <w:r>
        <w:t xml:space="preserve"> - Model do combobox de gênero</w:t>
      </w:r>
    </w:p>
    <w:p w14:paraId="39E68144" w14:textId="77777777" w:rsidR="00970166" w:rsidRDefault="00970166" w:rsidP="00970166">
      <w:pPr>
        <w:rPr>
          <w:b/>
          <w:bCs/>
        </w:rPr>
      </w:pPr>
    </w:p>
    <w:p w14:paraId="5AF9DAA7" w14:textId="77777777" w:rsidR="00970166" w:rsidRDefault="00970166" w:rsidP="00970166">
      <w:r>
        <w:rPr>
          <w:b/>
          <w:bCs/>
        </w:rPr>
        <w:t>6.4 -</w:t>
      </w:r>
      <w:r>
        <w:t xml:space="preserve"> Agora basta entrar no modo código-fonte do arquivo </w:t>
      </w:r>
      <w:r w:rsidRPr="00252767">
        <w:rPr>
          <w:rFonts w:ascii="Courier New" w:hAnsi="Courier New" w:cs="Courier New"/>
        </w:rPr>
        <w:t>AddOrEditMovieView</w:t>
      </w:r>
      <w:r>
        <w:t xml:space="preserve"> e importar </w:t>
      </w:r>
      <w:r w:rsidRPr="00252767">
        <w:rPr>
          <w:rFonts w:ascii="Courier New" w:hAnsi="Courier New" w:cs="Courier New"/>
        </w:rPr>
        <w:t>GendersControllers</w:t>
      </w:r>
      <w:r>
        <w:t xml:space="preserve"> à classe. (Use </w:t>
      </w:r>
      <w:r w:rsidRPr="00252767">
        <w:rPr>
          <w:rFonts w:ascii="Courier New" w:hAnsi="Courier New" w:cs="Courier New"/>
        </w:rPr>
        <w:t>Cmd+Shift+I</w:t>
      </w:r>
      <w:r>
        <w:t xml:space="preserve">, se você estiver em um Mac, ou </w:t>
      </w:r>
      <w:r w:rsidRPr="00252767">
        <w:rPr>
          <w:rFonts w:ascii="Courier New" w:hAnsi="Courier New" w:cs="Courier New"/>
        </w:rPr>
        <w:t>Ctrl+Shift+I</w:t>
      </w:r>
      <w:r>
        <w:rPr>
          <w:rFonts w:ascii="Verdana" w:hAnsi="Verdana"/>
        </w:rPr>
        <w:t xml:space="preserve"> </w:t>
      </w:r>
      <w:r>
        <w:t>caso esteja em um computador Windows).</w:t>
      </w:r>
    </w:p>
    <w:p w14:paraId="3E46276A" w14:textId="77777777" w:rsidR="00970166" w:rsidRDefault="00970166" w:rsidP="00970166">
      <w:r>
        <w:t xml:space="preserve">Agora basta executar o arquivo </w:t>
      </w:r>
      <w:r w:rsidRPr="00252767">
        <w:rPr>
          <w:rFonts w:ascii="Courier New" w:hAnsi="Courier New" w:cs="Courier New"/>
        </w:rPr>
        <w:t>AddOrEditMovieView</w:t>
      </w:r>
      <w:r>
        <w:t xml:space="preserve"> e ver que nosso combobox foi preenchido.</w:t>
      </w:r>
    </w:p>
    <w:p w14:paraId="2462D2D2" w14:textId="77777777" w:rsidR="00970166" w:rsidRDefault="00970166" w:rsidP="00970166"/>
    <w:p w14:paraId="7E3E7670" w14:textId="77777777" w:rsidR="00970166" w:rsidRDefault="00970166" w:rsidP="00970166">
      <w:pPr>
        <w:pStyle w:val="Ttulo5"/>
      </w:pPr>
      <w:r>
        <w:t>1.2.3.2. Configurando o JTextArea</w:t>
      </w:r>
    </w:p>
    <w:p w14:paraId="3D5290B6" w14:textId="77777777" w:rsidR="00970166" w:rsidRDefault="00970166" w:rsidP="00970166">
      <w:r>
        <w:t xml:space="preserve">Nosso </w:t>
      </w:r>
      <w:r w:rsidRPr="00E7287F">
        <w:rPr>
          <w:rFonts w:ascii="Courier New" w:hAnsi="Courier New" w:cs="Courier New"/>
        </w:rPr>
        <w:t>JTextArea</w:t>
      </w:r>
      <w:r>
        <w:t xml:space="preserve"> deverá ter as seguintes configurações:</w:t>
      </w:r>
    </w:p>
    <w:p w14:paraId="238670DB" w14:textId="77777777" w:rsidR="00970166" w:rsidRDefault="00970166" w:rsidP="00970166">
      <w:pPr>
        <w:pStyle w:val="ListaColorida-nfase11"/>
        <w:numPr>
          <w:ilvl w:val="0"/>
          <w:numId w:val="2"/>
        </w:numPr>
        <w:spacing w:before="120" w:after="120"/>
      </w:pPr>
      <w:r>
        <w:t>Barra de rolagem vertical</w:t>
      </w:r>
    </w:p>
    <w:p w14:paraId="77A45A1F" w14:textId="77777777" w:rsidR="00970166" w:rsidRDefault="00970166" w:rsidP="00970166">
      <w:pPr>
        <w:pStyle w:val="ListaColorida-nfase11"/>
        <w:numPr>
          <w:ilvl w:val="0"/>
          <w:numId w:val="2"/>
        </w:numPr>
        <w:spacing w:before="120" w:after="120"/>
      </w:pPr>
      <w:r>
        <w:t>Quebra de texto ao final do container</w:t>
      </w:r>
    </w:p>
    <w:p w14:paraId="77224BEC" w14:textId="77777777" w:rsidR="00970166" w:rsidRDefault="00970166" w:rsidP="00970166"/>
    <w:p w14:paraId="79C795E4" w14:textId="77777777" w:rsidR="00970166" w:rsidRDefault="00970166" w:rsidP="00970166">
      <w:r>
        <w:t>Para isso siga os seguintes passos:</w:t>
      </w:r>
    </w:p>
    <w:p w14:paraId="78CE4116" w14:textId="77777777" w:rsidR="00970166" w:rsidRDefault="00970166" w:rsidP="00970166">
      <w:r>
        <w:rPr>
          <w:b/>
          <w:bCs/>
        </w:rPr>
        <w:lastRenderedPageBreak/>
        <w:t>1 -</w:t>
      </w:r>
      <w:r>
        <w:t xml:space="preserve"> Basta selecionarmos nosso </w:t>
      </w:r>
      <w:r w:rsidRPr="00F24553">
        <w:rPr>
          <w:rFonts w:ascii="Courier New" w:hAnsi="Courier New" w:cs="Courier New"/>
        </w:rPr>
        <w:t>synopsisTextArea</w:t>
      </w:r>
      <w:r>
        <w:t xml:space="preserve"> e, no painel de propriedades, deixe marcado a propriedade </w:t>
      </w:r>
      <w:r w:rsidRPr="00F24553">
        <w:rPr>
          <w:rFonts w:ascii="Courier New" w:hAnsi="Courier New" w:cs="Courier New"/>
        </w:rPr>
        <w:t>lineWrap</w:t>
      </w:r>
      <w:r>
        <w:t>, como na imagem a seguir:</w:t>
      </w:r>
    </w:p>
    <w:p w14:paraId="1BA3F38A" w14:textId="77777777" w:rsidR="00970166" w:rsidRDefault="00970166" w:rsidP="00970166"/>
    <w:p w14:paraId="7BC2A30F" w14:textId="77777777" w:rsidR="00970166" w:rsidRDefault="00571B2F" w:rsidP="00970166">
      <w:pPr>
        <w:keepNext/>
        <w:jc w:val="center"/>
      </w:pPr>
      <w:r>
        <w:rPr>
          <w:noProof/>
        </w:rPr>
        <w:pict w14:anchorId="6E9F49BD">
          <v:shape id="Imagem 7" o:spid="_x0000_i1032" type="#_x0000_t75" style="width:307.2pt;height:24pt;visibility:visible">
            <v:imagedata r:id="rId15" o:title=""/>
          </v:shape>
        </w:pict>
      </w:r>
    </w:p>
    <w:p w14:paraId="74F683E9" w14:textId="77777777" w:rsidR="00970166" w:rsidRDefault="00970166" w:rsidP="00970166">
      <w:pPr>
        <w:pStyle w:val="Legenda"/>
        <w:jc w:val="center"/>
      </w:pPr>
      <w:r>
        <w:t xml:space="preserve">Figura 5. </w:t>
      </w:r>
      <w:fldSimple w:instr=" SEQ Figura_5. \* ARABIC ">
        <w:r>
          <w:rPr>
            <w:noProof/>
          </w:rPr>
          <w:t>5</w:t>
        </w:r>
      </w:fldSimple>
      <w:r>
        <w:t xml:space="preserve"> - Propriedade lineWrap selecionada</w:t>
      </w:r>
    </w:p>
    <w:p w14:paraId="302F7F73" w14:textId="77777777" w:rsidR="00970166" w:rsidRDefault="00970166" w:rsidP="00970166"/>
    <w:p w14:paraId="293937B8" w14:textId="77777777" w:rsidR="00970166" w:rsidRDefault="00970166" w:rsidP="00970166">
      <w:r>
        <w:t>É só isso que precisamos fazer, a medida que digitarmos a barra vertical irá aparecer.</w:t>
      </w:r>
    </w:p>
    <w:p w14:paraId="131B58A0" w14:textId="77777777" w:rsidR="00970166" w:rsidRDefault="00970166" w:rsidP="00970166"/>
    <w:p w14:paraId="1B23B03E" w14:textId="77777777" w:rsidR="00970166" w:rsidRDefault="00970166" w:rsidP="00970166">
      <w:pPr>
        <w:pStyle w:val="Ttulo5"/>
      </w:pPr>
      <w:r>
        <w:t>1.2.3.3. Fechando a tela</w:t>
      </w:r>
    </w:p>
    <w:p w14:paraId="432D0441" w14:textId="77777777" w:rsidR="00970166" w:rsidRDefault="00970166" w:rsidP="00970166">
      <w:r>
        <w:t xml:space="preserve">Neste passo iremos aproveitar os exemplos dados em aula. Ainda no arquivo </w:t>
      </w:r>
      <w:r w:rsidRPr="00F24553">
        <w:rPr>
          <w:rFonts w:ascii="Courier New" w:hAnsi="Courier New" w:cs="Courier New"/>
        </w:rPr>
        <w:t>AddOrEditMovieView</w:t>
      </w:r>
      <w:r>
        <w:t xml:space="preserve"> no modo </w:t>
      </w:r>
      <w:r>
        <w:rPr>
          <w:b/>
          <w:bCs/>
        </w:rPr>
        <w:t>Projeto</w:t>
      </w:r>
      <w:r>
        <w:t xml:space="preserve">, e dê duplo clique no botão “Cancelar”. Você irá entrar na implementação do evento de clique do botão. Adicione o método </w:t>
      </w:r>
      <w:r w:rsidRPr="00F24553">
        <w:rPr>
          <w:rFonts w:ascii="Courier New" w:hAnsi="Courier New" w:cs="Courier New"/>
        </w:rPr>
        <w:t>setVisible(false)</w:t>
      </w:r>
      <w:r>
        <w:t xml:space="preserve"> e o </w:t>
      </w:r>
      <w:r w:rsidRPr="00F24553">
        <w:rPr>
          <w:rFonts w:ascii="Courier New" w:hAnsi="Courier New" w:cs="Courier New"/>
        </w:rPr>
        <w:t>dispose()</w:t>
      </w:r>
      <w:r>
        <w:t>. Veja como ficará:</w:t>
      </w:r>
    </w:p>
    <w:p w14:paraId="31090143" w14:textId="77777777" w:rsidR="00970166" w:rsidRDefault="00970166" w:rsidP="00970166"/>
    <w:p w14:paraId="4182446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private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cancelButtonActionPerformed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java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awt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event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ActionEvent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evt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3D86EDD2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83" w:name="AddOrEditMovieView.java-271"/>
      <w:bookmarkEnd w:id="38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59374A">
        <w:rPr>
          <w:rFonts w:ascii="Consolas" w:hAnsi="Consolas" w:cs="Courier New"/>
          <w:color w:val="333333"/>
          <w:sz w:val="18"/>
          <w:szCs w:val="18"/>
        </w:rPr>
        <w:t>setVisible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(false);</w:t>
      </w:r>
    </w:p>
    <w:p w14:paraId="7C5E7949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84" w:name="AddOrEditMovieView.java-272"/>
      <w:bookmarkEnd w:id="384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    dispose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();</w:t>
      </w:r>
    </w:p>
    <w:p w14:paraId="4F5FEA38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85" w:name="AddOrEditMovieView.java-273"/>
      <w:bookmarkEnd w:id="385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2DA93432" w14:textId="77777777" w:rsidR="00970166" w:rsidRPr="00EA7964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4F443170" w14:textId="77777777" w:rsidR="00970166" w:rsidRDefault="00970166" w:rsidP="00970166">
      <w:r>
        <w:t xml:space="preserve">Execute o arquivo e teste clicando no botão </w:t>
      </w:r>
      <w:r>
        <w:rPr>
          <w:b/>
          <w:bCs/>
        </w:rPr>
        <w:t>Cancelar</w:t>
      </w:r>
      <w:r>
        <w:t>.</w:t>
      </w:r>
    </w:p>
    <w:p w14:paraId="06297646" w14:textId="77777777" w:rsidR="00970166" w:rsidRDefault="00970166" w:rsidP="00970166"/>
    <w:p w14:paraId="7FAB1412" w14:textId="77777777" w:rsidR="00970166" w:rsidRDefault="00970166" w:rsidP="00970166">
      <w:pPr>
        <w:pStyle w:val="Ttulo5"/>
      </w:pPr>
      <w:r>
        <w:t>1.2.3.4. Máscaras para TextField</w:t>
      </w:r>
    </w:p>
    <w:p w14:paraId="612E0307" w14:textId="77777777" w:rsidR="00970166" w:rsidRDefault="00970166" w:rsidP="00970166">
      <w:r>
        <w:t xml:space="preserve">Este conteúdo é adicional ao livro do aluno, então é importante que você, educador, mostre esta parte em especial aos alunos. </w:t>
      </w:r>
    </w:p>
    <w:p w14:paraId="3D371390" w14:textId="77777777" w:rsidR="00970166" w:rsidRDefault="00970166" w:rsidP="00970166">
      <w:r>
        <w:t>Na nossa View temos campos numéricos (</w:t>
      </w:r>
      <w:r w:rsidRPr="00F24553">
        <w:rPr>
          <w:rFonts w:ascii="Courier New" w:hAnsi="Courier New" w:cs="Courier New"/>
        </w:rPr>
        <w:t>duration</w:t>
      </w:r>
      <w:r>
        <w:t>), campo de data (</w:t>
      </w:r>
      <w:r w:rsidRPr="00F24553">
        <w:rPr>
          <w:rFonts w:ascii="Courier New" w:hAnsi="Courier New" w:cs="Courier New"/>
        </w:rPr>
        <w:t>releaseDate</w:t>
      </w:r>
      <w:r>
        <w:t>) e campos monetários (</w:t>
      </w:r>
      <w:r w:rsidRPr="00F24553">
        <w:rPr>
          <w:rFonts w:ascii="Courier New" w:hAnsi="Courier New" w:cs="Courier New"/>
        </w:rPr>
        <w:t>budget</w:t>
      </w:r>
      <w:r>
        <w:t xml:space="preserve"> e </w:t>
      </w:r>
      <w:r w:rsidRPr="00F24553">
        <w:rPr>
          <w:rFonts w:ascii="Courier New" w:hAnsi="Courier New" w:cs="Courier New"/>
        </w:rPr>
        <w:t>revenue</w:t>
      </w:r>
      <w:r>
        <w:t xml:space="preserve">). Devemos restringir o tipo da entrada nestes campos para que o usuário não coloque algo diferente do que estamos esperando (tempo negativo em </w:t>
      </w:r>
      <w:r w:rsidRPr="00F24553">
        <w:rPr>
          <w:rFonts w:ascii="Courier New" w:hAnsi="Courier New" w:cs="Courier New"/>
        </w:rPr>
        <w:t>duration</w:t>
      </w:r>
      <w:r>
        <w:t xml:space="preserve">, palavras em </w:t>
      </w:r>
      <w:r w:rsidRPr="00F24553">
        <w:rPr>
          <w:rFonts w:ascii="Courier New" w:hAnsi="Courier New" w:cs="Courier New"/>
        </w:rPr>
        <w:t>releaseDate</w:t>
      </w:r>
      <w:r>
        <w:t xml:space="preserve"> e nos campos monetários, etc). Para isto vamos criar máscaras aos campos de texto. Começaremos com o </w:t>
      </w:r>
      <w:r w:rsidRPr="00F24553">
        <w:rPr>
          <w:rFonts w:ascii="Courier New" w:hAnsi="Courier New" w:cs="Courier New"/>
        </w:rPr>
        <w:t>durationTextField</w:t>
      </w:r>
      <w:r>
        <w:t>, que é o mais simples,</w:t>
      </w:r>
    </w:p>
    <w:p w14:paraId="04F643FF" w14:textId="77777777" w:rsidR="00970166" w:rsidRDefault="00970166" w:rsidP="00970166">
      <w:r>
        <w:t xml:space="preserve">Para o </w:t>
      </w:r>
      <w:r w:rsidRPr="00F24553">
        <w:rPr>
          <w:rFonts w:ascii="Courier New" w:hAnsi="Courier New" w:cs="Courier New"/>
        </w:rPr>
        <w:t>durationTextField</w:t>
      </w:r>
      <w:r>
        <w:t xml:space="preserve"> devemos restringir a entrada para que receba apenas números inteiros positivos, pois este campo receberá os minutos de duração de um filme.</w:t>
      </w:r>
    </w:p>
    <w:p w14:paraId="769B4874" w14:textId="77777777" w:rsidR="00970166" w:rsidRDefault="00970166" w:rsidP="00970166">
      <w:r w:rsidRPr="00C905C8">
        <w:rPr>
          <w:b/>
        </w:rPr>
        <w:t>1</w:t>
      </w:r>
      <w:r w:rsidRPr="00F24553">
        <w:t xml:space="preserve"> - Remova o </w:t>
      </w:r>
      <w:r w:rsidRPr="00F24553">
        <w:rPr>
          <w:rFonts w:ascii="Courier New" w:hAnsi="Courier New" w:cs="Courier New"/>
        </w:rPr>
        <w:t>durationTextField</w:t>
      </w:r>
      <w:r w:rsidRPr="00F24553">
        <w:t xml:space="preserve"> e no lugar dele insira um </w:t>
      </w:r>
      <w:r w:rsidRPr="00F24553">
        <w:rPr>
          <w:rFonts w:ascii="Courier New" w:hAnsi="Courier New" w:cs="Courier New"/>
        </w:rPr>
        <w:t>JFormattedTextField</w:t>
      </w:r>
      <w:r w:rsidRPr="00F24553">
        <w:t>, chame-o de</w:t>
      </w:r>
      <w:r>
        <w:t xml:space="preserve"> </w:t>
      </w:r>
      <w:r w:rsidRPr="00F24553">
        <w:rPr>
          <w:rFonts w:ascii="Courier New" w:hAnsi="Courier New" w:cs="Courier New"/>
        </w:rPr>
        <w:t>durationFormattedTextField</w:t>
      </w:r>
      <w:r w:rsidRPr="00F24553">
        <w:t>.</w:t>
      </w:r>
    </w:p>
    <w:p w14:paraId="3E377A89" w14:textId="77777777" w:rsidR="00970166" w:rsidRDefault="00970166" w:rsidP="00970166">
      <w:r>
        <w:rPr>
          <w:b/>
          <w:bCs/>
        </w:rPr>
        <w:t>2 -</w:t>
      </w:r>
      <w:r>
        <w:t xml:space="preserve"> Selecione o </w:t>
      </w:r>
      <w:r w:rsidRPr="00F24553">
        <w:rPr>
          <w:rFonts w:ascii="Courier New" w:hAnsi="Courier New" w:cs="Courier New"/>
        </w:rPr>
        <w:t>durationFormattedTextField</w:t>
      </w:r>
      <w:r>
        <w:t xml:space="preserve"> e no painel de propriedades clique no botão “…” da propriedade </w:t>
      </w:r>
      <w:r w:rsidRPr="00F24553">
        <w:rPr>
          <w:rFonts w:ascii="Courier New" w:hAnsi="Courier New" w:cs="Courier New"/>
        </w:rPr>
        <w:t>formatterFactory</w:t>
      </w:r>
      <w:r>
        <w:t>. A seguinte tela se abrirá:</w:t>
      </w:r>
    </w:p>
    <w:p w14:paraId="71649EED" w14:textId="77777777" w:rsidR="00970166" w:rsidRDefault="00970166" w:rsidP="00970166">
      <w:pPr>
        <w:rPr>
          <w:b/>
          <w:bCs/>
        </w:rPr>
      </w:pPr>
    </w:p>
    <w:p w14:paraId="3C31DD0A" w14:textId="77777777" w:rsidR="00970166" w:rsidRDefault="00571B2F" w:rsidP="00970166">
      <w:pPr>
        <w:keepNext/>
        <w:jc w:val="center"/>
      </w:pPr>
      <w:r>
        <w:rPr>
          <w:b/>
          <w:noProof/>
        </w:rPr>
        <w:lastRenderedPageBreak/>
        <w:pict w14:anchorId="6FDCBDEF">
          <v:shape id="Imagem 4" o:spid="_x0000_i1033" type="#_x0000_t75" style="width:424.45pt;height:233.85pt;visibility:visible">
            <v:imagedata r:id="rId16" o:title=""/>
          </v:shape>
        </w:pict>
      </w:r>
    </w:p>
    <w:p w14:paraId="5FF994AF" w14:textId="77777777" w:rsidR="00970166" w:rsidRDefault="00970166" w:rsidP="00970166">
      <w:pPr>
        <w:pStyle w:val="Legenda"/>
        <w:jc w:val="center"/>
      </w:pPr>
      <w:r>
        <w:t xml:space="preserve">Figura 5. </w:t>
      </w:r>
      <w:fldSimple w:instr=" SEQ Figura_5. \* ARABIC ">
        <w:r>
          <w:rPr>
            <w:noProof/>
          </w:rPr>
          <w:t>6</w:t>
        </w:r>
      </w:fldSimple>
      <w:r>
        <w:t xml:space="preserve"> - Formatação de duração</w:t>
      </w:r>
    </w:p>
    <w:p w14:paraId="04C9E56E" w14:textId="77777777" w:rsidR="00970166" w:rsidRPr="00DA0039" w:rsidRDefault="00970166" w:rsidP="00970166"/>
    <w:p w14:paraId="507356FF" w14:textId="77777777" w:rsidR="00970166" w:rsidRDefault="00970166" w:rsidP="00970166">
      <w:r>
        <w:rPr>
          <w:b/>
          <w:bCs/>
        </w:rPr>
        <w:t>2.1 -</w:t>
      </w:r>
      <w:r>
        <w:t xml:space="preserve"> Selecione </w:t>
      </w:r>
      <w:r>
        <w:rPr>
          <w:b/>
          <w:bCs/>
        </w:rPr>
        <w:t>Editor de formato</w:t>
      </w:r>
      <w:r>
        <w:t xml:space="preserve"> (1), categoria </w:t>
      </w:r>
      <w:r>
        <w:rPr>
          <w:b/>
          <w:bCs/>
        </w:rPr>
        <w:t>número</w:t>
      </w:r>
      <w:r>
        <w:t xml:space="preserve"> (2) e no grupo </w:t>
      </w:r>
      <w:r>
        <w:rPr>
          <w:b/>
          <w:bCs/>
        </w:rPr>
        <w:t>Formatar</w:t>
      </w:r>
      <w:r>
        <w:t xml:space="preserve"> selecione </w:t>
      </w:r>
      <w:r>
        <w:rPr>
          <w:b/>
          <w:bCs/>
        </w:rPr>
        <w:t>default inteiro</w:t>
      </w:r>
      <w:r>
        <w:t xml:space="preserve"> (3). Clique em </w:t>
      </w:r>
      <w:r>
        <w:rPr>
          <w:b/>
          <w:bCs/>
        </w:rPr>
        <w:t>OK</w:t>
      </w:r>
      <w:r>
        <w:t xml:space="preserve"> para aplicar a alteração (4).</w:t>
      </w:r>
    </w:p>
    <w:p w14:paraId="73DD4AA7" w14:textId="77777777" w:rsidR="00970166" w:rsidRDefault="00970166" w:rsidP="00970166">
      <w:r>
        <w:t>Agora vamos formatar os campos monetários.</w:t>
      </w:r>
    </w:p>
    <w:p w14:paraId="0B85D697" w14:textId="77777777" w:rsidR="00970166" w:rsidRDefault="00970166" w:rsidP="00970166"/>
    <w:p w14:paraId="28862451" w14:textId="77777777" w:rsidR="00970166" w:rsidRDefault="00970166" w:rsidP="00970166">
      <w:r w:rsidRPr="00C905C8">
        <w:rPr>
          <w:b/>
        </w:rPr>
        <w:t>3</w:t>
      </w:r>
      <w:r w:rsidRPr="00F24553">
        <w:t xml:space="preserve"> - Remova os campos </w:t>
      </w:r>
      <w:r w:rsidRPr="00F24553">
        <w:rPr>
          <w:rFonts w:ascii="Courier New" w:hAnsi="Courier New" w:cs="Courier New"/>
        </w:rPr>
        <w:t>budgetTextField</w:t>
      </w:r>
      <w:r w:rsidRPr="00F24553">
        <w:t xml:space="preserve"> e </w:t>
      </w:r>
      <w:r w:rsidRPr="00F24553">
        <w:rPr>
          <w:rFonts w:ascii="Courier New" w:hAnsi="Courier New" w:cs="Courier New"/>
        </w:rPr>
        <w:t>revenueTextField</w:t>
      </w:r>
      <w:r w:rsidRPr="00F24553">
        <w:t xml:space="preserve">, no lugar dele insira </w:t>
      </w:r>
      <w:r w:rsidRPr="00F24553">
        <w:rPr>
          <w:rFonts w:ascii="Courier New" w:hAnsi="Courier New" w:cs="Courier New"/>
        </w:rPr>
        <w:t>isJFormattedTextField</w:t>
      </w:r>
      <w:r w:rsidRPr="00F24553">
        <w:t xml:space="preserve">, chame-os de </w:t>
      </w:r>
      <w:r w:rsidRPr="00F24553">
        <w:rPr>
          <w:rFonts w:ascii="Courier New" w:hAnsi="Courier New" w:cs="Courier New"/>
        </w:rPr>
        <w:t>budgetFormattedTextField</w:t>
      </w:r>
      <w:r w:rsidRPr="00F24553">
        <w:t xml:space="preserve"> e</w:t>
      </w:r>
      <w:r>
        <w:t xml:space="preserve"> </w:t>
      </w:r>
      <w:r w:rsidRPr="00F24553">
        <w:rPr>
          <w:rFonts w:ascii="Courier New" w:hAnsi="Courier New" w:cs="Courier New"/>
        </w:rPr>
        <w:t>revenueFormattedTextField</w:t>
      </w:r>
      <w:r w:rsidRPr="00F24553">
        <w:t xml:space="preserve"> respectivamente.</w:t>
      </w:r>
    </w:p>
    <w:p w14:paraId="3D2BF983" w14:textId="77777777" w:rsidR="00970166" w:rsidRPr="00F24553" w:rsidRDefault="00970166" w:rsidP="00970166"/>
    <w:p w14:paraId="5B0FF85F" w14:textId="77777777" w:rsidR="00970166" w:rsidRDefault="00970166" w:rsidP="00970166">
      <w:r>
        <w:rPr>
          <w:b/>
          <w:bCs/>
        </w:rPr>
        <w:t>4 -</w:t>
      </w:r>
      <w:r>
        <w:t xml:space="preserve"> Selecione o </w:t>
      </w:r>
      <w:r w:rsidRPr="00F24553">
        <w:rPr>
          <w:rFonts w:ascii="Courier New" w:hAnsi="Courier New" w:cs="Courier New"/>
        </w:rPr>
        <w:t>budgetFormattedTextField</w:t>
      </w:r>
      <w:r>
        <w:t xml:space="preserve"> e no painel de propriedades clique no botão “…” da propriedade </w:t>
      </w:r>
      <w:r w:rsidRPr="00F24553">
        <w:rPr>
          <w:rFonts w:ascii="Courier New" w:hAnsi="Courier New" w:cs="Courier New"/>
        </w:rPr>
        <w:t>formatterFactory</w:t>
      </w:r>
      <w:r>
        <w:t>. A siga os passos de acordo com a imagem:</w:t>
      </w:r>
    </w:p>
    <w:p w14:paraId="0EB82FED" w14:textId="77777777" w:rsidR="00970166" w:rsidRDefault="00970166" w:rsidP="00970166">
      <w:pPr>
        <w:rPr>
          <w:b/>
          <w:bCs/>
        </w:rPr>
      </w:pPr>
    </w:p>
    <w:p w14:paraId="4B1361A7" w14:textId="77777777" w:rsidR="00970166" w:rsidRDefault="00571B2F" w:rsidP="00970166">
      <w:pPr>
        <w:keepNext/>
      </w:pPr>
      <w:r>
        <w:rPr>
          <w:b/>
          <w:noProof/>
        </w:rPr>
        <w:pict w14:anchorId="026F77C8">
          <v:shape id="Imagem 5" o:spid="_x0000_i1034" type="#_x0000_t75" style="width:425.15pt;height:224.25pt;visibility:visible">
            <v:imagedata r:id="rId17" o:title=""/>
          </v:shape>
        </w:pict>
      </w:r>
    </w:p>
    <w:p w14:paraId="4196133E" w14:textId="77777777" w:rsidR="00970166" w:rsidRDefault="00970166" w:rsidP="00970166">
      <w:pPr>
        <w:pStyle w:val="Legenda"/>
        <w:jc w:val="center"/>
        <w:rPr>
          <w:b/>
          <w:bCs/>
        </w:rPr>
      </w:pPr>
      <w:r>
        <w:t xml:space="preserve">Figura 5. </w:t>
      </w:r>
      <w:fldSimple w:instr=" SEQ Figura_5. \* ARABIC ">
        <w:r>
          <w:rPr>
            <w:noProof/>
          </w:rPr>
          <w:t>7</w:t>
        </w:r>
      </w:fldSimple>
      <w:r>
        <w:t xml:space="preserve"> - Formatação monetária</w:t>
      </w:r>
    </w:p>
    <w:p w14:paraId="356D079E" w14:textId="77777777" w:rsidR="00970166" w:rsidRDefault="00970166" w:rsidP="00970166">
      <w:pPr>
        <w:rPr>
          <w:b/>
          <w:bCs/>
        </w:rPr>
      </w:pPr>
    </w:p>
    <w:p w14:paraId="32CA06ED" w14:textId="77777777" w:rsidR="00970166" w:rsidRDefault="00970166" w:rsidP="00970166">
      <w:r>
        <w:rPr>
          <w:b/>
          <w:bCs/>
        </w:rPr>
        <w:lastRenderedPageBreak/>
        <w:t>4.1 -</w:t>
      </w:r>
      <w:r>
        <w:t xml:space="preserve"> Selecione </w:t>
      </w:r>
      <w:r>
        <w:rPr>
          <w:b/>
          <w:bCs/>
        </w:rPr>
        <w:t>Código personalizado</w:t>
      </w:r>
      <w:r>
        <w:t xml:space="preserve"> (1), cole o código abaixo (2) e clique em </w:t>
      </w:r>
      <w:r>
        <w:rPr>
          <w:b/>
          <w:bCs/>
        </w:rPr>
        <w:t>OK</w:t>
      </w:r>
      <w:r>
        <w:t xml:space="preserve"> para aplicar a alteração (3).</w:t>
      </w:r>
    </w:p>
    <w:p w14:paraId="0B78735D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26EE7248" w14:textId="77777777" w:rsidR="00970166" w:rsidRPr="00A32349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2349">
        <w:rPr>
          <w:rFonts w:ascii="Courier New" w:hAnsi="Courier New" w:cs="Courier New"/>
          <w:color w:val="000000"/>
          <w:sz w:val="20"/>
          <w:szCs w:val="20"/>
          <w:lang w:val="en-US"/>
        </w:rPr>
        <w:t>new DefaultFormatterFactory(new NumberFormatter(paymentFormat))</w:t>
      </w:r>
    </w:p>
    <w:p w14:paraId="24A2F02D" w14:textId="77777777" w:rsidR="00970166" w:rsidRPr="00A32349" w:rsidRDefault="00970166" w:rsidP="00970166">
      <w:pPr>
        <w:rPr>
          <w:b/>
          <w:bCs/>
          <w:lang w:val="en-US"/>
        </w:rPr>
      </w:pPr>
    </w:p>
    <w:p w14:paraId="19E4B4C8" w14:textId="77777777" w:rsidR="00970166" w:rsidRDefault="00970166" w:rsidP="00970166">
      <w:r>
        <w:rPr>
          <w:b/>
          <w:bCs/>
        </w:rPr>
        <w:t>5 -</w:t>
      </w:r>
      <w:r>
        <w:t xml:space="preserve"> Repita o procedimento 4 e 4.1 para </w:t>
      </w:r>
      <w:r w:rsidRPr="00F24553">
        <w:rPr>
          <w:rFonts w:ascii="Courier New" w:hAnsi="Courier New" w:cs="Courier New"/>
        </w:rPr>
        <w:t>revenueFormattedTextField</w:t>
      </w:r>
      <w:r>
        <w:t>.</w:t>
      </w:r>
    </w:p>
    <w:p w14:paraId="75F82C9A" w14:textId="77777777" w:rsidR="00970166" w:rsidRDefault="00970166" w:rsidP="00970166"/>
    <w:p w14:paraId="4CD408E1" w14:textId="77777777" w:rsidR="00970166" w:rsidRDefault="00970166" w:rsidP="00970166">
      <w:r>
        <w:rPr>
          <w:b/>
          <w:bCs/>
        </w:rPr>
        <w:t>6 -</w:t>
      </w:r>
      <w:r>
        <w:t xml:space="preserve"> Para ajudar o usuário, altere a propriedade </w:t>
      </w:r>
      <w:r w:rsidRPr="00F24553">
        <w:rPr>
          <w:rFonts w:ascii="Courier New" w:hAnsi="Courier New" w:cs="Courier New"/>
        </w:rPr>
        <w:t>text</w:t>
      </w:r>
      <w:r>
        <w:t xml:space="preserve"> de ambos campos com o valor </w:t>
      </w:r>
      <w:r w:rsidRPr="00F24553">
        <w:rPr>
          <w:rFonts w:ascii="Courier New" w:hAnsi="Courier New" w:cs="Courier New"/>
        </w:rPr>
        <w:t>R$ 0,00</w:t>
      </w:r>
      <w:r>
        <w:t>.</w:t>
      </w:r>
    </w:p>
    <w:p w14:paraId="7D65802B" w14:textId="77777777" w:rsidR="00970166" w:rsidRDefault="00970166" w:rsidP="00970166">
      <w:r>
        <w:t>Se inserirmos algum valor inválido o campo ficará em branco no momento que seu foco for perdido.</w:t>
      </w:r>
    </w:p>
    <w:p w14:paraId="39F2E90F" w14:textId="77777777" w:rsidR="00970166" w:rsidRDefault="00970166" w:rsidP="00970166"/>
    <w:p w14:paraId="36E3AC9B" w14:textId="77777777" w:rsidR="00970166" w:rsidRDefault="00970166" w:rsidP="00970166">
      <w:r>
        <w:rPr>
          <w:b/>
          <w:bCs/>
        </w:rPr>
        <w:t>7 -</w:t>
      </w:r>
      <w:r>
        <w:t xml:space="preserve"> Agora vamos formatar o campo de data. Remova o </w:t>
      </w:r>
      <w:r w:rsidRPr="00DA0039">
        <w:rPr>
          <w:rFonts w:ascii="Courier New" w:hAnsi="Courier New" w:cs="Courier New"/>
        </w:rPr>
        <w:t>releaseDateTextField</w:t>
      </w:r>
      <w:r>
        <w:t xml:space="preserve"> e no lugar dele insira um </w:t>
      </w:r>
      <w:r w:rsidRPr="00DA0039">
        <w:rPr>
          <w:rFonts w:ascii="Courier New" w:hAnsi="Courier New" w:cs="Courier New"/>
        </w:rPr>
        <w:t>JFormattedTextField</w:t>
      </w:r>
      <w:r>
        <w:t xml:space="preserve">, chame-o de </w:t>
      </w:r>
      <w:r w:rsidRPr="00DA0039">
        <w:rPr>
          <w:rFonts w:ascii="Courier New" w:hAnsi="Courier New" w:cs="Courier New"/>
        </w:rPr>
        <w:t>releaseDateFormattedTextField</w:t>
      </w:r>
      <w:r>
        <w:t>.</w:t>
      </w:r>
    </w:p>
    <w:p w14:paraId="57618D13" w14:textId="77777777" w:rsidR="00970166" w:rsidRDefault="00970166" w:rsidP="00970166"/>
    <w:p w14:paraId="546DF8C7" w14:textId="77777777" w:rsidR="00970166" w:rsidRDefault="00970166" w:rsidP="00970166">
      <w:r>
        <w:rPr>
          <w:b/>
          <w:bCs/>
        </w:rPr>
        <w:t>8 -</w:t>
      </w:r>
      <w:r>
        <w:t xml:space="preserve"> Selecione o </w:t>
      </w:r>
      <w:r w:rsidRPr="00DA0039">
        <w:rPr>
          <w:rFonts w:ascii="Courier New" w:hAnsi="Courier New" w:cs="Courier New"/>
        </w:rPr>
        <w:t>releaseDateFormattedTextField</w:t>
      </w:r>
      <w:r>
        <w:t xml:space="preserve"> e no painel de propriedades clique no botão “…” da propriedade </w:t>
      </w:r>
      <w:r w:rsidRPr="00DA0039">
        <w:rPr>
          <w:rFonts w:ascii="Courier New" w:hAnsi="Courier New" w:cs="Courier New"/>
        </w:rPr>
        <w:t>formatterFactory</w:t>
      </w:r>
      <w:r>
        <w:t>. A siga os passos de acordo com a imagem:</w:t>
      </w:r>
    </w:p>
    <w:p w14:paraId="19EDD332" w14:textId="77777777" w:rsidR="00970166" w:rsidRDefault="00970166" w:rsidP="00970166">
      <w:pPr>
        <w:rPr>
          <w:b/>
          <w:bCs/>
        </w:rPr>
      </w:pPr>
    </w:p>
    <w:p w14:paraId="53CBE407" w14:textId="77777777" w:rsidR="00970166" w:rsidRDefault="00571B2F" w:rsidP="00970166">
      <w:pPr>
        <w:keepNext/>
        <w:jc w:val="center"/>
      </w:pPr>
      <w:r>
        <w:rPr>
          <w:b/>
          <w:noProof/>
        </w:rPr>
        <w:pict w14:anchorId="0952F42C">
          <v:shape id="Imagem 6" o:spid="_x0000_i1035" type="#_x0000_t75" style="width:425.15pt;height:234.5pt;visibility:visible">
            <v:imagedata r:id="rId18" o:title=""/>
          </v:shape>
        </w:pict>
      </w:r>
    </w:p>
    <w:p w14:paraId="4FF7C997" w14:textId="77777777" w:rsidR="00970166" w:rsidRDefault="00970166" w:rsidP="00970166">
      <w:pPr>
        <w:pStyle w:val="Legenda"/>
        <w:jc w:val="center"/>
        <w:rPr>
          <w:b/>
          <w:bCs/>
        </w:rPr>
      </w:pPr>
      <w:r>
        <w:t xml:space="preserve">Figura 5. </w:t>
      </w:r>
      <w:fldSimple w:instr=" SEQ Figura_5. \* ARABIC ">
        <w:r>
          <w:rPr>
            <w:noProof/>
          </w:rPr>
          <w:t>8</w:t>
        </w:r>
      </w:fldSimple>
      <w:r>
        <w:t xml:space="preserve"> - Formatação de data</w:t>
      </w:r>
    </w:p>
    <w:p w14:paraId="6FFD9905" w14:textId="77777777" w:rsidR="00970166" w:rsidRDefault="00970166" w:rsidP="00970166">
      <w:pPr>
        <w:rPr>
          <w:b/>
          <w:bCs/>
        </w:rPr>
      </w:pPr>
    </w:p>
    <w:p w14:paraId="6EE4359F" w14:textId="77777777" w:rsidR="00970166" w:rsidRDefault="00970166" w:rsidP="00970166">
      <w:r>
        <w:rPr>
          <w:b/>
          <w:bCs/>
        </w:rPr>
        <w:t>8.1 -</w:t>
      </w:r>
      <w:r>
        <w:t xml:space="preserve"> Selecione </w:t>
      </w:r>
      <w:r>
        <w:rPr>
          <w:b/>
          <w:bCs/>
        </w:rPr>
        <w:t>Editor de formato</w:t>
      </w:r>
      <w:r>
        <w:t xml:space="preserve"> (1), categoria </w:t>
      </w:r>
      <w:r>
        <w:rPr>
          <w:b/>
          <w:bCs/>
        </w:rPr>
        <w:t>máscara</w:t>
      </w:r>
      <w:r>
        <w:t xml:space="preserve"> (2) e no grupo </w:t>
      </w:r>
      <w:r>
        <w:rPr>
          <w:b/>
          <w:bCs/>
        </w:rPr>
        <w:t>Formatar</w:t>
      </w:r>
      <w:r>
        <w:t xml:space="preserve"> selecione </w:t>
      </w:r>
      <w:r>
        <w:rPr>
          <w:b/>
          <w:bCs/>
        </w:rPr>
        <w:t>personalizar</w:t>
      </w:r>
      <w:r>
        <w:t xml:space="preserve">(3). No campo </w:t>
      </w:r>
      <w:r>
        <w:rPr>
          <w:b/>
          <w:bCs/>
        </w:rPr>
        <w:t>Formato</w:t>
      </w:r>
      <w:r>
        <w:t xml:space="preserve"> insira a seguinte máscara de data: </w:t>
      </w:r>
      <w:r w:rsidRPr="00DA0039">
        <w:rPr>
          <w:rFonts w:ascii="Courier New" w:hAnsi="Courier New" w:cs="Courier New"/>
        </w:rPr>
        <w:t>##/##/####</w:t>
      </w:r>
      <w:r>
        <w:t xml:space="preserve"> (4). Clique em </w:t>
      </w:r>
      <w:r>
        <w:rPr>
          <w:b/>
          <w:bCs/>
        </w:rPr>
        <w:t>OK</w:t>
      </w:r>
      <w:r>
        <w:t xml:space="preserve"> para aplicar a alteração (5).</w:t>
      </w:r>
    </w:p>
    <w:p w14:paraId="43EA08AD" w14:textId="77777777" w:rsidR="00970166" w:rsidRDefault="00970166" w:rsidP="00970166">
      <w:r>
        <w:t>Ufa! Campos Formatado.</w:t>
      </w:r>
    </w:p>
    <w:p w14:paraId="045BAEB1" w14:textId="77777777" w:rsidR="00970166" w:rsidRDefault="00970166" w:rsidP="00970166"/>
    <w:p w14:paraId="4C49679C" w14:textId="77777777" w:rsidR="00970166" w:rsidRDefault="00970166" w:rsidP="00970166">
      <w:pPr>
        <w:pStyle w:val="Ttulo5"/>
        <w:rPr>
          <w:sz w:val="20"/>
        </w:rPr>
      </w:pPr>
      <w:r>
        <w:t xml:space="preserve">1.2.3.5. </w:t>
      </w:r>
      <w:r w:rsidRPr="00C905C8">
        <w:t>Salvando</w:t>
      </w:r>
      <w:r>
        <w:t xml:space="preserve"> um filme na list</w:t>
      </w:r>
      <w:r w:rsidRPr="00C905C8">
        <w:t>a</w:t>
      </w:r>
    </w:p>
    <w:p w14:paraId="3718A510" w14:textId="77777777" w:rsidR="00970166" w:rsidRDefault="00970166" w:rsidP="00970166">
      <w:r>
        <w:t>Vamos salvar um filme. Seguiremos os mesmos passos dados em aula, com o aditivo de que iremos fazer validação dos campos.</w:t>
      </w:r>
    </w:p>
    <w:p w14:paraId="4781250A" w14:textId="77777777" w:rsidR="00970166" w:rsidRDefault="00970166" w:rsidP="00970166">
      <w:r w:rsidRPr="000874FF">
        <w:rPr>
          <w:b/>
        </w:rPr>
        <w:t>1</w:t>
      </w:r>
      <w:r>
        <w:t xml:space="preserve"> - No arquivo </w:t>
      </w:r>
      <w:r w:rsidRPr="000874FF">
        <w:rPr>
          <w:rFonts w:ascii="Courier New" w:hAnsi="Courier New" w:cs="Courier New"/>
        </w:rPr>
        <w:t>AddOrEditMovieView</w:t>
      </w:r>
      <w:r>
        <w:t xml:space="preserve"> em modo </w:t>
      </w:r>
      <w:r>
        <w:rPr>
          <w:b/>
        </w:rPr>
        <w:t xml:space="preserve">Código-Fonte </w:t>
      </w:r>
      <w:r>
        <w:t>adicione um atributo do tipo MovieController.</w:t>
      </w:r>
    </w:p>
    <w:p w14:paraId="4076BC63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>
        <w:rPr>
          <w:rFonts w:ascii="Consolas" w:hAnsi="Consolas" w:cs="Courier New"/>
          <w:color w:val="333333"/>
          <w:sz w:val="18"/>
          <w:szCs w:val="18"/>
        </w:rPr>
        <w:tab/>
      </w:r>
    </w:p>
    <w:p w14:paraId="2625EDF2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>
        <w:rPr>
          <w:rFonts w:ascii="Consolas" w:hAnsi="Consolas" w:cs="Courier New"/>
          <w:color w:val="333333"/>
          <w:sz w:val="18"/>
          <w:szCs w:val="18"/>
        </w:rPr>
        <w:tab/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MoviesController controller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=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null;</w:t>
      </w:r>
    </w:p>
    <w:p w14:paraId="18261770" w14:textId="77777777" w:rsidR="00970166" w:rsidRDefault="00970166" w:rsidP="00970166"/>
    <w:p w14:paraId="085DD1D9" w14:textId="77777777" w:rsidR="00970166" w:rsidRDefault="00970166" w:rsidP="00970166">
      <w:r>
        <w:rPr>
          <w:b/>
        </w:rPr>
        <w:lastRenderedPageBreak/>
        <w:t xml:space="preserve">2 – </w:t>
      </w:r>
      <w:r>
        <w:t>No método construtor, inicialize o atributo Controller:</w:t>
      </w:r>
    </w:p>
    <w:p w14:paraId="1248211D" w14:textId="77777777" w:rsidR="00970166" w:rsidRDefault="00970166" w:rsidP="00970166">
      <w:pPr>
        <w:pStyle w:val="Pr-formataoHTML"/>
        <w:shd w:val="clear" w:color="auto" w:fill="FFFFFF"/>
      </w:pPr>
      <w:r>
        <w:tab/>
      </w:r>
    </w:p>
    <w:p w14:paraId="742B209C" w14:textId="77777777" w:rsidR="00970166" w:rsidRPr="00970166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</w:rPr>
      </w:pPr>
      <w:r>
        <w:tab/>
      </w:r>
      <w:r w:rsidRPr="00970166">
        <w:rPr>
          <w:rFonts w:ascii="Consolas" w:hAnsi="Consolas"/>
          <w:color w:val="333333"/>
          <w:sz w:val="18"/>
          <w:szCs w:val="18"/>
        </w:rPr>
        <w:t xml:space="preserve">controller </w:t>
      </w:r>
      <w:r w:rsidRPr="00970166">
        <w:rPr>
          <w:rFonts w:ascii="Consolas" w:hAnsi="Consolas"/>
          <w:b/>
          <w:bCs/>
          <w:color w:val="333333"/>
          <w:sz w:val="18"/>
          <w:szCs w:val="18"/>
        </w:rPr>
        <w:t>=</w:t>
      </w:r>
      <w:r w:rsidRPr="00970166">
        <w:rPr>
          <w:rFonts w:ascii="Consolas" w:hAnsi="Consolas"/>
          <w:color w:val="333333"/>
          <w:sz w:val="18"/>
          <w:szCs w:val="18"/>
        </w:rPr>
        <w:t xml:space="preserve"> MoviesController</w:t>
      </w:r>
      <w:r w:rsidRPr="00970166">
        <w:rPr>
          <w:rFonts w:ascii="Consolas" w:hAnsi="Consolas"/>
          <w:b/>
          <w:bCs/>
          <w:color w:val="333333"/>
          <w:sz w:val="18"/>
          <w:szCs w:val="18"/>
        </w:rPr>
        <w:t>.</w:t>
      </w:r>
      <w:r w:rsidRPr="00970166">
        <w:rPr>
          <w:rFonts w:ascii="Consolas" w:hAnsi="Consolas"/>
          <w:color w:val="008080"/>
          <w:sz w:val="18"/>
          <w:szCs w:val="18"/>
        </w:rPr>
        <w:t>getSharedInstance</w:t>
      </w:r>
      <w:r w:rsidRPr="00970166">
        <w:rPr>
          <w:rFonts w:ascii="Consolas" w:hAnsi="Consolas"/>
          <w:b/>
          <w:bCs/>
          <w:color w:val="333333"/>
          <w:sz w:val="18"/>
          <w:szCs w:val="18"/>
        </w:rPr>
        <w:t>();</w:t>
      </w:r>
    </w:p>
    <w:p w14:paraId="358F0106" w14:textId="77777777" w:rsidR="00970166" w:rsidRPr="00E65CA6" w:rsidRDefault="00970166" w:rsidP="00970166"/>
    <w:p w14:paraId="4A2722DD" w14:textId="77777777" w:rsidR="00970166" w:rsidRDefault="00970166" w:rsidP="00970166">
      <w:r w:rsidRPr="000874FF">
        <w:rPr>
          <w:b/>
        </w:rPr>
        <w:t>1</w:t>
      </w:r>
      <w:r>
        <w:t xml:space="preserve"> - No arquivo </w:t>
      </w:r>
      <w:r w:rsidRPr="000874FF">
        <w:rPr>
          <w:rFonts w:ascii="Courier New" w:hAnsi="Courier New" w:cs="Courier New"/>
        </w:rPr>
        <w:t>AddOrEditMovieView</w:t>
      </w:r>
      <w:r>
        <w:t xml:space="preserve"> em modo Projeto dê duplo clique no botão salvar e adicione o seguinte código:</w:t>
      </w:r>
    </w:p>
    <w:p w14:paraId="5A715066" w14:textId="77777777" w:rsidR="00970166" w:rsidRDefault="00970166" w:rsidP="00970166"/>
    <w:p w14:paraId="48264A4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String name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nameTextField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7FFC248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86" w:name="AddOrEditMovieView.java-277"/>
      <w:bookmarkEnd w:id="38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String originalName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originalNameTextField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0711A19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87" w:name="AddOrEditMovieView.java-278"/>
      <w:bookmarkEnd w:id="38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String releaseDate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releaseDateFormattedTextField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4A6FE16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88" w:name="AddOrEditMovieView.java-279"/>
      <w:bookmarkEnd w:id="38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String duration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durationFormattedTextField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412759A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89" w:name="AddOrEditMovieView.java-280"/>
      <w:bookmarkEnd w:id="38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Gender gender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genderCombobox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getSelectedItem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1DA733B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90" w:name="AddOrEditMovieView.java-281"/>
      <w:bookmarkEnd w:id="39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String synopsis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synopsisTextArea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3277910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91" w:name="AddOrEditMovieView.java-282"/>
      <w:bookmarkEnd w:id="39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String revenue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revenueFormattedTextField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30029C9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92" w:name="AddOrEditMovieView.java-283"/>
      <w:bookmarkEnd w:id="39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String budget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budgetFormattedTextField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6F3D524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E8A1AFA" w14:textId="77777777" w:rsidR="00970166" w:rsidRDefault="00970166" w:rsidP="00970166">
      <w:r>
        <w:t>Isto irá pegar os valores contidos nos campos da View.</w:t>
      </w:r>
    </w:p>
    <w:p w14:paraId="3339B0AD" w14:textId="77777777" w:rsidR="00970166" w:rsidRDefault="00970166" w:rsidP="00970166"/>
    <w:p w14:paraId="473BBE1B" w14:textId="77777777" w:rsidR="00970166" w:rsidRDefault="00970166" w:rsidP="00970166">
      <w:r w:rsidRPr="000874FF">
        <w:rPr>
          <w:b/>
        </w:rPr>
        <w:t>2</w:t>
      </w:r>
      <w:r>
        <w:t xml:space="preserve"> - Agora vamos fazer as validações dos campos. Adicione o seguinte código:</w:t>
      </w:r>
    </w:p>
    <w:p w14:paraId="59F8E2CE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4927B7">
        <w:rPr>
          <w:rFonts w:ascii="Courier New" w:eastAsia="Times New Roman" w:hAnsi="Courier New" w:cs="Courier New"/>
          <w:color w:val="3F7F59"/>
          <w:sz w:val="20"/>
          <w:szCs w:val="20"/>
        </w:rPr>
        <w:t xml:space="preserve">       </w:t>
      </w:r>
      <w:r w:rsidRPr="00E65CA6">
        <w:rPr>
          <w:rFonts w:ascii="Consolas" w:hAnsi="Consolas" w:cs="Courier New"/>
          <w:i/>
          <w:iCs/>
          <w:color w:val="999988"/>
          <w:sz w:val="18"/>
          <w:szCs w:val="18"/>
        </w:rPr>
        <w:t>//</w:t>
      </w:r>
      <w:r>
        <w:rPr>
          <w:rFonts w:ascii="Consolas" w:hAnsi="Consolas" w:cs="Courier New"/>
          <w:i/>
          <w:iCs/>
          <w:color w:val="999988"/>
          <w:sz w:val="18"/>
          <w:szCs w:val="18"/>
        </w:rPr>
        <w:t xml:space="preserve"> ...</w:t>
      </w:r>
    </w:p>
    <w:p w14:paraId="3C21E03D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93" w:name="AddOrEditMovieView.java-288"/>
      <w:bookmarkEnd w:id="393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if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E65CA6">
        <w:rPr>
          <w:rFonts w:ascii="Consolas" w:hAnsi="Consolas" w:cs="Courier New"/>
          <w:color w:val="333333"/>
          <w:sz w:val="18"/>
          <w:szCs w:val="18"/>
        </w:rPr>
        <w:t>name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isEmpty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()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||</w:t>
      </w:r>
    </w:p>
    <w:p w14:paraId="7AA4511C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94" w:name="AddOrEditMovieView.java-289"/>
      <w:bookmarkEnd w:id="394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    originalName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isEmpty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()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||</w:t>
      </w:r>
    </w:p>
    <w:p w14:paraId="0CC88DEB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95" w:name="AddOrEditMovieView.java-290"/>
      <w:bookmarkEnd w:id="395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    releaseDate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isEmpty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()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||</w:t>
      </w:r>
    </w:p>
    <w:p w14:paraId="04F935D5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96" w:name="AddOrEditMovieView.java-291"/>
      <w:bookmarkEnd w:id="396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    duration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isEmpty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()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||</w:t>
      </w:r>
    </w:p>
    <w:p w14:paraId="6792EE77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97" w:name="AddOrEditMovieView.java-292"/>
      <w:bookmarkEnd w:id="397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    gender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==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null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||</w:t>
      </w:r>
    </w:p>
    <w:p w14:paraId="0AD32D04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98" w:name="AddOrEditMovieView.java-293"/>
      <w:bookmarkEnd w:id="398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    synopsis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isEmpty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()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||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</w:p>
    <w:p w14:paraId="6272A780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99" w:name="AddOrEditMovieView.java-294"/>
      <w:bookmarkEnd w:id="399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    revenue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isEmpty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()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||</w:t>
      </w:r>
    </w:p>
    <w:p w14:paraId="6390CA6A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400" w:name="AddOrEditMovieView.java-295"/>
      <w:bookmarkEnd w:id="400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    budget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isEmpty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())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{</w:t>
      </w:r>
    </w:p>
    <w:p w14:paraId="44B23A72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401" w:name="AddOrEditMovieView.java-296"/>
      <w:bookmarkEnd w:id="401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JOptionPane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showMessageDialog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(null,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"Existem campos vazios que devem ser preenchidos. \nTodos os campos são obrigatórios."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"Atenção"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DISPOSE_ON_CLOSE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0478FD83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402" w:name="AddOrEditMovieView.java-297"/>
      <w:bookmarkEnd w:id="402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30A232C1" w14:textId="77777777" w:rsidR="00970166" w:rsidRPr="00C167E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rPrChange w:id="403" w:author="Oliveira, Sizue" w:date="2016-12-13T13:04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</w:pPr>
      <w:bookmarkStart w:id="404" w:name="AddOrEditMovieView.java-298"/>
      <w:bookmarkEnd w:id="404"/>
      <w:r w:rsidRPr="00BE741E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C167E6">
        <w:rPr>
          <w:rFonts w:ascii="Consolas" w:hAnsi="Consolas" w:cs="Courier New"/>
          <w:b/>
          <w:bCs/>
          <w:color w:val="333333"/>
          <w:sz w:val="18"/>
          <w:szCs w:val="18"/>
          <w:rPrChange w:id="405" w:author="Oliveira, Sizue" w:date="2016-12-13T13:04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else</w:t>
      </w:r>
      <w:r w:rsidRPr="00C167E6">
        <w:rPr>
          <w:rFonts w:ascii="Consolas" w:hAnsi="Consolas" w:cs="Courier New"/>
          <w:color w:val="333333"/>
          <w:sz w:val="18"/>
          <w:szCs w:val="18"/>
          <w:rPrChange w:id="406" w:author="Oliveira, Sizue" w:date="2016-12-13T13:04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 xml:space="preserve"> </w:t>
      </w:r>
      <w:r w:rsidRPr="00C167E6">
        <w:rPr>
          <w:rFonts w:ascii="Consolas" w:hAnsi="Consolas" w:cs="Courier New"/>
          <w:b/>
          <w:bCs/>
          <w:color w:val="333333"/>
          <w:sz w:val="18"/>
          <w:szCs w:val="18"/>
          <w:rPrChange w:id="407" w:author="Oliveira, Sizue" w:date="2016-12-13T13:04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if</w:t>
      </w:r>
      <w:r w:rsidRPr="00C167E6">
        <w:rPr>
          <w:rFonts w:ascii="Consolas" w:hAnsi="Consolas" w:cs="Courier New"/>
          <w:color w:val="333333"/>
          <w:sz w:val="18"/>
          <w:szCs w:val="18"/>
          <w:rPrChange w:id="408" w:author="Oliveira, Sizue" w:date="2016-12-13T13:04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 xml:space="preserve"> </w:t>
      </w:r>
      <w:r w:rsidRPr="00C167E6">
        <w:rPr>
          <w:rFonts w:ascii="Consolas" w:hAnsi="Consolas" w:cs="Courier New"/>
          <w:b/>
          <w:bCs/>
          <w:color w:val="333333"/>
          <w:sz w:val="18"/>
          <w:szCs w:val="18"/>
          <w:rPrChange w:id="409" w:author="Oliveira, Sizue" w:date="2016-12-13T13:04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(</w:t>
      </w:r>
      <w:r w:rsidRPr="00C167E6">
        <w:rPr>
          <w:rFonts w:ascii="Consolas" w:hAnsi="Consolas" w:cs="Courier New"/>
          <w:color w:val="333333"/>
          <w:sz w:val="18"/>
          <w:szCs w:val="18"/>
          <w:rPrChange w:id="410" w:author="Oliveira, Sizue" w:date="2016-12-13T13:04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>Long</w:t>
      </w:r>
      <w:r w:rsidRPr="00C167E6">
        <w:rPr>
          <w:rFonts w:ascii="Consolas" w:hAnsi="Consolas" w:cs="Courier New"/>
          <w:b/>
          <w:bCs/>
          <w:color w:val="333333"/>
          <w:sz w:val="18"/>
          <w:szCs w:val="18"/>
          <w:rPrChange w:id="411" w:author="Oliveira, Sizue" w:date="2016-12-13T13:04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.</w:t>
      </w:r>
      <w:r w:rsidRPr="00C167E6">
        <w:rPr>
          <w:rFonts w:ascii="Consolas" w:hAnsi="Consolas" w:cs="Courier New"/>
          <w:color w:val="008080"/>
          <w:sz w:val="18"/>
          <w:szCs w:val="18"/>
          <w:rPrChange w:id="412" w:author="Oliveira, Sizue" w:date="2016-12-13T13:04:00Z">
            <w:rPr>
              <w:rFonts w:ascii="Consolas" w:hAnsi="Consolas" w:cs="Courier New"/>
              <w:color w:val="008080"/>
              <w:sz w:val="18"/>
              <w:szCs w:val="18"/>
              <w:lang w:val="en-US"/>
            </w:rPr>
          </w:rPrChange>
        </w:rPr>
        <w:t>parseLong</w:t>
      </w:r>
      <w:r w:rsidRPr="00C167E6">
        <w:rPr>
          <w:rFonts w:ascii="Consolas" w:hAnsi="Consolas" w:cs="Courier New"/>
          <w:b/>
          <w:bCs/>
          <w:color w:val="333333"/>
          <w:sz w:val="18"/>
          <w:szCs w:val="18"/>
          <w:rPrChange w:id="413" w:author="Oliveira, Sizue" w:date="2016-12-13T13:04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(</w:t>
      </w:r>
      <w:r w:rsidRPr="00C167E6">
        <w:rPr>
          <w:rFonts w:ascii="Consolas" w:hAnsi="Consolas" w:cs="Courier New"/>
          <w:color w:val="333333"/>
          <w:sz w:val="18"/>
          <w:szCs w:val="18"/>
          <w:rPrChange w:id="414" w:author="Oliveira, Sizue" w:date="2016-12-13T13:04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>duration</w:t>
      </w:r>
      <w:r w:rsidRPr="00C167E6">
        <w:rPr>
          <w:rFonts w:ascii="Consolas" w:hAnsi="Consolas" w:cs="Courier New"/>
          <w:b/>
          <w:bCs/>
          <w:color w:val="333333"/>
          <w:sz w:val="18"/>
          <w:szCs w:val="18"/>
          <w:rPrChange w:id="415" w:author="Oliveira, Sizue" w:date="2016-12-13T13:04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)</w:t>
      </w:r>
      <w:r w:rsidRPr="00C167E6">
        <w:rPr>
          <w:rFonts w:ascii="Consolas" w:hAnsi="Consolas" w:cs="Courier New"/>
          <w:color w:val="333333"/>
          <w:sz w:val="18"/>
          <w:szCs w:val="18"/>
          <w:rPrChange w:id="416" w:author="Oliveira, Sizue" w:date="2016-12-13T13:04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 xml:space="preserve"> </w:t>
      </w:r>
      <w:r w:rsidRPr="00C167E6">
        <w:rPr>
          <w:rFonts w:ascii="Consolas" w:hAnsi="Consolas" w:cs="Courier New"/>
          <w:b/>
          <w:bCs/>
          <w:color w:val="333333"/>
          <w:sz w:val="18"/>
          <w:szCs w:val="18"/>
          <w:rPrChange w:id="417" w:author="Oliveira, Sizue" w:date="2016-12-13T13:04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&lt;</w:t>
      </w:r>
      <w:r w:rsidRPr="00C167E6">
        <w:rPr>
          <w:rFonts w:ascii="Consolas" w:hAnsi="Consolas" w:cs="Courier New"/>
          <w:color w:val="333333"/>
          <w:sz w:val="18"/>
          <w:szCs w:val="18"/>
          <w:rPrChange w:id="418" w:author="Oliveira, Sizue" w:date="2016-12-13T13:04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 xml:space="preserve"> </w:t>
      </w:r>
      <w:r w:rsidRPr="00C167E6">
        <w:rPr>
          <w:rFonts w:ascii="Consolas" w:hAnsi="Consolas" w:cs="Courier New"/>
          <w:color w:val="009999"/>
          <w:sz w:val="18"/>
          <w:szCs w:val="18"/>
          <w:rPrChange w:id="419" w:author="Oliveira, Sizue" w:date="2016-12-13T13:04:00Z">
            <w:rPr>
              <w:rFonts w:ascii="Consolas" w:hAnsi="Consolas" w:cs="Courier New"/>
              <w:color w:val="009999"/>
              <w:sz w:val="18"/>
              <w:szCs w:val="18"/>
              <w:lang w:val="en-US"/>
            </w:rPr>
          </w:rPrChange>
        </w:rPr>
        <w:t>1</w:t>
      </w:r>
      <w:r w:rsidRPr="00C167E6">
        <w:rPr>
          <w:rFonts w:ascii="Consolas" w:hAnsi="Consolas" w:cs="Courier New"/>
          <w:b/>
          <w:bCs/>
          <w:color w:val="333333"/>
          <w:sz w:val="18"/>
          <w:szCs w:val="18"/>
          <w:rPrChange w:id="420" w:author="Oliveira, Sizue" w:date="2016-12-13T13:04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)</w:t>
      </w:r>
      <w:r w:rsidRPr="00C167E6">
        <w:rPr>
          <w:rFonts w:ascii="Consolas" w:hAnsi="Consolas" w:cs="Courier New"/>
          <w:color w:val="333333"/>
          <w:sz w:val="18"/>
          <w:szCs w:val="18"/>
          <w:rPrChange w:id="421" w:author="Oliveira, Sizue" w:date="2016-12-13T13:04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 xml:space="preserve"> </w:t>
      </w:r>
      <w:r w:rsidRPr="00C167E6">
        <w:rPr>
          <w:rFonts w:ascii="Consolas" w:hAnsi="Consolas" w:cs="Courier New"/>
          <w:b/>
          <w:bCs/>
          <w:color w:val="333333"/>
          <w:sz w:val="18"/>
          <w:szCs w:val="18"/>
          <w:rPrChange w:id="422" w:author="Oliveira, Sizue" w:date="2016-12-13T13:04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{</w:t>
      </w:r>
    </w:p>
    <w:p w14:paraId="5981D760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423" w:name="AddOrEditMovieView.java-299"/>
      <w:bookmarkEnd w:id="423"/>
      <w:r w:rsidRPr="00C167E6">
        <w:rPr>
          <w:rFonts w:ascii="Consolas" w:hAnsi="Consolas" w:cs="Courier New"/>
          <w:color w:val="333333"/>
          <w:sz w:val="18"/>
          <w:szCs w:val="18"/>
          <w:rPrChange w:id="424" w:author="Oliveira, Sizue" w:date="2016-12-13T13:04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 xml:space="preserve">            </w:t>
      </w:r>
      <w:r w:rsidRPr="00E65CA6">
        <w:rPr>
          <w:rFonts w:ascii="Consolas" w:hAnsi="Consolas" w:cs="Courier New"/>
          <w:color w:val="333333"/>
          <w:sz w:val="18"/>
          <w:szCs w:val="18"/>
        </w:rPr>
        <w:t>JOptionPane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showMessageDialog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(null,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"Duração do filme inválida. A duração não pode ser negativa"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"Atenção"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DISPOSE_ON_CLOSE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65305FB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25" w:name="AddOrEditMovieView.java-300"/>
      <w:bookmarkEnd w:id="425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}else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releaseDate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equals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  /  /    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)){</w:t>
      </w:r>
    </w:p>
    <w:p w14:paraId="0BD56B51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426" w:name="AddOrEditMovieView.java-301"/>
      <w:bookmarkEnd w:id="42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JOptionPane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showMessageDialog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(null,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 xml:space="preserve">"Lançamento inválido. </w:t>
      </w:r>
      <w:r w:rsidRPr="00E65CA6">
        <w:rPr>
          <w:rFonts w:ascii="Consolas" w:hAnsi="Consolas" w:cs="Courier New"/>
          <w:color w:val="BB8844"/>
          <w:sz w:val="18"/>
          <w:szCs w:val="18"/>
        </w:rPr>
        <w:t>A data deve estar no formato dd/MM/yyyy"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"Atenção"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DISPOSE_ON_CLOSE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1582C8D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27" w:name="AddOrEditMovieView.java-302"/>
      <w:bookmarkEnd w:id="427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}else{</w:t>
      </w:r>
    </w:p>
    <w:p w14:paraId="55606FD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28" w:name="AddOrEditMovieView.java-303"/>
      <w:bookmarkEnd w:id="42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Movie movie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name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originalName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synopsis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releaseDate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budget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revenue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duration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6FB0909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29" w:name="AddOrEditMovieView.java-306"/>
      <w:bookmarkEnd w:id="42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63A78469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430" w:name="AddOrEditMovieView.java-307"/>
      <w:bookmarkEnd w:id="43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E65CA6">
        <w:rPr>
          <w:rFonts w:ascii="Consolas" w:hAnsi="Consolas" w:cs="Courier New"/>
          <w:color w:val="333333"/>
          <w:sz w:val="18"/>
          <w:szCs w:val="18"/>
        </w:rPr>
        <w:t>controller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save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E65CA6">
        <w:rPr>
          <w:rFonts w:ascii="Consolas" w:hAnsi="Consolas" w:cs="Courier New"/>
          <w:color w:val="333333"/>
          <w:sz w:val="18"/>
          <w:szCs w:val="18"/>
        </w:rPr>
        <w:t>movie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2C8F99B8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431" w:name="AddOrEditMovieView.java-308"/>
      <w:bookmarkEnd w:id="431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</w:p>
    <w:p w14:paraId="1C08FF10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432" w:name="AddOrEditMovieView.java-309"/>
      <w:bookmarkEnd w:id="432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JOptionPane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showMessageDialog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(null,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"Filme adicionado com sucesso. \nEdite-o para adicionar Elenco, Equipe e Produtoras"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"Sucesso"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DISPOSE_ON_CLOSE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202DCCC6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433" w:name="AddOrEditMovieView.java-310"/>
      <w:bookmarkEnd w:id="433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</w:p>
    <w:p w14:paraId="1815981B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434" w:name="AddOrEditMovieView.java-311"/>
      <w:bookmarkEnd w:id="434"/>
    </w:p>
    <w:p w14:paraId="0F7904ED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435" w:name="AddOrEditMovieView.java-324"/>
      <w:bookmarkEnd w:id="435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setVisible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(false);</w:t>
      </w:r>
    </w:p>
    <w:p w14:paraId="30BEA5A8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436" w:name="AddOrEditMovieView.java-325"/>
      <w:bookmarkEnd w:id="436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dispose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();</w:t>
      </w:r>
    </w:p>
    <w:p w14:paraId="1CE5E24B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437" w:name="AddOrEditMovieView.java-326"/>
      <w:bookmarkEnd w:id="437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3A271CEE" w14:textId="77777777" w:rsidR="00970166" w:rsidRPr="000874FF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8DAD75" w14:textId="77777777" w:rsidR="00970166" w:rsidRDefault="00970166" w:rsidP="00970166">
      <w:r>
        <w:t>O método completo ficará assim:</w:t>
      </w:r>
    </w:p>
    <w:p w14:paraId="1B44109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364F21">
        <w:rPr>
          <w:rFonts w:ascii="Consolas" w:hAnsi="Consolas" w:cs="Courier New"/>
          <w:color w:val="333333"/>
          <w:sz w:val="18"/>
          <w:szCs w:val="18"/>
          <w:lang w:val="en-US"/>
        </w:rPr>
        <w:br/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private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saveButtonActionPerformed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java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awt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event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ActionEvent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evt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D3C1A7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38" w:name="AddOrEditMovieView.java-276"/>
      <w:bookmarkEnd w:id="43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String name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nameTextField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25D0ED6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String originalName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originalNameTextField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5B30408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String releaseDate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releaseDateFormattedTextField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6528C9D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String duration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durationFormattedTextField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68D449E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Gender gender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genderCombobox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getSelectedItem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3323BBA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String synopsis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synopsisTextArea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7CE2808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String revenue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revenueFormattedTextField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1869C83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String budget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budgetFormattedTextField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2D327B3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39" w:name="AddOrEditMovieView.java-284"/>
      <w:bookmarkEnd w:id="43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04ACA36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40" w:name="AddOrEditMovieView.java-285"/>
      <w:bookmarkEnd w:id="44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lastRenderedPageBreak/>
        <w:t xml:space="preserve">        </w:t>
      </w:r>
    </w:p>
    <w:p w14:paraId="6E064EE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41" w:name="AddOrEditMovieView.java-286"/>
      <w:bookmarkEnd w:id="44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030E10F9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442" w:name="AddOrEditMovieView.java-287"/>
      <w:bookmarkEnd w:id="44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E65CA6">
        <w:rPr>
          <w:rFonts w:ascii="Consolas" w:hAnsi="Consolas" w:cs="Courier New"/>
          <w:i/>
          <w:iCs/>
          <w:color w:val="999988"/>
          <w:sz w:val="18"/>
          <w:szCs w:val="18"/>
        </w:rPr>
        <w:t>//Checando campos obrigatórios</w:t>
      </w:r>
    </w:p>
    <w:p w14:paraId="4DADC925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if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E65CA6">
        <w:rPr>
          <w:rFonts w:ascii="Consolas" w:hAnsi="Consolas" w:cs="Courier New"/>
          <w:color w:val="333333"/>
          <w:sz w:val="18"/>
          <w:szCs w:val="18"/>
        </w:rPr>
        <w:t>name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isEmpty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()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||</w:t>
      </w:r>
    </w:p>
    <w:p w14:paraId="1F0A5C20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    originalName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isEmpty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()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||</w:t>
      </w:r>
    </w:p>
    <w:p w14:paraId="6B7CED45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    releaseDate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isEmpty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()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||</w:t>
      </w:r>
    </w:p>
    <w:p w14:paraId="32A7725E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    duration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isEmpty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()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||</w:t>
      </w:r>
    </w:p>
    <w:p w14:paraId="5CDB5531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    gender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==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null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||</w:t>
      </w:r>
    </w:p>
    <w:p w14:paraId="656018DB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    synopsis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isEmpty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()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||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</w:p>
    <w:p w14:paraId="32A68484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    revenue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isEmpty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()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||</w:t>
      </w:r>
    </w:p>
    <w:p w14:paraId="39369891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    budget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isEmpty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())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{</w:t>
      </w:r>
    </w:p>
    <w:p w14:paraId="7E87B9A1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JOptionPane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showMessageDialog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(null,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"Existem campos vazios que devem ser preenchidos. \nTodos os campos são obrigatórios."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"Atenção"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DISPOSE_ON_CLOSE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37E95637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0D9D5838" w14:textId="77777777" w:rsidR="00970166" w:rsidRPr="00C167E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rPrChange w:id="443" w:author="Oliveira, Sizue" w:date="2016-12-13T13:04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</w:pPr>
      <w:r w:rsidRPr="00BE741E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C167E6">
        <w:rPr>
          <w:rFonts w:ascii="Consolas" w:hAnsi="Consolas" w:cs="Courier New"/>
          <w:b/>
          <w:bCs/>
          <w:color w:val="333333"/>
          <w:sz w:val="18"/>
          <w:szCs w:val="18"/>
          <w:rPrChange w:id="444" w:author="Oliveira, Sizue" w:date="2016-12-13T13:04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else</w:t>
      </w:r>
      <w:r w:rsidRPr="00C167E6">
        <w:rPr>
          <w:rFonts w:ascii="Consolas" w:hAnsi="Consolas" w:cs="Courier New"/>
          <w:color w:val="333333"/>
          <w:sz w:val="18"/>
          <w:szCs w:val="18"/>
          <w:rPrChange w:id="445" w:author="Oliveira, Sizue" w:date="2016-12-13T13:04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 xml:space="preserve"> </w:t>
      </w:r>
      <w:r w:rsidRPr="00C167E6">
        <w:rPr>
          <w:rFonts w:ascii="Consolas" w:hAnsi="Consolas" w:cs="Courier New"/>
          <w:b/>
          <w:bCs/>
          <w:color w:val="333333"/>
          <w:sz w:val="18"/>
          <w:szCs w:val="18"/>
          <w:rPrChange w:id="446" w:author="Oliveira, Sizue" w:date="2016-12-13T13:04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if</w:t>
      </w:r>
      <w:r w:rsidRPr="00C167E6">
        <w:rPr>
          <w:rFonts w:ascii="Consolas" w:hAnsi="Consolas" w:cs="Courier New"/>
          <w:color w:val="333333"/>
          <w:sz w:val="18"/>
          <w:szCs w:val="18"/>
          <w:rPrChange w:id="447" w:author="Oliveira, Sizue" w:date="2016-12-13T13:04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 xml:space="preserve"> </w:t>
      </w:r>
      <w:r w:rsidRPr="00C167E6">
        <w:rPr>
          <w:rFonts w:ascii="Consolas" w:hAnsi="Consolas" w:cs="Courier New"/>
          <w:b/>
          <w:bCs/>
          <w:color w:val="333333"/>
          <w:sz w:val="18"/>
          <w:szCs w:val="18"/>
          <w:rPrChange w:id="448" w:author="Oliveira, Sizue" w:date="2016-12-13T13:04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(</w:t>
      </w:r>
      <w:r w:rsidRPr="00C167E6">
        <w:rPr>
          <w:rFonts w:ascii="Consolas" w:hAnsi="Consolas" w:cs="Courier New"/>
          <w:color w:val="333333"/>
          <w:sz w:val="18"/>
          <w:szCs w:val="18"/>
          <w:rPrChange w:id="449" w:author="Oliveira, Sizue" w:date="2016-12-13T13:04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>Long</w:t>
      </w:r>
      <w:r w:rsidRPr="00C167E6">
        <w:rPr>
          <w:rFonts w:ascii="Consolas" w:hAnsi="Consolas" w:cs="Courier New"/>
          <w:b/>
          <w:bCs/>
          <w:color w:val="333333"/>
          <w:sz w:val="18"/>
          <w:szCs w:val="18"/>
          <w:rPrChange w:id="450" w:author="Oliveira, Sizue" w:date="2016-12-13T13:04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.</w:t>
      </w:r>
      <w:r w:rsidRPr="00C167E6">
        <w:rPr>
          <w:rFonts w:ascii="Consolas" w:hAnsi="Consolas" w:cs="Courier New"/>
          <w:color w:val="008080"/>
          <w:sz w:val="18"/>
          <w:szCs w:val="18"/>
          <w:rPrChange w:id="451" w:author="Oliveira, Sizue" w:date="2016-12-13T13:04:00Z">
            <w:rPr>
              <w:rFonts w:ascii="Consolas" w:hAnsi="Consolas" w:cs="Courier New"/>
              <w:color w:val="008080"/>
              <w:sz w:val="18"/>
              <w:szCs w:val="18"/>
              <w:lang w:val="en-US"/>
            </w:rPr>
          </w:rPrChange>
        </w:rPr>
        <w:t>parseLong</w:t>
      </w:r>
      <w:r w:rsidRPr="00C167E6">
        <w:rPr>
          <w:rFonts w:ascii="Consolas" w:hAnsi="Consolas" w:cs="Courier New"/>
          <w:b/>
          <w:bCs/>
          <w:color w:val="333333"/>
          <w:sz w:val="18"/>
          <w:szCs w:val="18"/>
          <w:rPrChange w:id="452" w:author="Oliveira, Sizue" w:date="2016-12-13T13:04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(</w:t>
      </w:r>
      <w:r w:rsidRPr="00C167E6">
        <w:rPr>
          <w:rFonts w:ascii="Consolas" w:hAnsi="Consolas" w:cs="Courier New"/>
          <w:color w:val="333333"/>
          <w:sz w:val="18"/>
          <w:szCs w:val="18"/>
          <w:rPrChange w:id="453" w:author="Oliveira, Sizue" w:date="2016-12-13T13:04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>duration</w:t>
      </w:r>
      <w:r w:rsidRPr="00C167E6">
        <w:rPr>
          <w:rFonts w:ascii="Consolas" w:hAnsi="Consolas" w:cs="Courier New"/>
          <w:b/>
          <w:bCs/>
          <w:color w:val="333333"/>
          <w:sz w:val="18"/>
          <w:szCs w:val="18"/>
          <w:rPrChange w:id="454" w:author="Oliveira, Sizue" w:date="2016-12-13T13:04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)</w:t>
      </w:r>
      <w:r w:rsidRPr="00C167E6">
        <w:rPr>
          <w:rFonts w:ascii="Consolas" w:hAnsi="Consolas" w:cs="Courier New"/>
          <w:color w:val="333333"/>
          <w:sz w:val="18"/>
          <w:szCs w:val="18"/>
          <w:rPrChange w:id="455" w:author="Oliveira, Sizue" w:date="2016-12-13T13:04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 xml:space="preserve"> </w:t>
      </w:r>
      <w:r w:rsidRPr="00C167E6">
        <w:rPr>
          <w:rFonts w:ascii="Consolas" w:hAnsi="Consolas" w:cs="Courier New"/>
          <w:b/>
          <w:bCs/>
          <w:color w:val="333333"/>
          <w:sz w:val="18"/>
          <w:szCs w:val="18"/>
          <w:rPrChange w:id="456" w:author="Oliveira, Sizue" w:date="2016-12-13T13:04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&lt;</w:t>
      </w:r>
      <w:r w:rsidRPr="00C167E6">
        <w:rPr>
          <w:rFonts w:ascii="Consolas" w:hAnsi="Consolas" w:cs="Courier New"/>
          <w:color w:val="333333"/>
          <w:sz w:val="18"/>
          <w:szCs w:val="18"/>
          <w:rPrChange w:id="457" w:author="Oliveira, Sizue" w:date="2016-12-13T13:04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 xml:space="preserve"> </w:t>
      </w:r>
      <w:r w:rsidRPr="00C167E6">
        <w:rPr>
          <w:rFonts w:ascii="Consolas" w:hAnsi="Consolas" w:cs="Courier New"/>
          <w:color w:val="009999"/>
          <w:sz w:val="18"/>
          <w:szCs w:val="18"/>
          <w:rPrChange w:id="458" w:author="Oliveira, Sizue" w:date="2016-12-13T13:04:00Z">
            <w:rPr>
              <w:rFonts w:ascii="Consolas" w:hAnsi="Consolas" w:cs="Courier New"/>
              <w:color w:val="009999"/>
              <w:sz w:val="18"/>
              <w:szCs w:val="18"/>
              <w:lang w:val="en-US"/>
            </w:rPr>
          </w:rPrChange>
        </w:rPr>
        <w:t>1</w:t>
      </w:r>
      <w:r w:rsidRPr="00C167E6">
        <w:rPr>
          <w:rFonts w:ascii="Consolas" w:hAnsi="Consolas" w:cs="Courier New"/>
          <w:b/>
          <w:bCs/>
          <w:color w:val="333333"/>
          <w:sz w:val="18"/>
          <w:szCs w:val="18"/>
          <w:rPrChange w:id="459" w:author="Oliveira, Sizue" w:date="2016-12-13T13:04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)</w:t>
      </w:r>
      <w:r w:rsidRPr="00C167E6">
        <w:rPr>
          <w:rFonts w:ascii="Consolas" w:hAnsi="Consolas" w:cs="Courier New"/>
          <w:color w:val="333333"/>
          <w:sz w:val="18"/>
          <w:szCs w:val="18"/>
          <w:rPrChange w:id="460" w:author="Oliveira, Sizue" w:date="2016-12-13T13:04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 xml:space="preserve"> </w:t>
      </w:r>
      <w:r w:rsidRPr="00C167E6">
        <w:rPr>
          <w:rFonts w:ascii="Consolas" w:hAnsi="Consolas" w:cs="Courier New"/>
          <w:b/>
          <w:bCs/>
          <w:color w:val="333333"/>
          <w:sz w:val="18"/>
          <w:szCs w:val="18"/>
          <w:rPrChange w:id="461" w:author="Oliveira, Sizue" w:date="2016-12-13T13:04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{</w:t>
      </w:r>
    </w:p>
    <w:p w14:paraId="684E26D2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C167E6">
        <w:rPr>
          <w:rFonts w:ascii="Consolas" w:hAnsi="Consolas" w:cs="Courier New"/>
          <w:color w:val="333333"/>
          <w:sz w:val="18"/>
          <w:szCs w:val="18"/>
          <w:rPrChange w:id="462" w:author="Oliveira, Sizue" w:date="2016-12-13T13:04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 xml:space="preserve">            </w:t>
      </w:r>
      <w:r w:rsidRPr="00E65CA6">
        <w:rPr>
          <w:rFonts w:ascii="Consolas" w:hAnsi="Consolas" w:cs="Courier New"/>
          <w:color w:val="333333"/>
          <w:sz w:val="18"/>
          <w:szCs w:val="18"/>
        </w:rPr>
        <w:t>JOptionPane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showMessageDialog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(null,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"Duração do filme inválida. A duração não pode ser negativa"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"Atenção"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DISPOSE_ON_CLOSE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1934354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}else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releaseDate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equals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  /  /    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)){</w:t>
      </w:r>
    </w:p>
    <w:p w14:paraId="02EBFF32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JOptionPane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showMessageDialog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(null,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 xml:space="preserve">"Lançamento inválido. </w:t>
      </w:r>
      <w:r w:rsidRPr="00E65CA6">
        <w:rPr>
          <w:rFonts w:ascii="Consolas" w:hAnsi="Consolas" w:cs="Courier New"/>
          <w:color w:val="BB8844"/>
          <w:sz w:val="18"/>
          <w:szCs w:val="18"/>
        </w:rPr>
        <w:t>A data deve estar no formato dd/MM/yyyy"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"Atenção"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DISPOSE_ON_CLOSE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32A9C8F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}else{</w:t>
      </w:r>
    </w:p>
    <w:p w14:paraId="368EFD6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</w:p>
    <w:p w14:paraId="269D25B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Movie movie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name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originalName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synopsis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releaseDate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budget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revenue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duration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75BC1B7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4C76A375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E65CA6">
        <w:rPr>
          <w:rFonts w:ascii="Consolas" w:hAnsi="Consolas" w:cs="Courier New"/>
          <w:color w:val="333333"/>
          <w:sz w:val="18"/>
          <w:szCs w:val="18"/>
        </w:rPr>
        <w:t>controller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save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E65CA6">
        <w:rPr>
          <w:rFonts w:ascii="Consolas" w:hAnsi="Consolas" w:cs="Courier New"/>
          <w:color w:val="333333"/>
          <w:sz w:val="18"/>
          <w:szCs w:val="18"/>
        </w:rPr>
        <w:t>movie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7E69A9D3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</w:p>
    <w:p w14:paraId="36A4FA31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JOptionPane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showMessageDialog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(null,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"Filme adicionado com sucesso. \nEdite-o para adicionar Elenco, Equipe e Produtoras"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"Sucesso"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DISPOSE_ON_CLOSE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721EEB10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</w:p>
    <w:p w14:paraId="272CA6AC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</w:p>
    <w:p w14:paraId="7702D0A6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setVisible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(false);</w:t>
      </w:r>
    </w:p>
    <w:p w14:paraId="420B6B0A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dispose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();</w:t>
      </w:r>
    </w:p>
    <w:p w14:paraId="4B16267D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2BCF6AAB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463" w:name="AddOrEditMovieView.java-327"/>
      <w:bookmarkEnd w:id="463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</w:t>
      </w:r>
    </w:p>
    <w:p w14:paraId="4F3BF31E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464" w:name="AddOrEditMovieView.java-328"/>
      <w:bookmarkEnd w:id="464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49EAAD4D" w14:textId="77777777" w:rsidR="00970166" w:rsidRPr="004927B7" w:rsidRDefault="00970166" w:rsidP="00970166">
      <w:pPr>
        <w:pStyle w:val="NormalWeb"/>
        <w:spacing w:before="0" w:beforeAutospacing="0" w:after="260" w:afterAutospacing="0"/>
      </w:pPr>
    </w:p>
    <w:p w14:paraId="4B072FEC" w14:textId="77777777" w:rsidR="00970166" w:rsidRDefault="00970166" w:rsidP="00970166">
      <w:r>
        <w:t xml:space="preserve">Terminamos a funcionalidade de cadastro de filmes. Agora seguiremos com a criação da </w:t>
      </w:r>
      <w:r w:rsidRPr="008D4658">
        <w:rPr>
          <w:rFonts w:ascii="Courier New" w:hAnsi="Courier New" w:cs="Courier New"/>
        </w:rPr>
        <w:t>DashboardView</w:t>
      </w:r>
      <w:r>
        <w:t xml:space="preserve"> para testar o cadastro.</w:t>
      </w:r>
    </w:p>
    <w:p w14:paraId="6DC65F7A" w14:textId="77777777" w:rsidR="00970166" w:rsidRDefault="00970166" w:rsidP="00970166"/>
    <w:p w14:paraId="6E49B6FD" w14:textId="77777777" w:rsidR="00970166" w:rsidRDefault="00970166" w:rsidP="00970166">
      <w:pPr>
        <w:pStyle w:val="Ttulo5"/>
      </w:pPr>
      <w:r>
        <w:t>1.2.3.6. Editando um filme da lista</w:t>
      </w:r>
    </w:p>
    <w:p w14:paraId="1CFE08DD" w14:textId="77777777" w:rsidR="00970166" w:rsidRDefault="00970166" w:rsidP="00970166">
      <w:r>
        <w:t>Agora que criamos a estrutura para salvar, vamos criar a estrutura para editar.</w:t>
      </w:r>
    </w:p>
    <w:p w14:paraId="58A6D0FD" w14:textId="77777777" w:rsidR="00970166" w:rsidRDefault="00970166" w:rsidP="00970166">
      <w:pPr>
        <w:rPr>
          <w:rFonts w:ascii="Courier New" w:hAnsi="Courier New" w:cs="Courier New"/>
          <w:lang w:val="en-US"/>
        </w:rPr>
      </w:pPr>
      <w:r w:rsidRPr="008D4658">
        <w:rPr>
          <w:b/>
          <w:lang w:val="en-US"/>
        </w:rPr>
        <w:t>1</w:t>
      </w:r>
      <w:r w:rsidRPr="00A32349">
        <w:rPr>
          <w:lang w:val="en-US"/>
        </w:rPr>
        <w:t xml:space="preserve"> - Crie o método </w:t>
      </w:r>
      <w:r w:rsidRPr="008D4658">
        <w:rPr>
          <w:rFonts w:ascii="Courier New" w:hAnsi="Courier New" w:cs="Courier New"/>
          <w:lang w:val="en-US"/>
        </w:rPr>
        <w:t>fillFields():</w:t>
      </w:r>
    </w:p>
    <w:p w14:paraId="12AC576C" w14:textId="77777777" w:rsidR="00970166" w:rsidRPr="00A32349" w:rsidRDefault="00970166" w:rsidP="00970166">
      <w:pPr>
        <w:rPr>
          <w:lang w:val="en-US"/>
        </w:rPr>
      </w:pPr>
    </w:p>
    <w:p w14:paraId="78A29815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</w:t>
      </w:r>
      <w:r w:rsidRPr="004927B7">
        <w:rPr>
          <w:rStyle w:val="kd"/>
          <w:rFonts w:ascii="Consolas" w:hAnsi="Consolas"/>
          <w:b/>
          <w:bCs/>
          <w:color w:val="333333"/>
          <w:sz w:val="18"/>
          <w:szCs w:val="18"/>
          <w:lang w:val="en-US"/>
        </w:rPr>
        <w:t>private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kt"/>
          <w:rFonts w:ascii="Consolas" w:hAnsi="Consolas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nf"/>
          <w:rFonts w:ascii="Consolas" w:hAnsi="Consolas"/>
          <w:color w:val="990000"/>
          <w:sz w:val="18"/>
          <w:szCs w:val="18"/>
          <w:lang w:val="en-US"/>
        </w:rPr>
        <w:t>fillForm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{</w:t>
      </w:r>
    </w:p>
    <w:p w14:paraId="10B15345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bookmarkStart w:id="465" w:name="AddOrEditMovieView.java-44"/>
      <w:bookmarkEnd w:id="465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    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selectedMovie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Movie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controller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970166">
        <w:rPr>
          <w:rStyle w:val="na"/>
          <w:rFonts w:ascii="Consolas" w:eastAsia="MS Gothic" w:hAnsi="Consolas"/>
          <w:color w:val="008080"/>
          <w:sz w:val="18"/>
          <w:szCs w:val="18"/>
          <w:lang w:val="en-US"/>
        </w:rPr>
        <w:t>getSelectedObject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();</w:t>
      </w:r>
    </w:p>
    <w:p w14:paraId="7DD4386F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bookmarkStart w:id="466" w:name="AddOrEditMovieView.java-45"/>
      <w:bookmarkEnd w:id="466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    </w:t>
      </w:r>
    </w:p>
    <w:p w14:paraId="5185E745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bookmarkStart w:id="467" w:name="AddOrEditMovieView.java-46"/>
      <w:bookmarkEnd w:id="467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    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nameTextField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970166">
        <w:rPr>
          <w:rStyle w:val="na"/>
          <w:rFonts w:ascii="Consolas" w:eastAsia="MS Gothic" w:hAnsi="Consolas"/>
          <w:color w:val="008080"/>
          <w:sz w:val="18"/>
          <w:szCs w:val="18"/>
          <w:lang w:val="en-US"/>
        </w:rPr>
        <w:t>setText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selectedMovie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970166">
        <w:rPr>
          <w:rStyle w:val="na"/>
          <w:rFonts w:ascii="Consolas" w:eastAsia="MS Gothic" w:hAnsi="Consolas"/>
          <w:color w:val="008080"/>
          <w:sz w:val="18"/>
          <w:szCs w:val="18"/>
          <w:lang w:val="en-US"/>
        </w:rPr>
        <w:t>getName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());</w:t>
      </w:r>
    </w:p>
    <w:p w14:paraId="1906201B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bookmarkStart w:id="468" w:name="AddOrEditMovieView.java-47"/>
      <w:bookmarkEnd w:id="468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    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originalNameTextField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970166">
        <w:rPr>
          <w:rStyle w:val="na"/>
          <w:rFonts w:ascii="Consolas" w:eastAsia="MS Gothic" w:hAnsi="Consolas"/>
          <w:color w:val="008080"/>
          <w:sz w:val="18"/>
          <w:szCs w:val="18"/>
          <w:lang w:val="en-US"/>
        </w:rPr>
        <w:t>setText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selectedMovie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970166">
        <w:rPr>
          <w:rStyle w:val="na"/>
          <w:rFonts w:ascii="Consolas" w:eastAsia="MS Gothic" w:hAnsi="Consolas"/>
          <w:color w:val="008080"/>
          <w:sz w:val="18"/>
          <w:szCs w:val="18"/>
          <w:lang w:val="en-US"/>
        </w:rPr>
        <w:t>getOriginalName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());</w:t>
      </w:r>
    </w:p>
    <w:p w14:paraId="1B0A5DB7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bookmarkStart w:id="469" w:name="AddOrEditMovieView.java-48"/>
      <w:bookmarkEnd w:id="469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    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releaseDateFormattedTextField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970166">
        <w:rPr>
          <w:rStyle w:val="na"/>
          <w:rFonts w:ascii="Consolas" w:eastAsia="MS Gothic" w:hAnsi="Consolas"/>
          <w:color w:val="008080"/>
          <w:sz w:val="18"/>
          <w:szCs w:val="18"/>
          <w:lang w:val="en-US"/>
        </w:rPr>
        <w:t>setText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selectedMovie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970166">
        <w:rPr>
          <w:rStyle w:val="na"/>
          <w:rFonts w:ascii="Consolas" w:eastAsia="MS Gothic" w:hAnsi="Consolas"/>
          <w:color w:val="008080"/>
          <w:sz w:val="18"/>
          <w:szCs w:val="18"/>
          <w:lang w:val="en-US"/>
        </w:rPr>
        <w:t>getFormattedReleaseDate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());</w:t>
      </w:r>
    </w:p>
    <w:p w14:paraId="77B9E7E7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bookmarkStart w:id="470" w:name="AddOrEditMovieView.java-49"/>
      <w:bookmarkEnd w:id="470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    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durationFormattedTextField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970166">
        <w:rPr>
          <w:rStyle w:val="na"/>
          <w:rFonts w:ascii="Consolas" w:eastAsia="MS Gothic" w:hAnsi="Consolas"/>
          <w:color w:val="008080"/>
          <w:sz w:val="18"/>
          <w:szCs w:val="18"/>
          <w:lang w:val="en-US"/>
        </w:rPr>
        <w:t>setText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selectedMovie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970166">
        <w:rPr>
          <w:rStyle w:val="na"/>
          <w:rFonts w:ascii="Consolas" w:eastAsia="MS Gothic" w:hAnsi="Consolas"/>
          <w:color w:val="008080"/>
          <w:sz w:val="18"/>
          <w:szCs w:val="18"/>
          <w:lang w:val="en-US"/>
        </w:rPr>
        <w:t>getFormattedDuration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());</w:t>
      </w:r>
    </w:p>
    <w:p w14:paraId="3202927D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bookmarkStart w:id="471" w:name="AddOrEditMovieView.java-50"/>
      <w:bookmarkEnd w:id="471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    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genderCombobox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970166">
        <w:rPr>
          <w:rStyle w:val="na"/>
          <w:rFonts w:ascii="Consolas" w:eastAsia="MS Gothic" w:hAnsi="Consolas"/>
          <w:color w:val="008080"/>
          <w:sz w:val="18"/>
          <w:szCs w:val="18"/>
          <w:lang w:val="en-US"/>
        </w:rPr>
        <w:t>setSelectedItem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selectedMovie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970166">
        <w:rPr>
          <w:rStyle w:val="na"/>
          <w:rFonts w:ascii="Consolas" w:eastAsia="MS Gothic" w:hAnsi="Consolas"/>
          <w:color w:val="008080"/>
          <w:sz w:val="18"/>
          <w:szCs w:val="18"/>
          <w:lang w:val="en-US"/>
        </w:rPr>
        <w:t>getGender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().</w:t>
      </w:r>
      <w:r w:rsidRPr="00970166">
        <w:rPr>
          <w:rStyle w:val="na"/>
          <w:rFonts w:ascii="Consolas" w:eastAsia="MS Gothic" w:hAnsi="Consolas"/>
          <w:color w:val="008080"/>
          <w:sz w:val="18"/>
          <w:szCs w:val="18"/>
          <w:lang w:val="en-US"/>
        </w:rPr>
        <w:t>getName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());</w:t>
      </w:r>
    </w:p>
    <w:p w14:paraId="27BA8BC5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bookmarkStart w:id="472" w:name="AddOrEditMovieView.java-51"/>
      <w:bookmarkEnd w:id="472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    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synopsisTextArea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970166">
        <w:rPr>
          <w:rStyle w:val="na"/>
          <w:rFonts w:ascii="Consolas" w:eastAsia="MS Gothic" w:hAnsi="Consolas"/>
          <w:color w:val="008080"/>
          <w:sz w:val="18"/>
          <w:szCs w:val="18"/>
          <w:lang w:val="en-US"/>
        </w:rPr>
        <w:t>setText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selectedMovie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970166">
        <w:rPr>
          <w:rStyle w:val="na"/>
          <w:rFonts w:ascii="Consolas" w:eastAsia="MS Gothic" w:hAnsi="Consolas"/>
          <w:color w:val="008080"/>
          <w:sz w:val="18"/>
          <w:szCs w:val="18"/>
          <w:lang w:val="en-US"/>
        </w:rPr>
        <w:t>getSynopsis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());</w:t>
      </w:r>
    </w:p>
    <w:p w14:paraId="3A90CD8C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bookmarkStart w:id="473" w:name="AddOrEditMovieView.java-52"/>
      <w:bookmarkEnd w:id="473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    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revenueFormattedTextField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970166">
        <w:rPr>
          <w:rStyle w:val="na"/>
          <w:rFonts w:ascii="Consolas" w:eastAsia="MS Gothic" w:hAnsi="Consolas"/>
          <w:color w:val="008080"/>
          <w:sz w:val="18"/>
          <w:szCs w:val="18"/>
          <w:lang w:val="en-US"/>
        </w:rPr>
        <w:t>setText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selectedMovie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970166">
        <w:rPr>
          <w:rStyle w:val="na"/>
          <w:rFonts w:ascii="Consolas" w:eastAsia="MS Gothic" w:hAnsi="Consolas"/>
          <w:color w:val="008080"/>
          <w:sz w:val="18"/>
          <w:szCs w:val="18"/>
          <w:lang w:val="en-US"/>
        </w:rPr>
        <w:t>getFormattedRevenue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());</w:t>
      </w:r>
    </w:p>
    <w:p w14:paraId="602A4A8D" w14:textId="77777777" w:rsidR="00970166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</w:rPr>
      </w:pPr>
      <w:bookmarkStart w:id="474" w:name="AddOrEditMovieView.java-53"/>
      <w:bookmarkEnd w:id="474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    </w:t>
      </w:r>
      <w:r>
        <w:rPr>
          <w:rStyle w:val="n"/>
          <w:rFonts w:ascii="Consolas" w:hAnsi="Consolas"/>
          <w:color w:val="333333"/>
          <w:sz w:val="18"/>
          <w:szCs w:val="18"/>
        </w:rPr>
        <w:t>budgetFormattedTextField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</w:rPr>
        <w:t>.</w:t>
      </w:r>
      <w:r w:rsidRPr="00970166">
        <w:rPr>
          <w:rStyle w:val="na"/>
          <w:rFonts w:ascii="Consolas" w:eastAsia="MS Gothic" w:hAnsi="Consolas"/>
          <w:color w:val="008080"/>
          <w:sz w:val="18"/>
          <w:szCs w:val="18"/>
        </w:rPr>
        <w:t>setText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</w:rPr>
        <w:t>(</w:t>
      </w:r>
      <w:r>
        <w:rPr>
          <w:rStyle w:val="n"/>
          <w:rFonts w:ascii="Consolas" w:hAnsi="Consolas"/>
          <w:color w:val="333333"/>
          <w:sz w:val="18"/>
          <w:szCs w:val="18"/>
        </w:rPr>
        <w:t>selectedMovie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</w:rPr>
        <w:t>.</w:t>
      </w:r>
      <w:r w:rsidRPr="00970166">
        <w:rPr>
          <w:rStyle w:val="na"/>
          <w:rFonts w:ascii="Consolas" w:eastAsia="MS Gothic" w:hAnsi="Consolas"/>
          <w:color w:val="008080"/>
          <w:sz w:val="18"/>
          <w:szCs w:val="18"/>
        </w:rPr>
        <w:t>getFormattedBudget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</w:rPr>
        <w:t>());</w:t>
      </w:r>
    </w:p>
    <w:p w14:paraId="517AE321" w14:textId="77777777" w:rsidR="00970166" w:rsidRDefault="00970166" w:rsidP="00970166">
      <w:pPr>
        <w:pStyle w:val="Pr-formataoHTML"/>
        <w:shd w:val="clear" w:color="auto" w:fill="FFFFFF"/>
        <w:rPr>
          <w:rStyle w:val="o"/>
          <w:rFonts w:ascii="Consolas" w:hAnsi="Consolas"/>
          <w:b/>
          <w:bCs/>
          <w:color w:val="333333"/>
          <w:sz w:val="18"/>
          <w:szCs w:val="18"/>
        </w:rPr>
      </w:pPr>
      <w:bookmarkStart w:id="475" w:name="AddOrEditMovieView.java-54"/>
      <w:bookmarkEnd w:id="475"/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</w:rPr>
        <w:t>}</w:t>
      </w:r>
    </w:p>
    <w:p w14:paraId="72685602" w14:textId="77777777" w:rsidR="00970166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</w:rPr>
      </w:pPr>
    </w:p>
    <w:p w14:paraId="27B86F95" w14:textId="77777777" w:rsidR="00970166" w:rsidRDefault="00970166" w:rsidP="00970166">
      <w:r w:rsidRPr="00CC2E72">
        <w:rPr>
          <w:b/>
          <w:szCs w:val="22"/>
        </w:rPr>
        <w:t xml:space="preserve"> 2</w:t>
      </w:r>
      <w:r>
        <w:rPr>
          <w:sz w:val="27"/>
          <w:szCs w:val="27"/>
        </w:rPr>
        <w:t xml:space="preserve"> - </w:t>
      </w:r>
      <w:r>
        <w:t>Invoque o método</w:t>
      </w:r>
      <w:r w:rsidRPr="00CC2E72">
        <w:rPr>
          <w:rFonts w:ascii="Courier New" w:hAnsi="Courier New" w:cs="Courier New"/>
        </w:rPr>
        <w:t xml:space="preserve"> fillFields() </w:t>
      </w:r>
      <w:r>
        <w:t>no final do método construtor e faça as devidas alterações como visto em aula:</w:t>
      </w:r>
    </w:p>
    <w:p w14:paraId="699D6D7C" w14:textId="77777777" w:rsidR="00970166" w:rsidRDefault="00970166" w:rsidP="00970166"/>
    <w:p w14:paraId="577E1D6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lastRenderedPageBreak/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AddOrEditMovieView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java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awt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Frame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parent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boolean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modal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C3A5C0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76" w:name="AddOrEditMovieView.java-31"/>
      <w:bookmarkEnd w:id="47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super(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parent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modal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05E90BB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77" w:name="AddOrEditMovieView.java-32"/>
      <w:bookmarkEnd w:id="477"/>
    </w:p>
    <w:p w14:paraId="5873A53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78" w:name="AddOrEditMovieView.java-33"/>
      <w:bookmarkEnd w:id="47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controller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MoviesController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getSharedInstance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679686E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79" w:name="AddOrEditMovieView.java-34"/>
      <w:bookmarkEnd w:id="47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paymentFormat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NumberFormat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getCurrencyInstance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14C2F84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80" w:name="AddOrEditMovieView.java-35"/>
      <w:bookmarkEnd w:id="48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initComponents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16BCA9B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81" w:name="AddOrEditMovieView.java-36"/>
      <w:bookmarkEnd w:id="48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5EC8BCF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82" w:name="AddOrEditMovieView.java-37"/>
      <w:bookmarkEnd w:id="48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getSelectedObject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!=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null)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5605E229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483" w:name="AddOrEditMovieView.java-38"/>
      <w:bookmarkEnd w:id="48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E65CA6">
        <w:rPr>
          <w:rFonts w:ascii="Consolas" w:hAnsi="Consolas" w:cs="Courier New"/>
          <w:color w:val="333333"/>
          <w:sz w:val="18"/>
          <w:szCs w:val="18"/>
        </w:rPr>
        <w:t>setTitle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E65CA6">
        <w:rPr>
          <w:rFonts w:ascii="Consolas" w:hAnsi="Consolas" w:cs="Courier New"/>
          <w:color w:val="BB8844"/>
          <w:sz w:val="18"/>
          <w:szCs w:val="18"/>
        </w:rPr>
        <w:t>"Editar filme"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3AC232F6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484" w:name="AddOrEditMovieView.java-39"/>
      <w:bookmarkEnd w:id="484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fillForm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();</w:t>
      </w:r>
    </w:p>
    <w:p w14:paraId="4729C8B4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485" w:name="AddOrEditMovieView.java-40"/>
      <w:bookmarkEnd w:id="485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29058A38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486" w:name="AddOrEditMovieView.java-41"/>
      <w:bookmarkEnd w:id="486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54943E3D" w14:textId="77777777" w:rsidR="00970166" w:rsidRDefault="00970166" w:rsidP="00970166">
      <w:pPr>
        <w:pStyle w:val="Pr-formataoHTML"/>
        <w:shd w:val="clear" w:color="auto" w:fill="FFFFFF"/>
        <w:rPr>
          <w:color w:val="000000"/>
        </w:rPr>
      </w:pPr>
    </w:p>
    <w:p w14:paraId="56249754" w14:textId="77777777" w:rsidR="00970166" w:rsidRPr="004927B7" w:rsidRDefault="00970166" w:rsidP="00970166">
      <w:pPr>
        <w:rPr>
          <w:lang w:val="en-US"/>
        </w:rPr>
      </w:pPr>
      <w:r w:rsidRPr="00CC2E72">
        <w:rPr>
          <w:b/>
        </w:rPr>
        <w:t>2</w:t>
      </w:r>
      <w:r>
        <w:t xml:space="preserve"> - Faça as devidas alterações no método do </w:t>
      </w:r>
      <w:r w:rsidRPr="00CC2E72">
        <w:rPr>
          <w:b/>
        </w:rPr>
        <w:t>botão salvar</w:t>
      </w:r>
      <w:r>
        <w:t xml:space="preserve">, como visto em aula. </w:t>
      </w:r>
      <w:r w:rsidRPr="004927B7">
        <w:rPr>
          <w:lang w:val="en-US"/>
        </w:rPr>
        <w:t>O método deverá ficar assim:</w:t>
      </w:r>
    </w:p>
    <w:p w14:paraId="54CE644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private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saveButtonActionPerformed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java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awt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event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ActionEvent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evt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0CEAE8A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String name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nameTextField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2AECA3E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String originalName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originalNameTextField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53591FE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String releaseDate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releaseDateFormattedTextField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1D2996D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String duration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durationFormattedTextField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5F8D941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Gender gender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genderCombobox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getSelectedItem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5577479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String synopsis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synopsisTextArea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5C01604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String revenue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revenueFormattedTextField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3BD6DB5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String budget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budgetFormattedTextField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3CA9226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3F9A5B3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1FA9CF2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507CEF46" w14:textId="77777777" w:rsidR="00970166" w:rsidRPr="00ED33E2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ED33E2">
        <w:rPr>
          <w:rFonts w:ascii="Consolas" w:hAnsi="Consolas" w:cs="Courier New"/>
          <w:i/>
          <w:iCs/>
          <w:color w:val="999988"/>
          <w:sz w:val="18"/>
          <w:szCs w:val="18"/>
          <w:lang w:val="en-US"/>
        </w:rPr>
        <w:t>//Checando campos obrigatórios</w:t>
      </w:r>
    </w:p>
    <w:p w14:paraId="63F41DAE" w14:textId="77777777" w:rsidR="00970166" w:rsidRPr="00ED33E2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ED33E2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ED33E2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</w:t>
      </w:r>
      <w:r w:rsidRPr="00ED33E2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ED33E2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ED33E2">
        <w:rPr>
          <w:rFonts w:ascii="Consolas" w:hAnsi="Consolas" w:cs="Courier New"/>
          <w:color w:val="333333"/>
          <w:sz w:val="18"/>
          <w:szCs w:val="18"/>
          <w:lang w:val="en-US"/>
        </w:rPr>
        <w:t>name</w:t>
      </w:r>
      <w:r w:rsidRPr="00ED33E2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ED33E2">
        <w:rPr>
          <w:rFonts w:ascii="Consolas" w:hAnsi="Consolas" w:cs="Courier New"/>
          <w:color w:val="008080"/>
          <w:sz w:val="18"/>
          <w:szCs w:val="18"/>
          <w:lang w:val="en-US"/>
        </w:rPr>
        <w:t>isEmpty</w:t>
      </w:r>
      <w:r w:rsidRPr="00ED33E2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ED33E2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ED33E2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||</w:t>
      </w:r>
    </w:p>
    <w:p w14:paraId="27238078" w14:textId="77777777" w:rsidR="00970166" w:rsidRPr="00ED33E2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ED33E2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originalName</w:t>
      </w:r>
      <w:r w:rsidRPr="00ED33E2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ED33E2">
        <w:rPr>
          <w:rFonts w:ascii="Consolas" w:hAnsi="Consolas" w:cs="Courier New"/>
          <w:color w:val="008080"/>
          <w:sz w:val="18"/>
          <w:szCs w:val="18"/>
          <w:lang w:val="en-US"/>
        </w:rPr>
        <w:t>isEmpty</w:t>
      </w:r>
      <w:r w:rsidRPr="00ED33E2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ED33E2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ED33E2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||</w:t>
      </w:r>
    </w:p>
    <w:p w14:paraId="1804306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ED33E2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releaseDate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isEmpty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||</w:t>
      </w:r>
    </w:p>
    <w:p w14:paraId="73C254E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duration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isEmpty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||</w:t>
      </w:r>
    </w:p>
    <w:p w14:paraId="013F3E0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gender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null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||</w:t>
      </w:r>
    </w:p>
    <w:p w14:paraId="723BDAA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synopsis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isEmpty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||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</w:p>
    <w:p w14:paraId="7D40FEE7" w14:textId="77777777" w:rsidR="00970166" w:rsidRPr="00ED33E2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</w:t>
      </w:r>
      <w:r w:rsidRPr="00ED33E2">
        <w:rPr>
          <w:rFonts w:ascii="Consolas" w:hAnsi="Consolas" w:cs="Courier New"/>
          <w:color w:val="333333"/>
          <w:sz w:val="18"/>
          <w:szCs w:val="18"/>
          <w:lang w:val="en-US"/>
        </w:rPr>
        <w:t>revenue</w:t>
      </w:r>
      <w:r w:rsidRPr="00ED33E2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ED33E2">
        <w:rPr>
          <w:rFonts w:ascii="Consolas" w:hAnsi="Consolas" w:cs="Courier New"/>
          <w:color w:val="008080"/>
          <w:sz w:val="18"/>
          <w:szCs w:val="18"/>
          <w:lang w:val="en-US"/>
        </w:rPr>
        <w:t>isEmpty</w:t>
      </w:r>
      <w:r w:rsidRPr="00ED33E2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ED33E2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ED33E2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||</w:t>
      </w:r>
    </w:p>
    <w:p w14:paraId="417FEA6A" w14:textId="77777777" w:rsidR="00970166" w:rsidRPr="00ED33E2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ED33E2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budget</w:t>
      </w:r>
      <w:r w:rsidRPr="00ED33E2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ED33E2">
        <w:rPr>
          <w:rFonts w:ascii="Consolas" w:hAnsi="Consolas" w:cs="Courier New"/>
          <w:color w:val="008080"/>
          <w:sz w:val="18"/>
          <w:szCs w:val="18"/>
          <w:lang w:val="en-US"/>
        </w:rPr>
        <w:t>isEmpty</w:t>
      </w:r>
      <w:r w:rsidRPr="00ED33E2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</w:t>
      </w:r>
      <w:r w:rsidRPr="00ED33E2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ED33E2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6350C025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D33E2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E65CA6">
        <w:rPr>
          <w:rFonts w:ascii="Consolas" w:hAnsi="Consolas" w:cs="Courier New"/>
          <w:color w:val="333333"/>
          <w:sz w:val="18"/>
          <w:szCs w:val="18"/>
        </w:rPr>
        <w:t>JOptionPane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showMessageDialog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(null,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"Existem campos vazios que devem ser preenchidos. \nTodos os campos são obrigatórios."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"Atenção"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DISPOSE_ON_CLOSE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2BE82AE7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04C2A322" w14:textId="77777777" w:rsidR="00970166" w:rsidRPr="00C167E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rPrChange w:id="487" w:author="Oliveira, Sizue" w:date="2016-12-13T13:04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</w:pPr>
      <w:r w:rsidRPr="00BE741E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C167E6">
        <w:rPr>
          <w:rFonts w:ascii="Consolas" w:hAnsi="Consolas" w:cs="Courier New"/>
          <w:b/>
          <w:bCs/>
          <w:color w:val="333333"/>
          <w:sz w:val="18"/>
          <w:szCs w:val="18"/>
          <w:rPrChange w:id="488" w:author="Oliveira, Sizue" w:date="2016-12-13T13:04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else</w:t>
      </w:r>
      <w:r w:rsidRPr="00C167E6">
        <w:rPr>
          <w:rFonts w:ascii="Consolas" w:hAnsi="Consolas" w:cs="Courier New"/>
          <w:color w:val="333333"/>
          <w:sz w:val="18"/>
          <w:szCs w:val="18"/>
          <w:rPrChange w:id="489" w:author="Oliveira, Sizue" w:date="2016-12-13T13:04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 xml:space="preserve"> </w:t>
      </w:r>
      <w:r w:rsidRPr="00C167E6">
        <w:rPr>
          <w:rFonts w:ascii="Consolas" w:hAnsi="Consolas" w:cs="Courier New"/>
          <w:b/>
          <w:bCs/>
          <w:color w:val="333333"/>
          <w:sz w:val="18"/>
          <w:szCs w:val="18"/>
          <w:rPrChange w:id="490" w:author="Oliveira, Sizue" w:date="2016-12-13T13:04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if</w:t>
      </w:r>
      <w:r w:rsidRPr="00C167E6">
        <w:rPr>
          <w:rFonts w:ascii="Consolas" w:hAnsi="Consolas" w:cs="Courier New"/>
          <w:color w:val="333333"/>
          <w:sz w:val="18"/>
          <w:szCs w:val="18"/>
          <w:rPrChange w:id="491" w:author="Oliveira, Sizue" w:date="2016-12-13T13:04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 xml:space="preserve"> </w:t>
      </w:r>
      <w:r w:rsidRPr="00C167E6">
        <w:rPr>
          <w:rFonts w:ascii="Consolas" w:hAnsi="Consolas" w:cs="Courier New"/>
          <w:b/>
          <w:bCs/>
          <w:color w:val="333333"/>
          <w:sz w:val="18"/>
          <w:szCs w:val="18"/>
          <w:rPrChange w:id="492" w:author="Oliveira, Sizue" w:date="2016-12-13T13:04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(</w:t>
      </w:r>
      <w:r w:rsidRPr="00C167E6">
        <w:rPr>
          <w:rFonts w:ascii="Consolas" w:hAnsi="Consolas" w:cs="Courier New"/>
          <w:color w:val="333333"/>
          <w:sz w:val="18"/>
          <w:szCs w:val="18"/>
          <w:rPrChange w:id="493" w:author="Oliveira, Sizue" w:date="2016-12-13T13:04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>Long</w:t>
      </w:r>
      <w:r w:rsidRPr="00C167E6">
        <w:rPr>
          <w:rFonts w:ascii="Consolas" w:hAnsi="Consolas" w:cs="Courier New"/>
          <w:b/>
          <w:bCs/>
          <w:color w:val="333333"/>
          <w:sz w:val="18"/>
          <w:szCs w:val="18"/>
          <w:rPrChange w:id="494" w:author="Oliveira, Sizue" w:date="2016-12-13T13:04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.</w:t>
      </w:r>
      <w:r w:rsidRPr="00C167E6">
        <w:rPr>
          <w:rFonts w:ascii="Consolas" w:hAnsi="Consolas" w:cs="Courier New"/>
          <w:color w:val="008080"/>
          <w:sz w:val="18"/>
          <w:szCs w:val="18"/>
          <w:rPrChange w:id="495" w:author="Oliveira, Sizue" w:date="2016-12-13T13:04:00Z">
            <w:rPr>
              <w:rFonts w:ascii="Consolas" w:hAnsi="Consolas" w:cs="Courier New"/>
              <w:color w:val="008080"/>
              <w:sz w:val="18"/>
              <w:szCs w:val="18"/>
              <w:lang w:val="en-US"/>
            </w:rPr>
          </w:rPrChange>
        </w:rPr>
        <w:t>parseLong</w:t>
      </w:r>
      <w:r w:rsidRPr="00C167E6">
        <w:rPr>
          <w:rFonts w:ascii="Consolas" w:hAnsi="Consolas" w:cs="Courier New"/>
          <w:b/>
          <w:bCs/>
          <w:color w:val="333333"/>
          <w:sz w:val="18"/>
          <w:szCs w:val="18"/>
          <w:rPrChange w:id="496" w:author="Oliveira, Sizue" w:date="2016-12-13T13:04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(</w:t>
      </w:r>
      <w:r w:rsidRPr="00C167E6">
        <w:rPr>
          <w:rFonts w:ascii="Consolas" w:hAnsi="Consolas" w:cs="Courier New"/>
          <w:color w:val="333333"/>
          <w:sz w:val="18"/>
          <w:szCs w:val="18"/>
          <w:rPrChange w:id="497" w:author="Oliveira, Sizue" w:date="2016-12-13T13:04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>duration</w:t>
      </w:r>
      <w:r w:rsidRPr="00C167E6">
        <w:rPr>
          <w:rFonts w:ascii="Consolas" w:hAnsi="Consolas" w:cs="Courier New"/>
          <w:b/>
          <w:bCs/>
          <w:color w:val="333333"/>
          <w:sz w:val="18"/>
          <w:szCs w:val="18"/>
          <w:rPrChange w:id="498" w:author="Oliveira, Sizue" w:date="2016-12-13T13:04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)</w:t>
      </w:r>
      <w:r w:rsidRPr="00C167E6">
        <w:rPr>
          <w:rFonts w:ascii="Consolas" w:hAnsi="Consolas" w:cs="Courier New"/>
          <w:color w:val="333333"/>
          <w:sz w:val="18"/>
          <w:szCs w:val="18"/>
          <w:rPrChange w:id="499" w:author="Oliveira, Sizue" w:date="2016-12-13T13:04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 xml:space="preserve"> </w:t>
      </w:r>
      <w:r w:rsidRPr="00C167E6">
        <w:rPr>
          <w:rFonts w:ascii="Consolas" w:hAnsi="Consolas" w:cs="Courier New"/>
          <w:b/>
          <w:bCs/>
          <w:color w:val="333333"/>
          <w:sz w:val="18"/>
          <w:szCs w:val="18"/>
          <w:rPrChange w:id="500" w:author="Oliveira, Sizue" w:date="2016-12-13T13:04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&lt;</w:t>
      </w:r>
      <w:r w:rsidRPr="00C167E6">
        <w:rPr>
          <w:rFonts w:ascii="Consolas" w:hAnsi="Consolas" w:cs="Courier New"/>
          <w:color w:val="333333"/>
          <w:sz w:val="18"/>
          <w:szCs w:val="18"/>
          <w:rPrChange w:id="501" w:author="Oliveira, Sizue" w:date="2016-12-13T13:04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 xml:space="preserve"> </w:t>
      </w:r>
      <w:r w:rsidRPr="00C167E6">
        <w:rPr>
          <w:rFonts w:ascii="Consolas" w:hAnsi="Consolas" w:cs="Courier New"/>
          <w:color w:val="009999"/>
          <w:sz w:val="18"/>
          <w:szCs w:val="18"/>
          <w:rPrChange w:id="502" w:author="Oliveira, Sizue" w:date="2016-12-13T13:04:00Z">
            <w:rPr>
              <w:rFonts w:ascii="Consolas" w:hAnsi="Consolas" w:cs="Courier New"/>
              <w:color w:val="009999"/>
              <w:sz w:val="18"/>
              <w:szCs w:val="18"/>
              <w:lang w:val="en-US"/>
            </w:rPr>
          </w:rPrChange>
        </w:rPr>
        <w:t>1</w:t>
      </w:r>
      <w:r w:rsidRPr="00C167E6">
        <w:rPr>
          <w:rFonts w:ascii="Consolas" w:hAnsi="Consolas" w:cs="Courier New"/>
          <w:b/>
          <w:bCs/>
          <w:color w:val="333333"/>
          <w:sz w:val="18"/>
          <w:szCs w:val="18"/>
          <w:rPrChange w:id="503" w:author="Oliveira, Sizue" w:date="2016-12-13T13:04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)</w:t>
      </w:r>
      <w:r w:rsidRPr="00C167E6">
        <w:rPr>
          <w:rFonts w:ascii="Consolas" w:hAnsi="Consolas" w:cs="Courier New"/>
          <w:color w:val="333333"/>
          <w:sz w:val="18"/>
          <w:szCs w:val="18"/>
          <w:rPrChange w:id="504" w:author="Oliveira, Sizue" w:date="2016-12-13T13:04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 xml:space="preserve"> </w:t>
      </w:r>
      <w:r w:rsidRPr="00C167E6">
        <w:rPr>
          <w:rFonts w:ascii="Consolas" w:hAnsi="Consolas" w:cs="Courier New"/>
          <w:b/>
          <w:bCs/>
          <w:color w:val="333333"/>
          <w:sz w:val="18"/>
          <w:szCs w:val="18"/>
          <w:rPrChange w:id="505" w:author="Oliveira, Sizue" w:date="2016-12-13T13:04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{</w:t>
      </w:r>
    </w:p>
    <w:p w14:paraId="39F90035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C167E6">
        <w:rPr>
          <w:rFonts w:ascii="Consolas" w:hAnsi="Consolas" w:cs="Courier New"/>
          <w:color w:val="333333"/>
          <w:sz w:val="18"/>
          <w:szCs w:val="18"/>
          <w:rPrChange w:id="506" w:author="Oliveira, Sizue" w:date="2016-12-13T13:04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 xml:space="preserve">            </w:t>
      </w:r>
      <w:r w:rsidRPr="00E65CA6">
        <w:rPr>
          <w:rFonts w:ascii="Consolas" w:hAnsi="Consolas" w:cs="Courier New"/>
          <w:color w:val="333333"/>
          <w:sz w:val="18"/>
          <w:szCs w:val="18"/>
        </w:rPr>
        <w:t>JOptionPane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showMessageDialog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(null,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"Duração do filme inválida. A duração não pode ser negativa"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"Atenção"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DISPOSE_ON_CLOSE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2089B53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}else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releaseDate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equals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  /  /    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)){</w:t>
      </w:r>
    </w:p>
    <w:p w14:paraId="5DF9CF27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JOptionPane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showMessageDialog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(null,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 xml:space="preserve">"Lançamento inválido. </w:t>
      </w:r>
      <w:r w:rsidRPr="00E65CA6">
        <w:rPr>
          <w:rFonts w:ascii="Consolas" w:hAnsi="Consolas" w:cs="Courier New"/>
          <w:color w:val="BB8844"/>
          <w:sz w:val="18"/>
          <w:szCs w:val="18"/>
        </w:rPr>
        <w:t>A data deve estar no formato dd/MM/yyyy"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"Atenção"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DISPOSE_ON_CLOSE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538CF2A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}else{</w:t>
      </w:r>
    </w:p>
    <w:p w14:paraId="614577D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</w:p>
    <w:p w14:paraId="41141D8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07" w:name="AddOrEditMovieView.java-304"/>
      <w:bookmarkEnd w:id="50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selectedMovie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null)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3BBE498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08" w:name="AddOrEditMovieView.java-305"/>
      <w:bookmarkEnd w:id="50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Movie movie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name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originalName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synopsis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releaseDate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budget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revenue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duration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0E18307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510900D4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</w:t>
      </w:r>
      <w:r w:rsidRPr="00E65CA6">
        <w:rPr>
          <w:rFonts w:ascii="Consolas" w:hAnsi="Consolas" w:cs="Courier New"/>
          <w:color w:val="333333"/>
          <w:sz w:val="18"/>
          <w:szCs w:val="18"/>
        </w:rPr>
        <w:t>controller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save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E65CA6">
        <w:rPr>
          <w:rFonts w:ascii="Consolas" w:hAnsi="Consolas" w:cs="Courier New"/>
          <w:color w:val="333333"/>
          <w:sz w:val="18"/>
          <w:szCs w:val="18"/>
        </w:rPr>
        <w:t>movie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6171A18D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</w:p>
    <w:p w14:paraId="5F4F8493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    JOptionPane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showMessageDialog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(null,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"Filme adicionado com sucesso. \nEdite-o para adicionar Elenco, Equipe e Produtoras"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"Sucesso"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DISPOSE_ON_CLOSE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089DD9E4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</w:p>
    <w:p w14:paraId="2ABCB52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}else{</w:t>
      </w:r>
    </w:p>
    <w:p w14:paraId="247F65C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09" w:name="AddOrEditMovieView.java-312"/>
      <w:bookmarkEnd w:id="50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selectedMovie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setName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name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4670426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10" w:name="AddOrEditMovieView.java-313"/>
      <w:bookmarkEnd w:id="51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selectedMovie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setOriginalName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originalName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5BAF813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11" w:name="AddOrEditMovieView.java-314"/>
      <w:bookmarkEnd w:id="51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selectedMovie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setReleaseDate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releaseDate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76FC1B9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12" w:name="AddOrEditMovieView.java-315"/>
      <w:bookmarkEnd w:id="51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selectedMovie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setDuration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duration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40BBC4E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13" w:name="AddOrEditMovieView.java-316"/>
      <w:bookmarkEnd w:id="51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selectedMovie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7E7CAEC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14" w:name="AddOrEditMovieView.java-317"/>
      <w:bookmarkEnd w:id="51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selectedMovie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setBudget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budget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104AB7C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15" w:name="AddOrEditMovieView.java-318"/>
      <w:bookmarkEnd w:id="51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selectedMovie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setRevenue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revenue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1D78337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16" w:name="AddOrEditMovieView.java-319"/>
      <w:bookmarkEnd w:id="51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selectedMovie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setSynopsis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synopsis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275B399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17" w:name="AddOrEditMovieView.java-320"/>
      <w:bookmarkEnd w:id="51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lastRenderedPageBreak/>
        <w:t xml:space="preserve">                </w:t>
      </w:r>
    </w:p>
    <w:p w14:paraId="71BD3C2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18" w:name="AddOrEditMovieView.java-321"/>
      <w:bookmarkEnd w:id="51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edit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selectedMovie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03B8BBD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19" w:name="AddOrEditMovieView.java-322"/>
      <w:bookmarkEnd w:id="51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610C137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20" w:name="AddOrEditMovieView.java-323"/>
      <w:bookmarkEnd w:id="52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</w:p>
    <w:p w14:paraId="27543BB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setVisible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(false);</w:t>
      </w:r>
    </w:p>
    <w:p w14:paraId="65848445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E65CA6">
        <w:rPr>
          <w:rFonts w:ascii="Consolas" w:hAnsi="Consolas" w:cs="Courier New"/>
          <w:color w:val="333333"/>
          <w:sz w:val="18"/>
          <w:szCs w:val="18"/>
        </w:rPr>
        <w:t>dispose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();</w:t>
      </w:r>
    </w:p>
    <w:p w14:paraId="27D33744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6CFBEA44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</w:t>
      </w:r>
    </w:p>
    <w:p w14:paraId="1757263F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0562F5F7" w14:textId="77777777" w:rsidR="00970166" w:rsidRDefault="00970166" w:rsidP="00970166">
      <w:pPr>
        <w:pStyle w:val="Pr-formataoHTML"/>
        <w:shd w:val="clear" w:color="auto" w:fill="FFFFFF"/>
        <w:rPr>
          <w:color w:val="000000"/>
        </w:rPr>
      </w:pPr>
    </w:p>
    <w:p w14:paraId="4082A540" w14:textId="77777777" w:rsidR="00970166" w:rsidRPr="004927B7" w:rsidRDefault="00970166" w:rsidP="00970166">
      <w:pPr>
        <w:pStyle w:val="NormalWeb"/>
        <w:spacing w:before="0" w:beforeAutospacing="0" w:after="260" w:afterAutospacing="0"/>
      </w:pPr>
      <w:r w:rsidRPr="004927B7">
        <w:rPr>
          <w:rFonts w:ascii="Verdana" w:hAnsi="Verdana"/>
          <w:b/>
          <w:bCs/>
          <w:color w:val="3F3F3F"/>
        </w:rPr>
        <w:t>       </w:t>
      </w:r>
    </w:p>
    <w:p w14:paraId="6F0A5BA5" w14:textId="77777777" w:rsidR="00970166" w:rsidRDefault="00970166" w:rsidP="00970166">
      <w:pPr>
        <w:pStyle w:val="Ttulo2"/>
      </w:pPr>
      <w:r>
        <w:t xml:space="preserve">2 - Tela </w:t>
      </w:r>
      <w:r w:rsidRPr="00C905C8">
        <w:t>principal</w:t>
      </w:r>
      <w:r>
        <w:t xml:space="preserve"> - DashboardView</w:t>
      </w:r>
    </w:p>
    <w:p w14:paraId="7B6AA925" w14:textId="77777777" w:rsidR="00970166" w:rsidRDefault="00970166" w:rsidP="00970166">
      <w:pPr>
        <w:pStyle w:val="Ttulo3"/>
      </w:pPr>
      <w:r>
        <w:t>2.1 - Criando a View</w:t>
      </w:r>
    </w:p>
    <w:p w14:paraId="45E7F956" w14:textId="77777777" w:rsidR="00970166" w:rsidRDefault="00571B2F" w:rsidP="00970166">
      <w:pPr>
        <w:rPr>
          <w:b/>
          <w:bCs/>
        </w:rPr>
      </w:pPr>
      <w:r>
        <w:rPr>
          <w:noProof/>
        </w:rPr>
        <w:pict w14:anchorId="4E6DFE86">
          <v:shapetype id="_x0000_t202" coordsize="21600,21600" o:spt="202" path="m0,0l0,21600,21600,21600,21600,0xe">
            <v:stroke joinstyle="miter"/>
            <v:path gradientshapeok="t" o:connecttype="rect"/>
          </v:shapetype>
          <v:shape id="Caixa de texto 23" o:spid="_x0000_s1038" type="#_x0000_t202" style="position:absolute;left:0;text-align:left;margin-left:-.3pt;margin-top:420.05pt;width:436.95pt;height:21pt;z-index:3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" stroked="f">
            <v:textbox style="mso-next-textbox:#Caixa de texto 23;mso-fit-shape-to-text:t" inset="0,0,0,0">
              <w:txbxContent>
                <w:p w14:paraId="29041133" w14:textId="77777777" w:rsidR="00571B2F" w:rsidRPr="00AD1417" w:rsidRDefault="00571B2F" w:rsidP="00970166">
                  <w:pPr>
                    <w:pStyle w:val="Legenda"/>
                    <w:jc w:val="center"/>
                    <w:rPr>
                      <w:noProof/>
                      <w:szCs w:val="24"/>
                    </w:rPr>
                  </w:pPr>
                  <w:r>
                    <w:t xml:space="preserve">Figura 5. </w:t>
                  </w:r>
                  <w:fldSimple w:instr=" SEQ Figura_5. \* ARABIC ">
                    <w:r>
                      <w:rPr>
                        <w:noProof/>
                      </w:rPr>
                      <w:t>9</w:t>
                    </w:r>
                  </w:fldSimple>
                  <w:r>
                    <w:t>- Protótipo da Tela Principal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pict w14:anchorId="6CCA3089">
          <v:shape id="Imagem 8" o:spid="_x0000_s1037" type="#_x0000_t75" style="position:absolute;left:0;text-align:left;margin-left:-.3pt;margin-top:24.75pt;width:436.95pt;height:390.8pt;z-index:1;visibility:visible">
            <v:imagedata r:id="rId19" o:title=""/>
            <w10:wrap type="topAndBottom"/>
          </v:shape>
        </w:pict>
      </w:r>
      <w:r w:rsidR="00970166">
        <w:t>Antes de criar a View vamos lembrar o seu protótipo:</w:t>
      </w:r>
    </w:p>
    <w:p w14:paraId="6F552CAF" w14:textId="77777777" w:rsidR="00970166" w:rsidRDefault="00970166" w:rsidP="00970166">
      <w:r>
        <w:t xml:space="preserve">Crie então um </w:t>
      </w:r>
      <w:r w:rsidRPr="00CC2E72">
        <w:rPr>
          <w:rFonts w:ascii="Courier New" w:hAnsi="Courier New" w:cs="Courier New"/>
        </w:rPr>
        <w:t>JFrame</w:t>
      </w:r>
      <w:r>
        <w:t xml:space="preserve"> com o nome </w:t>
      </w:r>
      <w:r w:rsidRPr="00CC2E72">
        <w:rPr>
          <w:rFonts w:ascii="Courier New" w:hAnsi="Courier New" w:cs="Courier New"/>
        </w:rPr>
        <w:t>DashboardView</w:t>
      </w:r>
      <w:r>
        <w:t xml:space="preserve">. Os nomes das variáveis foram escolhidos para facilitar a identificação do tipo dos componentes, por exemplo: </w:t>
      </w:r>
      <w:r w:rsidRPr="00CC2E72">
        <w:rPr>
          <w:rFonts w:ascii="Courier New" w:hAnsi="Courier New" w:cs="Courier New"/>
        </w:rPr>
        <w:t>JLabels</w:t>
      </w:r>
      <w:r>
        <w:t xml:space="preserve"> </w:t>
      </w:r>
      <w:r>
        <w:lastRenderedPageBreak/>
        <w:t xml:space="preserve">contém o sufixo </w:t>
      </w:r>
      <w:r w:rsidRPr="00CC2E72">
        <w:rPr>
          <w:rFonts w:ascii="Courier New" w:hAnsi="Courier New" w:cs="Courier New"/>
        </w:rPr>
        <w:t>Label</w:t>
      </w:r>
      <w:r>
        <w:t xml:space="preserve">, </w:t>
      </w:r>
      <w:r w:rsidRPr="00CC2E72">
        <w:rPr>
          <w:rFonts w:ascii="Courier New" w:hAnsi="Courier New" w:cs="Courier New"/>
        </w:rPr>
        <w:t>JButtons</w:t>
      </w:r>
      <w:r>
        <w:t xml:space="preserve"> contém o sufixo Button, o </w:t>
      </w:r>
      <w:r w:rsidRPr="00CC2E72">
        <w:rPr>
          <w:rFonts w:ascii="Courier New" w:hAnsi="Courier New" w:cs="Courier New"/>
        </w:rPr>
        <w:t>JTextArea</w:t>
      </w:r>
      <w:r>
        <w:t xml:space="preserve"> contém o sufixo </w:t>
      </w:r>
      <w:r w:rsidRPr="00CC2E72">
        <w:rPr>
          <w:rFonts w:ascii="Courier New" w:hAnsi="Courier New" w:cs="Courier New"/>
        </w:rPr>
        <w:t>TextArea</w:t>
      </w:r>
      <w:r>
        <w:t>.</w:t>
      </w:r>
    </w:p>
    <w:p w14:paraId="31A02A9D" w14:textId="77777777" w:rsidR="00970166" w:rsidRDefault="00970166" w:rsidP="00970166">
      <w:r>
        <w:t xml:space="preserve">Aqui o procedimento é o mesmo dado na tela anterior. Insira os componentes, ajuste o tamanho do </w:t>
      </w:r>
      <w:r w:rsidRPr="00CC2E72">
        <w:rPr>
          <w:rFonts w:ascii="Courier New" w:hAnsi="Courier New" w:cs="Courier New"/>
        </w:rPr>
        <w:t xml:space="preserve">JFrame </w:t>
      </w:r>
      <w:r>
        <w:t>e nomeie as variáveis conforme a figura abaixo:</w:t>
      </w:r>
    </w:p>
    <w:p w14:paraId="688F9862" w14:textId="77777777" w:rsidR="00970166" w:rsidRDefault="00970166" w:rsidP="00970166"/>
    <w:p w14:paraId="67D5CF26" w14:textId="77777777" w:rsidR="00970166" w:rsidRDefault="00571B2F" w:rsidP="00970166">
      <w:pPr>
        <w:keepNext/>
        <w:jc w:val="center"/>
      </w:pPr>
      <w:r>
        <w:rPr>
          <w:noProof/>
        </w:rPr>
        <w:pict w14:anchorId="23B4EED5">
          <v:shape id="Imagem 9" o:spid="_x0000_i1036" type="#_x0000_t75" style="width:435.45pt;height:315.45pt;visibility:visible">
            <v:imagedata r:id="rId20" o:title=""/>
          </v:shape>
        </w:pict>
      </w:r>
    </w:p>
    <w:p w14:paraId="1078E60F" w14:textId="77777777" w:rsidR="00970166" w:rsidRDefault="00970166" w:rsidP="00970166">
      <w:pPr>
        <w:pStyle w:val="Legenda"/>
        <w:jc w:val="center"/>
      </w:pPr>
      <w:r>
        <w:t xml:space="preserve">Figura 5. </w:t>
      </w:r>
      <w:fldSimple w:instr=" SEQ Figura_5. \* ARABIC ">
        <w:r>
          <w:rPr>
            <w:noProof/>
          </w:rPr>
          <w:t>10</w:t>
        </w:r>
      </w:fldSimple>
      <w:r>
        <w:t>- Variáveis da Tela Principal</w:t>
      </w:r>
    </w:p>
    <w:p w14:paraId="091E8D97" w14:textId="77777777" w:rsidR="00970166" w:rsidRDefault="00970166" w:rsidP="00970166">
      <w:pPr>
        <w:pStyle w:val="SemEspaamento1"/>
      </w:pPr>
    </w:p>
    <w:p w14:paraId="742A9FE9" w14:textId="77777777" w:rsidR="00970166" w:rsidRDefault="00970166" w:rsidP="00970166">
      <w:pPr>
        <w:pStyle w:val="SemEspaamento1"/>
      </w:pPr>
      <w:r>
        <w:t>Lembre-se que o aluno poderá criar seu próprio estilo de tela, mas deverá respeitar a estrutura proposta no protótipo. Seguindo este exemplo, sua tela ficará parecida com esta:</w:t>
      </w:r>
    </w:p>
    <w:p w14:paraId="2245A77B" w14:textId="77777777" w:rsidR="00970166" w:rsidRDefault="00970166" w:rsidP="00970166">
      <w:pPr>
        <w:pStyle w:val="Legenda"/>
        <w:jc w:val="center"/>
      </w:pPr>
    </w:p>
    <w:p w14:paraId="6536DAA5" w14:textId="77777777" w:rsidR="00970166" w:rsidRDefault="00970166" w:rsidP="00970166">
      <w:pPr>
        <w:pStyle w:val="Legenda"/>
        <w:jc w:val="center"/>
      </w:pPr>
    </w:p>
    <w:p w14:paraId="046ED84B" w14:textId="77777777" w:rsidR="00970166" w:rsidRDefault="00970166" w:rsidP="00970166">
      <w:pPr>
        <w:pStyle w:val="Legenda"/>
        <w:jc w:val="center"/>
      </w:pPr>
    </w:p>
    <w:p w14:paraId="2B6C5B63" w14:textId="77777777" w:rsidR="00970166" w:rsidRDefault="00970166" w:rsidP="00970166">
      <w:pPr>
        <w:pStyle w:val="Legenda"/>
        <w:jc w:val="center"/>
      </w:pPr>
    </w:p>
    <w:p w14:paraId="76FAA9E5" w14:textId="77777777" w:rsidR="00970166" w:rsidRDefault="00970166" w:rsidP="00970166">
      <w:pPr>
        <w:pStyle w:val="Legenda"/>
        <w:jc w:val="center"/>
      </w:pPr>
    </w:p>
    <w:p w14:paraId="0954BA98" w14:textId="77777777" w:rsidR="00970166" w:rsidRDefault="00970166" w:rsidP="00970166">
      <w:pPr>
        <w:pStyle w:val="Legenda"/>
        <w:jc w:val="center"/>
      </w:pPr>
    </w:p>
    <w:p w14:paraId="12870B33" w14:textId="77777777" w:rsidR="00970166" w:rsidRDefault="00970166" w:rsidP="00970166">
      <w:pPr>
        <w:pStyle w:val="Legenda"/>
        <w:jc w:val="center"/>
      </w:pPr>
    </w:p>
    <w:p w14:paraId="61C55CEC" w14:textId="77777777" w:rsidR="00970166" w:rsidRDefault="00970166" w:rsidP="00970166">
      <w:pPr>
        <w:pStyle w:val="Legenda"/>
        <w:jc w:val="center"/>
      </w:pPr>
    </w:p>
    <w:p w14:paraId="6B8AA8D1" w14:textId="77777777" w:rsidR="00970166" w:rsidRDefault="00970166" w:rsidP="00970166">
      <w:pPr>
        <w:pStyle w:val="Legenda"/>
        <w:jc w:val="center"/>
      </w:pPr>
    </w:p>
    <w:p w14:paraId="417B4706" w14:textId="77777777" w:rsidR="00970166" w:rsidRDefault="00970166" w:rsidP="00970166">
      <w:pPr>
        <w:pStyle w:val="Legenda"/>
        <w:jc w:val="center"/>
      </w:pPr>
    </w:p>
    <w:p w14:paraId="316076A4" w14:textId="77777777" w:rsidR="00970166" w:rsidRDefault="00571B2F" w:rsidP="00970166">
      <w:pPr>
        <w:pStyle w:val="Legenda"/>
        <w:jc w:val="center"/>
        <w:rPr>
          <w:b/>
          <w:bCs/>
        </w:rPr>
      </w:pPr>
      <w:r>
        <w:rPr>
          <w:noProof/>
        </w:rPr>
        <w:lastRenderedPageBreak/>
        <w:pict w14:anchorId="6F3B2CFB">
          <v:shape id="Caixa de texto 24" o:spid="_x0000_s1036" type="#_x0000_t202" style="position:absolute;left:0;text-align:left;margin-left:0;margin-top:320.65pt;width:436.95pt;height:21pt;z-index: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" stroked="f">
            <v:textbox style="mso-next-textbox:#Caixa de texto 24;mso-fit-shape-to-text:t" inset="0,0,0,0">
              <w:txbxContent>
                <w:p w14:paraId="5E331B83" w14:textId="77777777" w:rsidR="00571B2F" w:rsidRPr="0031208F" w:rsidRDefault="00571B2F" w:rsidP="00970166">
                  <w:pPr>
                    <w:pStyle w:val="Legenda"/>
                    <w:jc w:val="center"/>
                    <w:rPr>
                      <w:noProof/>
                    </w:rPr>
                  </w:pPr>
                  <w:r>
                    <w:t xml:space="preserve">Figura 5. </w:t>
                  </w:r>
                  <w:fldSimple w:instr=" SEQ Figura_5. \* ARABIC ">
                    <w:r>
                      <w:rPr>
                        <w:noProof/>
                      </w:rPr>
                      <w:t>11</w:t>
                    </w:r>
                  </w:fldSimple>
                  <w:r>
                    <w:t>- Mockup da Tela Principal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pict w14:anchorId="4C397D96">
          <v:shape id="Imagem 10" o:spid="_x0000_s1035" type="#_x0000_t75" style="position:absolute;left:0;text-align:left;margin-left:3097.2pt;margin-top:0;width:436.95pt;height:316.15pt;z-index:2;visibility:visible;mso-position-horizontal:right;mso-position-horizontal-relative:margin">
            <v:imagedata r:id="rId21" o:title=""/>
            <w10:wrap type="topAndBottom" anchorx="margin"/>
          </v:shape>
        </w:pict>
      </w:r>
    </w:p>
    <w:p w14:paraId="5CB433AA" w14:textId="77777777" w:rsidR="00970166" w:rsidRDefault="00970166" w:rsidP="00970166">
      <w:pPr>
        <w:pStyle w:val="SemEspaamento1"/>
      </w:pPr>
    </w:p>
    <w:p w14:paraId="082EE28B" w14:textId="77777777" w:rsidR="00970166" w:rsidRDefault="00970166" w:rsidP="00970166">
      <w:pPr>
        <w:pStyle w:val="Ttulo4"/>
      </w:pPr>
      <w:r>
        <w:t xml:space="preserve">2.1.2 - Criando os </w:t>
      </w:r>
      <w:r w:rsidRPr="00C905C8">
        <w:t>Controllers</w:t>
      </w:r>
    </w:p>
    <w:p w14:paraId="09B5A38D" w14:textId="77777777" w:rsidR="00970166" w:rsidRDefault="00970166" w:rsidP="00970166">
      <w:r>
        <w:t>Aqui teremos apenas as seguintes tarefas:</w:t>
      </w:r>
    </w:p>
    <w:p w14:paraId="184FFC6A" w14:textId="77777777" w:rsidR="00970166" w:rsidRPr="0028085F" w:rsidRDefault="00970166" w:rsidP="00970166">
      <w:pPr>
        <w:pStyle w:val="ListaColorida-nfase11"/>
        <w:numPr>
          <w:ilvl w:val="0"/>
          <w:numId w:val="3"/>
        </w:numPr>
        <w:spacing w:before="120" w:after="120"/>
        <w:rPr>
          <w:rFonts w:ascii="Arial" w:hAnsi="Arial"/>
        </w:rPr>
      </w:pPr>
      <w:r>
        <w:t>Fazer a ligação entre as telas e exibir os itens na tabela</w:t>
      </w:r>
    </w:p>
    <w:p w14:paraId="4F933E15" w14:textId="77777777" w:rsidR="00970166" w:rsidRPr="0028085F" w:rsidRDefault="00970166" w:rsidP="00970166">
      <w:pPr>
        <w:pStyle w:val="ListaColorida-nfase11"/>
        <w:numPr>
          <w:ilvl w:val="0"/>
          <w:numId w:val="3"/>
        </w:numPr>
        <w:spacing w:before="120" w:after="120"/>
        <w:rPr>
          <w:rFonts w:ascii="Arial" w:hAnsi="Arial"/>
        </w:rPr>
      </w:pPr>
      <w:r>
        <w:t>Exibir os detalhes do item selecionado na tabela</w:t>
      </w:r>
    </w:p>
    <w:p w14:paraId="5EC181B8" w14:textId="77777777" w:rsidR="00970166" w:rsidRDefault="00970166" w:rsidP="00970166">
      <w:r>
        <w:t xml:space="preserve">Vamos começar ligando as telas </w:t>
      </w:r>
      <w:r w:rsidRPr="0028085F">
        <w:rPr>
          <w:rFonts w:ascii="Courier New" w:hAnsi="Courier New" w:cs="Courier New"/>
        </w:rPr>
        <w:t>DashboardView</w:t>
      </w:r>
      <w:r>
        <w:t xml:space="preserve"> a </w:t>
      </w:r>
      <w:r w:rsidRPr="0028085F">
        <w:rPr>
          <w:rFonts w:ascii="Courier New" w:hAnsi="Courier New" w:cs="Courier New"/>
        </w:rPr>
        <w:t>AddOrEditMovieView</w:t>
      </w:r>
      <w:r>
        <w:t>.</w:t>
      </w:r>
    </w:p>
    <w:p w14:paraId="409A64BB" w14:textId="77777777" w:rsidR="00970166" w:rsidRDefault="00970166" w:rsidP="00970166">
      <w:r>
        <w:t>Primeiro tenha em mente a estrutura de um menu:</w:t>
      </w:r>
    </w:p>
    <w:p w14:paraId="7E17418E" w14:textId="77777777" w:rsidR="00970166" w:rsidRDefault="00970166" w:rsidP="00970166">
      <w:r>
        <w:t xml:space="preserve">Uma barra de menu </w:t>
      </w:r>
      <w:r w:rsidRPr="0028085F">
        <w:rPr>
          <w:rFonts w:ascii="Courier New" w:hAnsi="Courier New" w:cs="Courier New"/>
        </w:rPr>
        <w:t>JMenuBar</w:t>
      </w:r>
      <w:r>
        <w:t xml:space="preserve"> possui menus </w:t>
      </w:r>
      <w:r w:rsidRPr="0028085F">
        <w:rPr>
          <w:rFonts w:ascii="Courier New" w:hAnsi="Courier New" w:cs="Courier New"/>
        </w:rPr>
        <w:t>JMenu</w:t>
      </w:r>
      <w:r>
        <w:t xml:space="preserve">, que por sua vez possui itens </w:t>
      </w:r>
      <w:r w:rsidRPr="0028085F">
        <w:rPr>
          <w:rFonts w:ascii="Courier New" w:hAnsi="Courier New" w:cs="Courier New"/>
        </w:rPr>
        <w:t>JMenuItem</w:t>
      </w:r>
      <w:r>
        <w:t>.</w:t>
      </w:r>
    </w:p>
    <w:p w14:paraId="5D3AECCE" w14:textId="77777777" w:rsidR="00970166" w:rsidRDefault="00970166" w:rsidP="00970166">
      <w:r>
        <w:t xml:space="preserve">No </w:t>
      </w:r>
      <w:r w:rsidRPr="0028085F">
        <w:rPr>
          <w:rFonts w:ascii="Courier New" w:hAnsi="Courier New" w:cs="Courier New"/>
        </w:rPr>
        <w:t>JMenu</w:t>
      </w:r>
      <w:r>
        <w:t xml:space="preserve"> </w:t>
      </w:r>
      <w:r w:rsidRPr="0028085F">
        <w:rPr>
          <w:b/>
        </w:rPr>
        <w:t>Cadastro</w:t>
      </w:r>
      <w:r>
        <w:t xml:space="preserve"> insira um </w:t>
      </w:r>
      <w:r w:rsidRPr="0028085F">
        <w:rPr>
          <w:rFonts w:ascii="Courier New" w:hAnsi="Courier New" w:cs="Courier New"/>
        </w:rPr>
        <w:t>JMenuItem</w:t>
      </w:r>
      <w:r>
        <w:t xml:space="preserve"> com nome de variável </w:t>
      </w:r>
      <w:r w:rsidRPr="0028085F">
        <w:rPr>
          <w:rFonts w:ascii="Courier New" w:hAnsi="Courier New" w:cs="Courier New"/>
        </w:rPr>
        <w:t>registerMoviesMenuItem</w:t>
      </w:r>
      <w:r>
        <w:t xml:space="preserve"> e altere seu </w:t>
      </w:r>
      <w:r w:rsidRPr="00F148F1">
        <w:rPr>
          <w:rFonts w:ascii="Courier New" w:hAnsi="Courier New" w:cs="Courier New"/>
        </w:rPr>
        <w:t>text</w:t>
      </w:r>
      <w:r>
        <w:t xml:space="preserve"> para “Filmes”. Ficará como na imagem abaixo:</w:t>
      </w:r>
    </w:p>
    <w:p w14:paraId="389B7D5E" w14:textId="77777777" w:rsidR="00970166" w:rsidRDefault="00571B2F" w:rsidP="00970166">
      <w:pPr>
        <w:keepNext/>
        <w:jc w:val="center"/>
      </w:pPr>
      <w:r>
        <w:rPr>
          <w:noProof/>
        </w:rPr>
        <w:lastRenderedPageBreak/>
        <w:pict w14:anchorId="5493CC9E">
          <v:shape id="Imagem 25" o:spid="_x0000_i1037" type="#_x0000_t75" style="width:291.45pt;height:188.55pt;visibility:visible">
            <v:imagedata r:id="rId22" o:title=""/>
          </v:shape>
        </w:pict>
      </w:r>
    </w:p>
    <w:p w14:paraId="40255385" w14:textId="77777777" w:rsidR="00970166" w:rsidRDefault="00970166" w:rsidP="00970166">
      <w:pPr>
        <w:pStyle w:val="Legenda"/>
        <w:jc w:val="center"/>
      </w:pPr>
      <w:r>
        <w:t xml:space="preserve">Figura 5. </w:t>
      </w:r>
      <w:fldSimple w:instr=" SEQ Figura_5. \* ARABIC ">
        <w:r>
          <w:rPr>
            <w:noProof/>
          </w:rPr>
          <w:t>12</w:t>
        </w:r>
      </w:fldSimple>
      <w:r>
        <w:t>- JMenuItem filmes</w:t>
      </w:r>
    </w:p>
    <w:p w14:paraId="7301DD05" w14:textId="77777777" w:rsidR="00970166" w:rsidRDefault="00970166" w:rsidP="00970166">
      <w:pPr>
        <w:pStyle w:val="Ttulo5"/>
      </w:pPr>
      <w:r>
        <w:t>2.1.2.1. Fazendo a ligação entre as telas</w:t>
      </w:r>
    </w:p>
    <w:p w14:paraId="29890280" w14:textId="77777777" w:rsidR="00970166" w:rsidRDefault="00970166" w:rsidP="00970166">
      <w:pPr>
        <w:rPr>
          <w:rFonts w:cs="Courier New"/>
        </w:rPr>
      </w:pPr>
      <w:r>
        <w:t xml:space="preserve">Primeiro vamos instanciar uma variável </w:t>
      </w:r>
      <w:r>
        <w:rPr>
          <w:rFonts w:ascii="Courier New" w:hAnsi="Courier New" w:cs="Courier New"/>
        </w:rPr>
        <w:t xml:space="preserve">controller </w:t>
      </w:r>
      <w:r>
        <w:rPr>
          <w:rFonts w:cs="Courier New"/>
        </w:rPr>
        <w:t>do tipo MoviesController como feito em AddOrEditMoviesView.</w:t>
      </w:r>
    </w:p>
    <w:p w14:paraId="0831C1BE" w14:textId="77777777" w:rsidR="00970166" w:rsidRDefault="00970166" w:rsidP="00970166">
      <w:pPr>
        <w:rPr>
          <w:rFonts w:cs="Courier New"/>
        </w:rPr>
      </w:pPr>
    </w:p>
    <w:p w14:paraId="77E2564F" w14:textId="77777777" w:rsidR="00970166" w:rsidRPr="009A01F8" w:rsidRDefault="00970166" w:rsidP="00970166">
      <w:pPr>
        <w:rPr>
          <w:rFonts w:cs="Courier New"/>
        </w:rPr>
      </w:pPr>
      <w:r>
        <w:rPr>
          <w:rFonts w:cs="Courier New"/>
          <w:b/>
        </w:rPr>
        <w:t xml:space="preserve">1 – </w:t>
      </w:r>
      <w:r>
        <w:rPr>
          <w:rFonts w:cs="Courier New"/>
        </w:rPr>
        <w:t>Crie um atributo do tipo MoviesController:</w:t>
      </w:r>
    </w:p>
    <w:p w14:paraId="41160F0F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>
        <w:rPr>
          <w:rFonts w:ascii="Consolas" w:hAnsi="Consolas" w:cs="Courier New"/>
          <w:color w:val="333333"/>
          <w:sz w:val="18"/>
          <w:szCs w:val="18"/>
        </w:rPr>
        <w:t xml:space="preserve">   </w:t>
      </w:r>
    </w:p>
    <w:p w14:paraId="064C7DC2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9A01F8">
        <w:rPr>
          <w:rFonts w:ascii="Consolas" w:hAnsi="Consolas" w:cs="Courier New"/>
          <w:color w:val="333333"/>
          <w:sz w:val="18"/>
          <w:szCs w:val="18"/>
        </w:rPr>
        <w:t xml:space="preserve">MoviesController controller 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=</w:t>
      </w:r>
      <w:r w:rsidRPr="009A01F8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null;</w:t>
      </w:r>
    </w:p>
    <w:p w14:paraId="3F811DA5" w14:textId="77777777" w:rsidR="00970166" w:rsidRDefault="00970166" w:rsidP="00970166">
      <w:pPr>
        <w:rPr>
          <w:rFonts w:cs="Courier New"/>
        </w:rPr>
      </w:pPr>
    </w:p>
    <w:p w14:paraId="575B1630" w14:textId="77777777" w:rsidR="00970166" w:rsidRDefault="00970166" w:rsidP="00970166">
      <w:pPr>
        <w:rPr>
          <w:rFonts w:cs="Courier New"/>
        </w:rPr>
      </w:pPr>
      <w:r>
        <w:rPr>
          <w:rFonts w:cs="Courier New"/>
          <w:b/>
        </w:rPr>
        <w:t xml:space="preserve">2 – </w:t>
      </w:r>
      <w:r>
        <w:rPr>
          <w:rFonts w:cs="Courier New"/>
        </w:rPr>
        <w:t>Inicialize-o no método construtor de DashboardView</w:t>
      </w:r>
    </w:p>
    <w:p w14:paraId="5C6F01B5" w14:textId="77777777" w:rsidR="00970166" w:rsidRDefault="00970166" w:rsidP="00970166">
      <w:pPr>
        <w:rPr>
          <w:rFonts w:cs="Courier New"/>
        </w:rPr>
      </w:pPr>
    </w:p>
    <w:p w14:paraId="29A1678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DashboardView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{}</w:t>
      </w:r>
    </w:p>
    <w:p w14:paraId="300D79A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21" w:name="DashboardView.java-35"/>
      <w:bookmarkEnd w:id="52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initComponents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10013D8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22" w:name="DashboardView.java-36"/>
      <w:bookmarkEnd w:id="52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1AA17A6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23" w:name="DashboardView.java-37"/>
      <w:bookmarkEnd w:id="52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i/>
          <w:iCs/>
          <w:color w:val="999988"/>
          <w:sz w:val="18"/>
          <w:szCs w:val="18"/>
          <w:lang w:val="en-US"/>
        </w:rPr>
        <w:t>// ...</w:t>
      </w:r>
    </w:p>
    <w:p w14:paraId="3FE14A2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24" w:name="DashboardView.java-39"/>
      <w:bookmarkEnd w:id="52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40E7D09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25" w:name="DashboardView.java-40"/>
      <w:bookmarkEnd w:id="52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controller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MoviesController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getSharedInstance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1839A000" w14:textId="77777777" w:rsidR="00970166" w:rsidRPr="009A01F8" w:rsidRDefault="00970166" w:rsidP="00970166">
      <w:pPr>
        <w:rPr>
          <w:rFonts w:cs="Courier New"/>
        </w:rPr>
      </w:pPr>
      <w:r w:rsidRPr="004927B7">
        <w:rPr>
          <w:rFonts w:cs="Courier New"/>
          <w:lang w:val="en-US"/>
        </w:rPr>
        <w:t xml:space="preserve">        </w:t>
      </w:r>
      <w:r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75BBD87E" w14:textId="77777777" w:rsidR="00970166" w:rsidRPr="00906927" w:rsidRDefault="00970166" w:rsidP="00970166">
      <w:pPr>
        <w:rPr>
          <w:rFonts w:cs="Courier New"/>
        </w:rPr>
      </w:pPr>
    </w:p>
    <w:p w14:paraId="426D5854" w14:textId="77777777" w:rsidR="00970166" w:rsidRDefault="00970166" w:rsidP="00970166">
      <w:r>
        <w:t>Repetindo o procedimento de abrir uma tela ensinado em aula, dê duplo clique no botão Filmes do menu Cadastro e insira o seguinte código ao método deste botão:</w:t>
      </w:r>
    </w:p>
    <w:p w14:paraId="77E26069" w14:textId="77777777" w:rsidR="00970166" w:rsidRDefault="00970166" w:rsidP="00970166"/>
    <w:p w14:paraId="42998A7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private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registerMoviesMenuItemActionPerformed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java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awt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event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ActionEvent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evt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  <w:r w:rsidRPr="004927B7">
        <w:rPr>
          <w:rFonts w:ascii="Consolas" w:hAnsi="Consolas" w:cs="Courier New"/>
          <w:i/>
          <w:iCs/>
          <w:color w:val="999988"/>
          <w:sz w:val="18"/>
          <w:szCs w:val="18"/>
          <w:lang w:val="en-US"/>
        </w:rPr>
        <w:t>//GEN-FIRST:event_registerMoviesMenuItemActionPerformed</w:t>
      </w:r>
    </w:p>
    <w:p w14:paraId="1760D2E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26" w:name="DashboardView.java-534"/>
      <w:bookmarkEnd w:id="526"/>
    </w:p>
    <w:p w14:paraId="788827E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27" w:name="DashboardView.java-535"/>
      <w:bookmarkEnd w:id="52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setSelectedObject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(null);</w:t>
      </w:r>
    </w:p>
    <w:p w14:paraId="1A6EF0E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28" w:name="DashboardView.java-536"/>
      <w:bookmarkEnd w:id="528"/>
    </w:p>
    <w:p w14:paraId="2D1BB13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29" w:name="DashboardView.java-537"/>
      <w:bookmarkEnd w:id="52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AddOrEditMovieView addOrEditMovieView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AddOrEditMovieView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(this,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rootPaneCheckingEnabled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1A6B78A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30" w:name="DashboardView.java-538"/>
      <w:bookmarkEnd w:id="53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addOrEditMovieView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setVisible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(true);</w:t>
      </w:r>
    </w:p>
    <w:p w14:paraId="27FFA1E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31" w:name="DashboardView.java-539"/>
      <w:bookmarkEnd w:id="531"/>
    </w:p>
    <w:p w14:paraId="14F3574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32" w:name="DashboardView.java-540"/>
      <w:bookmarkEnd w:id="53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addOrEditMovieView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addWindowListener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WindowAdapter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56687E1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33" w:name="DashboardView.java-541"/>
      <w:bookmarkEnd w:id="533"/>
    </w:p>
    <w:p w14:paraId="01B9E16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34" w:name="DashboardView.java-542"/>
      <w:bookmarkEnd w:id="53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@Override</w:t>
      </w:r>
    </w:p>
    <w:p w14:paraId="53098E0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35" w:name="DashboardView.java-543"/>
      <w:bookmarkEnd w:id="53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windowClosed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WindowEvent 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309A7950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536" w:name="DashboardView.java-544"/>
      <w:bookmarkEnd w:id="53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</w:t>
      </w:r>
      <w:r w:rsidRPr="009A01F8">
        <w:rPr>
          <w:rFonts w:ascii="Consolas" w:hAnsi="Consolas" w:cs="Courier New"/>
          <w:color w:val="333333"/>
          <w:sz w:val="18"/>
          <w:szCs w:val="18"/>
        </w:rPr>
        <w:t>moviesTable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9A01F8">
        <w:rPr>
          <w:rFonts w:ascii="Consolas" w:hAnsi="Consolas" w:cs="Courier New"/>
          <w:color w:val="008080"/>
          <w:sz w:val="18"/>
          <w:szCs w:val="18"/>
        </w:rPr>
        <w:t>setModel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9A01F8">
        <w:rPr>
          <w:rFonts w:ascii="Consolas" w:hAnsi="Consolas" w:cs="Courier New"/>
          <w:color w:val="333333"/>
          <w:sz w:val="18"/>
          <w:szCs w:val="18"/>
        </w:rPr>
        <w:t>controller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9A01F8">
        <w:rPr>
          <w:rFonts w:ascii="Consolas" w:hAnsi="Consolas" w:cs="Courier New"/>
          <w:color w:val="008080"/>
          <w:sz w:val="18"/>
          <w:szCs w:val="18"/>
        </w:rPr>
        <w:t>getTableModel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());</w:t>
      </w:r>
    </w:p>
    <w:p w14:paraId="312CC994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537" w:name="DashboardView.java-545"/>
      <w:bookmarkEnd w:id="537"/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1E3E129A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538" w:name="DashboardView.java-546"/>
      <w:bookmarkEnd w:id="538"/>
    </w:p>
    <w:p w14:paraId="4E5C5DA2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539" w:name="DashboardView.java-547"/>
      <w:bookmarkEnd w:id="539"/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});</w:t>
      </w:r>
    </w:p>
    <w:p w14:paraId="4880F8D3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540" w:name="DashboardView.java-548"/>
      <w:bookmarkEnd w:id="540"/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16D6A2DA" w14:textId="77777777" w:rsidR="00970166" w:rsidRDefault="00970166" w:rsidP="00970166">
      <w:pPr>
        <w:pStyle w:val="Pr-formataoHTML"/>
        <w:shd w:val="clear" w:color="auto" w:fill="FFFFFF"/>
        <w:rPr>
          <w:color w:val="000000"/>
        </w:rPr>
      </w:pPr>
    </w:p>
    <w:p w14:paraId="433243C3" w14:textId="77777777" w:rsidR="00970166" w:rsidRDefault="00970166" w:rsidP="00970166">
      <w:r>
        <w:lastRenderedPageBreak/>
        <w:t xml:space="preserve">Isto bastará para mostrar os novos filmes adicionados, mas caso você queira deixar filmes pré-adicionados, como no exemplo dado em aula, </w:t>
      </w:r>
      <w:r w:rsidRPr="00821294">
        <w:rPr>
          <w:b/>
        </w:rPr>
        <w:t>insira</w:t>
      </w:r>
      <w:r>
        <w:t xml:space="preserve"> a seguinte linha de código no método construtor da </w:t>
      </w:r>
      <w:r w:rsidRPr="009700A4">
        <w:rPr>
          <w:rFonts w:ascii="Courier New" w:hAnsi="Courier New" w:cs="Courier New"/>
        </w:rPr>
        <w:t>DashboardView</w:t>
      </w:r>
      <w:r>
        <w:t xml:space="preserve"> abaixo da chamada do método </w:t>
      </w:r>
      <w:r w:rsidRPr="009700A4">
        <w:rPr>
          <w:rFonts w:ascii="Courier New" w:hAnsi="Courier New" w:cs="Courier New"/>
        </w:rPr>
        <w:t>initComponents()</w:t>
      </w:r>
      <w:r>
        <w:t>:</w:t>
      </w:r>
    </w:p>
    <w:p w14:paraId="7A5E5D03" w14:textId="77777777" w:rsidR="00970166" w:rsidRDefault="00970166" w:rsidP="00970166">
      <w:pPr>
        <w:pStyle w:val="Pr-formataoHTML"/>
        <w:shd w:val="clear" w:color="auto" w:fill="FFFFFF"/>
        <w:rPr>
          <w:color w:val="000000"/>
        </w:rPr>
      </w:pPr>
    </w:p>
    <w:p w14:paraId="11233FBE" w14:textId="77777777" w:rsidR="00970166" w:rsidRDefault="00970166" w:rsidP="00970166">
      <w:pPr>
        <w:rPr>
          <w:rFonts w:ascii="Consolas" w:hAnsi="Consolas" w:cs="Courier New"/>
          <w:b/>
          <w:bCs/>
          <w:color w:val="333333"/>
          <w:sz w:val="18"/>
          <w:szCs w:val="18"/>
        </w:rPr>
      </w:pPr>
      <w:r w:rsidRPr="009A01F8">
        <w:rPr>
          <w:rFonts w:ascii="Consolas" w:hAnsi="Consolas" w:cs="Courier New"/>
          <w:color w:val="333333"/>
          <w:sz w:val="18"/>
          <w:szCs w:val="18"/>
        </w:rPr>
        <w:t>moviesTable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9A01F8">
        <w:rPr>
          <w:rFonts w:ascii="Consolas" w:hAnsi="Consolas" w:cs="Courier New"/>
          <w:color w:val="008080"/>
          <w:sz w:val="18"/>
          <w:szCs w:val="18"/>
        </w:rPr>
        <w:t>setModel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9A01F8">
        <w:rPr>
          <w:rFonts w:ascii="Consolas" w:hAnsi="Consolas" w:cs="Courier New"/>
          <w:color w:val="333333"/>
          <w:sz w:val="18"/>
          <w:szCs w:val="18"/>
        </w:rPr>
        <w:t>controller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9A01F8">
        <w:rPr>
          <w:rFonts w:ascii="Consolas" w:hAnsi="Consolas" w:cs="Courier New"/>
          <w:color w:val="008080"/>
          <w:sz w:val="18"/>
          <w:szCs w:val="18"/>
        </w:rPr>
        <w:t>getTableModel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());</w:t>
      </w:r>
    </w:p>
    <w:p w14:paraId="1051150C" w14:textId="77777777" w:rsidR="00970166" w:rsidRDefault="00970166" w:rsidP="00970166"/>
    <w:p w14:paraId="11A1299B" w14:textId="77777777" w:rsidR="00970166" w:rsidRDefault="00970166" w:rsidP="00970166">
      <w:r>
        <w:t>Agora você pode testar a inserção de novos filmes.</w:t>
      </w:r>
    </w:p>
    <w:p w14:paraId="6EC5D448" w14:textId="77777777" w:rsidR="00970166" w:rsidRDefault="00970166" w:rsidP="00970166">
      <w:pPr>
        <w:pStyle w:val="Ttulo5"/>
      </w:pPr>
      <w:r>
        <w:t>2.1.2.2. Exibindo os detalhes do item selecionado na tabela</w:t>
      </w:r>
    </w:p>
    <w:p w14:paraId="366DB81B" w14:textId="77777777" w:rsidR="00970166" w:rsidRDefault="00970166" w:rsidP="00970166">
      <w:r>
        <w:t>Mais uma vez vamos seguir o exemplo dado em aula.</w:t>
      </w:r>
    </w:p>
    <w:p w14:paraId="2A3CB7A8" w14:textId="77777777" w:rsidR="00970166" w:rsidRDefault="00970166" w:rsidP="00970166">
      <w:r w:rsidRPr="009700A4">
        <w:rPr>
          <w:b/>
        </w:rPr>
        <w:t>1</w:t>
      </w:r>
      <w:r>
        <w:t xml:space="preserve"> - Na </w:t>
      </w:r>
      <w:r w:rsidRPr="009700A4">
        <w:rPr>
          <w:rFonts w:ascii="Courier New" w:hAnsi="Courier New" w:cs="Courier New"/>
        </w:rPr>
        <w:t>DashboardView</w:t>
      </w:r>
      <w:r>
        <w:t xml:space="preserve"> em</w:t>
      </w:r>
      <w:r w:rsidRPr="00821294">
        <w:rPr>
          <w:b/>
        </w:rPr>
        <w:t xml:space="preserve"> modo Código-fonte</w:t>
      </w:r>
      <w:r>
        <w:t xml:space="preserve"> crie um método com o nome </w:t>
      </w:r>
      <w:r w:rsidRPr="009700A4">
        <w:rPr>
          <w:rFonts w:ascii="Courier New" w:hAnsi="Courier New" w:cs="Courier New"/>
        </w:rPr>
        <w:t>updatePanel()</w:t>
      </w:r>
      <w:r>
        <w:t xml:space="preserve"> :</w:t>
      </w:r>
    </w:p>
    <w:p w14:paraId="765E655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updatePanel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E61EAF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41" w:name="DashboardView.java-69"/>
      <w:bookmarkEnd w:id="541"/>
    </w:p>
    <w:p w14:paraId="2D7F8FB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42" w:name="DashboardView.java-70"/>
      <w:bookmarkEnd w:id="54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int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selectedRow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moviesTable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getSelectedRow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11B87F9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43" w:name="DashboardView.java-71"/>
      <w:bookmarkEnd w:id="543"/>
    </w:p>
    <w:p w14:paraId="6E02F10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44" w:name="DashboardView.java-72"/>
      <w:bookmarkEnd w:id="54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selectedRow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&gt;=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009999"/>
          <w:sz w:val="18"/>
          <w:szCs w:val="18"/>
          <w:lang w:val="en-US"/>
        </w:rPr>
        <w:t>0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&amp;&amp;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!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isEmpty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01E6B14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45" w:name="DashboardView.java-73"/>
      <w:bookmarkEnd w:id="54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Movie movie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selectedRow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0A2CC3B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46" w:name="DashboardView.java-74"/>
      <w:bookmarkEnd w:id="54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setSelectedObject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725C4CA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47" w:name="DashboardView.java-75"/>
      <w:bookmarkEnd w:id="547"/>
    </w:p>
    <w:p w14:paraId="59F543A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48" w:name="DashboardView.java-76"/>
      <w:bookmarkEnd w:id="54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nameLabel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getName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());</w:t>
      </w:r>
    </w:p>
    <w:p w14:paraId="31303F3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49" w:name="DashboardView.java-77"/>
      <w:bookmarkEnd w:id="54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originalNameLabel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getOriginalName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());</w:t>
      </w:r>
    </w:p>
    <w:p w14:paraId="22F5347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50" w:name="DashboardView.java-78"/>
      <w:bookmarkEnd w:id="55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releaseDateLabel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getFormattedReleaseDate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());</w:t>
      </w:r>
    </w:p>
    <w:p w14:paraId="33EB524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51" w:name="DashboardView.java-79"/>
      <w:bookmarkEnd w:id="55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durationLabel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getFormattedDuration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());</w:t>
      </w:r>
    </w:p>
    <w:p w14:paraId="65C0A12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52" w:name="DashboardView.java-80"/>
      <w:bookmarkEnd w:id="55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synopsisTextArea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getSynopsis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());</w:t>
      </w:r>
    </w:p>
    <w:p w14:paraId="29F3E8F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53" w:name="DashboardView.java-81"/>
      <w:bookmarkEnd w:id="55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genderLabel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getName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());</w:t>
      </w:r>
    </w:p>
    <w:p w14:paraId="0D3DB06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54" w:name="DashboardView.java-82"/>
      <w:bookmarkEnd w:id="55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budgetLabel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getFormattedBudget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());</w:t>
      </w:r>
    </w:p>
    <w:p w14:paraId="12A5941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55" w:name="DashboardView.java-83"/>
      <w:bookmarkEnd w:id="55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revenueLabel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getFormattedRevenue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());</w:t>
      </w:r>
    </w:p>
    <w:p w14:paraId="752E4DE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56" w:name="DashboardView.java-84"/>
      <w:bookmarkEnd w:id="55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else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0C6F8F2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57" w:name="DashboardView.java-85"/>
      <w:bookmarkEnd w:id="55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nameLabel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2ED49FB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58" w:name="DashboardView.java-86"/>
      <w:bookmarkEnd w:id="55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originalNameLabel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2E001EA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59" w:name="DashboardView.java-87"/>
      <w:bookmarkEnd w:id="55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releaseDateLabel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55A59B9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60" w:name="DashboardView.java-88"/>
      <w:bookmarkEnd w:id="56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durationLabel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4D4F4B1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61" w:name="DashboardView.java-89"/>
      <w:bookmarkEnd w:id="56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synopsisTextArea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7600C3F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62" w:name="DashboardView.java-90"/>
      <w:bookmarkEnd w:id="56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genderLabel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166BACC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63" w:name="DashboardView.java-91"/>
      <w:bookmarkEnd w:id="56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budgetLabel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3BD14A4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64" w:name="DashboardView.java-92"/>
      <w:bookmarkEnd w:id="56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revenueLabel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671A7D46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565" w:name="DashboardView.java-93"/>
      <w:bookmarkEnd w:id="56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7E44C237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566" w:name="DashboardView.java-94"/>
      <w:bookmarkEnd w:id="566"/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2EDBA561" w14:textId="77777777" w:rsidR="00970166" w:rsidRDefault="00970166" w:rsidP="00970166">
      <w:pPr>
        <w:pStyle w:val="Pr-formataoHTML"/>
        <w:shd w:val="clear" w:color="auto" w:fill="FFFFFF"/>
        <w:rPr>
          <w:color w:val="000000"/>
        </w:rPr>
      </w:pPr>
    </w:p>
    <w:p w14:paraId="3B643535" w14:textId="77777777" w:rsidR="00970166" w:rsidRDefault="00970166" w:rsidP="00970166">
      <w:pPr>
        <w:pStyle w:val="NormalWeb"/>
        <w:spacing w:before="0" w:beforeAutospacing="0" w:after="260" w:afterAutospacing="0"/>
      </w:pPr>
    </w:p>
    <w:p w14:paraId="0E5A0A39" w14:textId="77777777" w:rsidR="00970166" w:rsidRDefault="00970166" w:rsidP="00970166">
      <w:r>
        <w:t xml:space="preserve">Este método irá preencher ou limpar as </w:t>
      </w:r>
      <w:r w:rsidRPr="00F148F1">
        <w:rPr>
          <w:rFonts w:ascii="Courier New" w:hAnsi="Courier New" w:cs="Courier New"/>
        </w:rPr>
        <w:t>Labels</w:t>
      </w:r>
      <w:r>
        <w:t xml:space="preserve"> de detalhes do filme.</w:t>
      </w:r>
    </w:p>
    <w:p w14:paraId="2F46E9A0" w14:textId="77777777" w:rsidR="00970166" w:rsidRDefault="00970166" w:rsidP="00970166"/>
    <w:p w14:paraId="4E7D6C73" w14:textId="77777777" w:rsidR="00970166" w:rsidRDefault="00970166" w:rsidP="00970166">
      <w:r w:rsidRPr="009700A4">
        <w:rPr>
          <w:b/>
        </w:rPr>
        <w:t>2</w:t>
      </w:r>
      <w:r>
        <w:t xml:space="preserve"> - Insira o </w:t>
      </w:r>
      <w:r w:rsidRPr="00821294">
        <w:rPr>
          <w:b/>
        </w:rPr>
        <w:t>listener</w:t>
      </w:r>
      <w:r>
        <w:t xml:space="preserve"> de seleção da tabela e a chamada de </w:t>
      </w:r>
      <w:r w:rsidRPr="009700A4">
        <w:rPr>
          <w:rFonts w:ascii="Courier New" w:hAnsi="Courier New" w:cs="Courier New"/>
        </w:rPr>
        <w:t>updatePanel()</w:t>
      </w:r>
      <w:r>
        <w:t xml:space="preserve"> no </w:t>
      </w:r>
      <w:r w:rsidRPr="00821294">
        <w:rPr>
          <w:b/>
        </w:rPr>
        <w:t>método construtor</w:t>
      </w:r>
      <w:r>
        <w:t>:</w:t>
      </w:r>
    </w:p>
    <w:p w14:paraId="3CB66300" w14:textId="77777777" w:rsidR="00970166" w:rsidRDefault="00970166" w:rsidP="00970166"/>
    <w:p w14:paraId="3C00CE11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public</w:t>
      </w:r>
      <w:r w:rsidRPr="009A01F8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9A01F8">
        <w:rPr>
          <w:rFonts w:ascii="Consolas" w:hAnsi="Consolas" w:cs="Courier New"/>
          <w:b/>
          <w:bCs/>
          <w:color w:val="990000"/>
          <w:sz w:val="18"/>
          <w:szCs w:val="18"/>
        </w:rPr>
        <w:t>DashboardView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()</w:t>
      </w:r>
      <w:r w:rsidRPr="009A01F8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{</w:t>
      </w:r>
    </w:p>
    <w:p w14:paraId="05EE3E91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    initComponents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();</w:t>
      </w:r>
    </w:p>
    <w:p w14:paraId="1FE2F2BB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    </w:t>
      </w:r>
    </w:p>
    <w:p w14:paraId="6086B04C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9A01F8">
        <w:rPr>
          <w:rFonts w:ascii="Consolas" w:hAnsi="Consolas" w:cs="Courier New"/>
          <w:i/>
          <w:iCs/>
          <w:color w:val="999988"/>
          <w:sz w:val="18"/>
          <w:szCs w:val="18"/>
        </w:rPr>
        <w:t>// Adiciona atores para nível de teste</w:t>
      </w:r>
    </w:p>
    <w:p w14:paraId="2A262E9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67" w:name="DashboardView.java-38"/>
      <w:bookmarkEnd w:id="567"/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ActorsController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setActorsList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15D5848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3B49578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controller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MoviesController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getSharedInstance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07AFA9E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68" w:name="DashboardView.java-41"/>
      <w:bookmarkEnd w:id="56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79154D1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69" w:name="DashboardView.java-42"/>
      <w:bookmarkEnd w:id="56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moviesTable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());</w:t>
      </w:r>
    </w:p>
    <w:p w14:paraId="413C681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70" w:name="DashboardView.java-43"/>
      <w:bookmarkEnd w:id="570"/>
    </w:p>
    <w:p w14:paraId="45712AD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71" w:name="DashboardView.java-44"/>
      <w:bookmarkEnd w:id="57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updatePanel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2186668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72" w:name="DashboardView.java-45"/>
      <w:bookmarkEnd w:id="57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moviesTable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getSelectionModel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addListSelectionListener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ListSelectionListener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3C19429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73" w:name="DashboardView.java-46"/>
      <w:bookmarkEnd w:id="573"/>
    </w:p>
    <w:p w14:paraId="301D192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74" w:name="DashboardView.java-47"/>
      <w:bookmarkEnd w:id="57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@Override</w:t>
      </w:r>
    </w:p>
    <w:p w14:paraId="675B267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75" w:name="DashboardView.java-48"/>
      <w:bookmarkEnd w:id="57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lastRenderedPageBreak/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valueChanged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ListSelectionEvent event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2EDF84A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76" w:name="DashboardView.java-49"/>
      <w:bookmarkEnd w:id="57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size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&gt;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009999"/>
          <w:sz w:val="18"/>
          <w:szCs w:val="18"/>
          <w:lang w:val="en-US"/>
        </w:rPr>
        <w:t>0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4FF0402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77" w:name="DashboardView.java-50"/>
      <w:bookmarkEnd w:id="57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    editButton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(true);</w:t>
      </w:r>
    </w:p>
    <w:p w14:paraId="4ED9D0F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78" w:name="DashboardView.java-51"/>
      <w:bookmarkEnd w:id="57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    deleteButton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(true);</w:t>
      </w:r>
    </w:p>
    <w:p w14:paraId="1532616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79" w:name="DashboardView.java-52"/>
      <w:bookmarkEnd w:id="57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    castButton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(true);</w:t>
      </w:r>
    </w:p>
    <w:p w14:paraId="48D0A0A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80" w:name="DashboardView.java-53"/>
      <w:bookmarkEnd w:id="58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    teamButton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(true);</w:t>
      </w:r>
    </w:p>
    <w:p w14:paraId="06B05C3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81" w:name="DashboardView.java-54"/>
      <w:bookmarkEnd w:id="58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    companiesButton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(true);</w:t>
      </w:r>
    </w:p>
    <w:p w14:paraId="36CEAE9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82" w:name="DashboardView.java-55"/>
      <w:bookmarkEnd w:id="58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else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320D371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83" w:name="DashboardView.java-56"/>
      <w:bookmarkEnd w:id="58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    editButton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(false);</w:t>
      </w:r>
    </w:p>
    <w:p w14:paraId="4008465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84" w:name="DashboardView.java-57"/>
      <w:bookmarkEnd w:id="58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    deleteButton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(false);</w:t>
      </w:r>
    </w:p>
    <w:p w14:paraId="187EC27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85" w:name="DashboardView.java-58"/>
      <w:bookmarkEnd w:id="58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    castButton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(false);</w:t>
      </w:r>
    </w:p>
    <w:p w14:paraId="51F7CAD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86" w:name="DashboardView.java-59"/>
      <w:bookmarkEnd w:id="58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    teamButton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(false);</w:t>
      </w:r>
    </w:p>
    <w:p w14:paraId="2A2D71FF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587" w:name="DashboardView.java-60"/>
      <w:bookmarkEnd w:id="58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    </w:t>
      </w:r>
      <w:r w:rsidRPr="009A01F8">
        <w:rPr>
          <w:rFonts w:ascii="Consolas" w:hAnsi="Consolas" w:cs="Courier New"/>
          <w:color w:val="333333"/>
          <w:sz w:val="18"/>
          <w:szCs w:val="18"/>
        </w:rPr>
        <w:t>companiesButton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9A01F8">
        <w:rPr>
          <w:rFonts w:ascii="Consolas" w:hAnsi="Consolas" w:cs="Courier New"/>
          <w:color w:val="008080"/>
          <w:sz w:val="18"/>
          <w:szCs w:val="18"/>
        </w:rPr>
        <w:t>setEnabled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(false);</w:t>
      </w:r>
    </w:p>
    <w:p w14:paraId="2C7B1FF3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588" w:name="DashboardView.java-61"/>
      <w:bookmarkEnd w:id="588"/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            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0A857EBA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589" w:name="DashboardView.java-62"/>
      <w:bookmarkEnd w:id="589"/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            updatePanel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();</w:t>
      </w:r>
    </w:p>
    <w:p w14:paraId="3E5B6A0E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590" w:name="DashboardView.java-63"/>
      <w:bookmarkEnd w:id="590"/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540075AC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591" w:name="DashboardView.java-64"/>
      <w:bookmarkEnd w:id="591"/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});</w:t>
      </w:r>
    </w:p>
    <w:p w14:paraId="30AF387A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592" w:name="DashboardView.java-65"/>
      <w:bookmarkEnd w:id="592"/>
    </w:p>
    <w:p w14:paraId="4D1676DD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593" w:name="DashboardView.java-66"/>
      <w:bookmarkEnd w:id="593"/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71DACE41" w14:textId="77777777" w:rsidR="00970166" w:rsidRDefault="00970166" w:rsidP="00970166">
      <w:pPr>
        <w:pStyle w:val="Pr-formataoHTML"/>
        <w:shd w:val="clear" w:color="auto" w:fill="FFFFFF"/>
        <w:rPr>
          <w:color w:val="000000"/>
        </w:rPr>
      </w:pPr>
    </w:p>
    <w:p w14:paraId="722788E0" w14:textId="77777777" w:rsidR="00970166" w:rsidRDefault="00970166" w:rsidP="00970166">
      <w:pPr>
        <w:pStyle w:val="Ttulo5"/>
      </w:pPr>
      <w:r>
        <w:t>2.1.2.3. Deletando um filme</w:t>
      </w:r>
    </w:p>
    <w:p w14:paraId="71BADD8D" w14:textId="77777777" w:rsidR="00970166" w:rsidRDefault="00970166" w:rsidP="00970166">
      <w:r>
        <w:t xml:space="preserve">Para </w:t>
      </w:r>
      <w:r w:rsidRPr="009700A4">
        <w:rPr>
          <w:b/>
        </w:rPr>
        <w:t>deletar um filme</w:t>
      </w:r>
      <w:r>
        <w:t xml:space="preserve"> basta adicionar o seguinte código no método do botão </w:t>
      </w:r>
      <w:r w:rsidRPr="009700A4">
        <w:rPr>
          <w:rFonts w:ascii="Courier New" w:hAnsi="Courier New" w:cs="Courier New"/>
        </w:rPr>
        <w:t>deleteButton</w:t>
      </w:r>
      <w:r>
        <w:t>:</w:t>
      </w:r>
    </w:p>
    <w:p w14:paraId="28D264E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private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deleteButtonActionPerformed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java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awt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event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ActionEvent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evt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2A74F2E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94" w:name="DashboardView.java-464"/>
      <w:bookmarkEnd w:id="594"/>
    </w:p>
    <w:p w14:paraId="6397D96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95" w:name="DashboardView.java-465"/>
      <w:bookmarkEnd w:id="59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int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selectedRow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moviesTable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getSelectedRow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537CB29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96" w:name="DashboardView.java-466"/>
      <w:bookmarkEnd w:id="596"/>
    </w:p>
    <w:p w14:paraId="71DD1B9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97" w:name="DashboardView.java-467"/>
      <w:bookmarkEnd w:id="59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selectedRow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&gt;=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009999"/>
          <w:sz w:val="18"/>
          <w:szCs w:val="18"/>
          <w:lang w:val="en-US"/>
        </w:rPr>
        <w:t>0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4A78083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98" w:name="DashboardView.java-468"/>
      <w:bookmarkEnd w:id="59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Movie movie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selectedRow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79DFB47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99" w:name="DashboardView.java-469"/>
      <w:bookmarkEnd w:id="59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delete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161A2F1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00" w:name="DashboardView.java-470"/>
      <w:bookmarkEnd w:id="60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058C54C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01" w:name="DashboardView.java-471"/>
      <w:bookmarkEnd w:id="601"/>
    </w:p>
    <w:p w14:paraId="739C1EB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02" w:name="DashboardView.java-472"/>
      <w:bookmarkEnd w:id="60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moviesTable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());</w:t>
      </w:r>
    </w:p>
    <w:p w14:paraId="475351E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03" w:name="DashboardView.java-473"/>
      <w:bookmarkEnd w:id="60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setSelectedObject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(null);</w:t>
      </w:r>
    </w:p>
    <w:p w14:paraId="627B169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04" w:name="DashboardView.java-474"/>
      <w:bookmarkEnd w:id="60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updatePanel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271F683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05" w:name="DashboardView.java-475"/>
      <w:bookmarkEnd w:id="605"/>
    </w:p>
    <w:p w14:paraId="7AEED8E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06" w:name="DashboardView.java-476"/>
      <w:bookmarkEnd w:id="60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size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&gt;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009999"/>
          <w:sz w:val="18"/>
          <w:szCs w:val="18"/>
          <w:lang w:val="en-US"/>
        </w:rPr>
        <w:t>0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38031F1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07" w:name="DashboardView.java-477"/>
      <w:bookmarkEnd w:id="60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editButton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(true);</w:t>
      </w:r>
    </w:p>
    <w:p w14:paraId="6ACC3F7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08" w:name="DashboardView.java-478"/>
      <w:bookmarkEnd w:id="60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deleteButton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(true);</w:t>
      </w:r>
    </w:p>
    <w:p w14:paraId="38ABCC7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09" w:name="DashboardView.java-479"/>
      <w:bookmarkEnd w:id="60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castButton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(true);</w:t>
      </w:r>
    </w:p>
    <w:p w14:paraId="31CEC99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10" w:name="DashboardView.java-480"/>
      <w:bookmarkEnd w:id="61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teamButton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(true);</w:t>
      </w:r>
    </w:p>
    <w:p w14:paraId="65197F9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11" w:name="DashboardView.java-481"/>
      <w:bookmarkEnd w:id="61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companiesButton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(true);</w:t>
      </w:r>
    </w:p>
    <w:p w14:paraId="1E4007B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12" w:name="DashboardView.java-482"/>
      <w:bookmarkEnd w:id="61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else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973CA4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13" w:name="DashboardView.java-483"/>
      <w:bookmarkEnd w:id="61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editButton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(false);</w:t>
      </w:r>
    </w:p>
    <w:p w14:paraId="0A22AE8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14" w:name="DashboardView.java-484"/>
      <w:bookmarkEnd w:id="61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deleteButton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(false);</w:t>
      </w:r>
    </w:p>
    <w:p w14:paraId="6F8E2A2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15" w:name="DashboardView.java-485"/>
      <w:bookmarkEnd w:id="61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castButton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(false);</w:t>
      </w:r>
    </w:p>
    <w:p w14:paraId="3BF36A4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16" w:name="DashboardView.java-486"/>
      <w:bookmarkEnd w:id="61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teamButton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(false);</w:t>
      </w:r>
    </w:p>
    <w:p w14:paraId="0441702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17" w:name="DashboardView.java-487"/>
      <w:bookmarkEnd w:id="61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companiesButton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(false);</w:t>
      </w:r>
    </w:p>
    <w:p w14:paraId="5D793946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618" w:name="DashboardView.java-488"/>
      <w:bookmarkEnd w:id="61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0E9724D9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619" w:name="DashboardView.java-489"/>
      <w:bookmarkEnd w:id="619"/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576D5A51" w14:textId="77777777" w:rsidR="00970166" w:rsidRPr="004927B7" w:rsidRDefault="00970166" w:rsidP="00970166">
      <w:pPr>
        <w:pStyle w:val="NormalWeb"/>
        <w:spacing w:before="0" w:beforeAutospacing="0" w:after="260" w:afterAutospacing="0"/>
      </w:pPr>
    </w:p>
    <w:p w14:paraId="192ECC31" w14:textId="77777777" w:rsidR="00970166" w:rsidRDefault="00970166" w:rsidP="00970166">
      <w:pPr>
        <w:pStyle w:val="Ttulo5"/>
      </w:pPr>
      <w:r>
        <w:t>2.1.2.4. Editando um filme</w:t>
      </w:r>
    </w:p>
    <w:p w14:paraId="335C2375" w14:textId="77777777" w:rsidR="00970166" w:rsidRPr="004927B7" w:rsidRDefault="00970166" w:rsidP="00970166">
      <w:r>
        <w:t xml:space="preserve">Também é simples. Basta seguir o exemplo dado em aula e fazer as devidas alterações. </w:t>
      </w:r>
      <w:r w:rsidRPr="004927B7">
        <w:t>O método do</w:t>
      </w:r>
      <w:r w:rsidRPr="004927B7">
        <w:rPr>
          <w:b/>
        </w:rPr>
        <w:t xml:space="preserve"> botão editar</w:t>
      </w:r>
      <w:r w:rsidRPr="004927B7">
        <w:t xml:space="preserve"> fica da seguinte maneira:</w:t>
      </w:r>
    </w:p>
    <w:p w14:paraId="70C9070F" w14:textId="77777777" w:rsidR="00970166" w:rsidRPr="004927B7" w:rsidRDefault="00970166" w:rsidP="00970166"/>
    <w:p w14:paraId="6B20B632" w14:textId="77777777" w:rsidR="00970166" w:rsidRPr="00C167E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rPrChange w:id="620" w:author="Oliveira, Sizue" w:date="2016-12-13T13:04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</w:pPr>
      <w:r w:rsidRPr="00BE741E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C167E6">
        <w:rPr>
          <w:rFonts w:ascii="Consolas" w:hAnsi="Consolas" w:cs="Courier New"/>
          <w:b/>
          <w:bCs/>
          <w:color w:val="333333"/>
          <w:sz w:val="18"/>
          <w:szCs w:val="18"/>
          <w:rPrChange w:id="621" w:author="Oliveira, Sizue" w:date="2016-12-13T13:04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private</w:t>
      </w:r>
      <w:r w:rsidRPr="00C167E6">
        <w:rPr>
          <w:rFonts w:ascii="Consolas" w:hAnsi="Consolas" w:cs="Courier New"/>
          <w:color w:val="333333"/>
          <w:sz w:val="18"/>
          <w:szCs w:val="18"/>
          <w:rPrChange w:id="622" w:author="Oliveira, Sizue" w:date="2016-12-13T13:04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 xml:space="preserve"> </w:t>
      </w:r>
      <w:r w:rsidRPr="00C167E6">
        <w:rPr>
          <w:rFonts w:ascii="Consolas" w:hAnsi="Consolas" w:cs="Courier New"/>
          <w:b/>
          <w:bCs/>
          <w:color w:val="445588"/>
          <w:sz w:val="18"/>
          <w:szCs w:val="18"/>
          <w:rPrChange w:id="623" w:author="Oliveira, Sizue" w:date="2016-12-13T13:04:00Z">
            <w:rPr>
              <w:rFonts w:ascii="Consolas" w:hAnsi="Consolas" w:cs="Courier New"/>
              <w:b/>
              <w:bCs/>
              <w:color w:val="445588"/>
              <w:sz w:val="18"/>
              <w:szCs w:val="18"/>
              <w:lang w:val="en-US"/>
            </w:rPr>
          </w:rPrChange>
        </w:rPr>
        <w:t>void</w:t>
      </w:r>
      <w:r w:rsidRPr="00C167E6">
        <w:rPr>
          <w:rFonts w:ascii="Consolas" w:hAnsi="Consolas" w:cs="Courier New"/>
          <w:color w:val="333333"/>
          <w:sz w:val="18"/>
          <w:szCs w:val="18"/>
          <w:rPrChange w:id="624" w:author="Oliveira, Sizue" w:date="2016-12-13T13:04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 xml:space="preserve"> </w:t>
      </w:r>
      <w:r w:rsidRPr="00C167E6">
        <w:rPr>
          <w:rFonts w:ascii="Consolas" w:hAnsi="Consolas" w:cs="Courier New"/>
          <w:b/>
          <w:bCs/>
          <w:color w:val="990000"/>
          <w:sz w:val="18"/>
          <w:szCs w:val="18"/>
          <w:rPrChange w:id="625" w:author="Oliveira, Sizue" w:date="2016-12-13T13:04:00Z">
            <w:rPr>
              <w:rFonts w:ascii="Consolas" w:hAnsi="Consolas" w:cs="Courier New"/>
              <w:b/>
              <w:bCs/>
              <w:color w:val="990000"/>
              <w:sz w:val="18"/>
              <w:szCs w:val="18"/>
              <w:lang w:val="en-US"/>
            </w:rPr>
          </w:rPrChange>
        </w:rPr>
        <w:t>editButtonActionPerformed</w:t>
      </w:r>
      <w:r w:rsidRPr="00C167E6">
        <w:rPr>
          <w:rFonts w:ascii="Consolas" w:hAnsi="Consolas" w:cs="Courier New"/>
          <w:b/>
          <w:bCs/>
          <w:color w:val="333333"/>
          <w:sz w:val="18"/>
          <w:szCs w:val="18"/>
          <w:rPrChange w:id="626" w:author="Oliveira, Sizue" w:date="2016-12-13T13:04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(</w:t>
      </w:r>
      <w:r w:rsidRPr="00C167E6">
        <w:rPr>
          <w:rFonts w:ascii="Consolas" w:hAnsi="Consolas" w:cs="Courier New"/>
          <w:color w:val="333333"/>
          <w:sz w:val="18"/>
          <w:szCs w:val="18"/>
          <w:rPrChange w:id="627" w:author="Oliveira, Sizue" w:date="2016-12-13T13:04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>java</w:t>
      </w:r>
      <w:r w:rsidRPr="00C167E6">
        <w:rPr>
          <w:rFonts w:ascii="Consolas" w:hAnsi="Consolas" w:cs="Courier New"/>
          <w:b/>
          <w:bCs/>
          <w:color w:val="333333"/>
          <w:sz w:val="18"/>
          <w:szCs w:val="18"/>
          <w:rPrChange w:id="628" w:author="Oliveira, Sizue" w:date="2016-12-13T13:04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.</w:t>
      </w:r>
      <w:r w:rsidRPr="00C167E6">
        <w:rPr>
          <w:rFonts w:ascii="Consolas" w:hAnsi="Consolas" w:cs="Courier New"/>
          <w:color w:val="008080"/>
          <w:sz w:val="18"/>
          <w:szCs w:val="18"/>
          <w:rPrChange w:id="629" w:author="Oliveira, Sizue" w:date="2016-12-13T13:04:00Z">
            <w:rPr>
              <w:rFonts w:ascii="Consolas" w:hAnsi="Consolas" w:cs="Courier New"/>
              <w:color w:val="008080"/>
              <w:sz w:val="18"/>
              <w:szCs w:val="18"/>
              <w:lang w:val="en-US"/>
            </w:rPr>
          </w:rPrChange>
        </w:rPr>
        <w:t>awt</w:t>
      </w:r>
      <w:r w:rsidRPr="00C167E6">
        <w:rPr>
          <w:rFonts w:ascii="Consolas" w:hAnsi="Consolas" w:cs="Courier New"/>
          <w:b/>
          <w:bCs/>
          <w:color w:val="333333"/>
          <w:sz w:val="18"/>
          <w:szCs w:val="18"/>
          <w:rPrChange w:id="630" w:author="Oliveira, Sizue" w:date="2016-12-13T13:04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.</w:t>
      </w:r>
      <w:r w:rsidRPr="00C167E6">
        <w:rPr>
          <w:rFonts w:ascii="Consolas" w:hAnsi="Consolas" w:cs="Courier New"/>
          <w:color w:val="008080"/>
          <w:sz w:val="18"/>
          <w:szCs w:val="18"/>
          <w:rPrChange w:id="631" w:author="Oliveira, Sizue" w:date="2016-12-13T13:04:00Z">
            <w:rPr>
              <w:rFonts w:ascii="Consolas" w:hAnsi="Consolas" w:cs="Courier New"/>
              <w:color w:val="008080"/>
              <w:sz w:val="18"/>
              <w:szCs w:val="18"/>
              <w:lang w:val="en-US"/>
            </w:rPr>
          </w:rPrChange>
        </w:rPr>
        <w:t>event</w:t>
      </w:r>
      <w:r w:rsidRPr="00C167E6">
        <w:rPr>
          <w:rFonts w:ascii="Consolas" w:hAnsi="Consolas" w:cs="Courier New"/>
          <w:b/>
          <w:bCs/>
          <w:color w:val="333333"/>
          <w:sz w:val="18"/>
          <w:szCs w:val="18"/>
          <w:rPrChange w:id="632" w:author="Oliveira, Sizue" w:date="2016-12-13T13:04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.</w:t>
      </w:r>
      <w:r w:rsidRPr="00C167E6">
        <w:rPr>
          <w:rFonts w:ascii="Consolas" w:hAnsi="Consolas" w:cs="Courier New"/>
          <w:color w:val="008080"/>
          <w:sz w:val="18"/>
          <w:szCs w:val="18"/>
          <w:rPrChange w:id="633" w:author="Oliveira, Sizue" w:date="2016-12-13T13:04:00Z">
            <w:rPr>
              <w:rFonts w:ascii="Consolas" w:hAnsi="Consolas" w:cs="Courier New"/>
              <w:color w:val="008080"/>
              <w:sz w:val="18"/>
              <w:szCs w:val="18"/>
              <w:lang w:val="en-US"/>
            </w:rPr>
          </w:rPrChange>
        </w:rPr>
        <w:t>ActionEvent</w:t>
      </w:r>
      <w:r w:rsidRPr="00C167E6">
        <w:rPr>
          <w:rFonts w:ascii="Consolas" w:hAnsi="Consolas" w:cs="Courier New"/>
          <w:color w:val="333333"/>
          <w:sz w:val="18"/>
          <w:szCs w:val="18"/>
          <w:rPrChange w:id="634" w:author="Oliveira, Sizue" w:date="2016-12-13T13:04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 xml:space="preserve"> evt</w:t>
      </w:r>
      <w:r w:rsidRPr="00C167E6">
        <w:rPr>
          <w:rFonts w:ascii="Consolas" w:hAnsi="Consolas" w:cs="Courier New"/>
          <w:b/>
          <w:bCs/>
          <w:color w:val="333333"/>
          <w:sz w:val="18"/>
          <w:szCs w:val="18"/>
          <w:rPrChange w:id="635" w:author="Oliveira, Sizue" w:date="2016-12-13T13:04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)</w:t>
      </w:r>
      <w:r w:rsidRPr="00C167E6">
        <w:rPr>
          <w:rFonts w:ascii="Consolas" w:hAnsi="Consolas" w:cs="Courier New"/>
          <w:color w:val="333333"/>
          <w:sz w:val="18"/>
          <w:szCs w:val="18"/>
          <w:rPrChange w:id="636" w:author="Oliveira, Sizue" w:date="2016-12-13T13:04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 xml:space="preserve"> </w:t>
      </w:r>
      <w:r w:rsidRPr="00C167E6">
        <w:rPr>
          <w:rFonts w:ascii="Consolas" w:hAnsi="Consolas" w:cs="Courier New"/>
          <w:b/>
          <w:bCs/>
          <w:color w:val="333333"/>
          <w:sz w:val="18"/>
          <w:szCs w:val="18"/>
          <w:rPrChange w:id="637" w:author="Oliveira, Sizue" w:date="2016-12-13T13:04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{</w:t>
      </w:r>
    </w:p>
    <w:p w14:paraId="60FA7DCB" w14:textId="77777777" w:rsidR="00970166" w:rsidRPr="00C167E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rPrChange w:id="638" w:author="Oliveira, Sizue" w:date="2016-12-13T13:04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</w:pPr>
      <w:bookmarkStart w:id="639" w:name="DashboardView.java-492"/>
      <w:bookmarkEnd w:id="639"/>
    </w:p>
    <w:p w14:paraId="04B8C8A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40" w:name="DashboardView.java-493"/>
      <w:bookmarkEnd w:id="640"/>
      <w:r w:rsidRPr="00C167E6">
        <w:rPr>
          <w:rFonts w:ascii="Consolas" w:hAnsi="Consolas" w:cs="Courier New"/>
          <w:color w:val="333333"/>
          <w:sz w:val="18"/>
          <w:szCs w:val="18"/>
          <w:rPrChange w:id="641" w:author="Oliveira, Sizue" w:date="2016-12-13T13:04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 xml:space="preserve">       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int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selectedIndex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moviesTable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getSelectedRow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3FF6D52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42" w:name="DashboardView.java-494"/>
      <w:bookmarkEnd w:id="642"/>
    </w:p>
    <w:p w14:paraId="7B5C509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43" w:name="DashboardView.java-495"/>
      <w:bookmarkEnd w:id="64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selectedIndex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&gt;=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009999"/>
          <w:sz w:val="18"/>
          <w:szCs w:val="18"/>
          <w:lang w:val="en-US"/>
        </w:rPr>
        <w:t>0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F8CDB1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44" w:name="DashboardView.java-496"/>
      <w:bookmarkEnd w:id="64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Movie movie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selectedIndex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79BDF59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45" w:name="DashboardView.java-497"/>
      <w:bookmarkEnd w:id="64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lastRenderedPageBreak/>
        <w:t xml:space="preserve">            AddOrEditMovieView addOrEditMovieView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AddOrEditMovieView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(this,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rootPaneCheckingEnabled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0782B15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46" w:name="DashboardView.java-498"/>
      <w:bookmarkEnd w:id="64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setSelectedObject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3BD92AC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47" w:name="DashboardView.java-499"/>
      <w:bookmarkEnd w:id="64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addOrEditMovieView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setVisible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(true);</w:t>
      </w:r>
    </w:p>
    <w:p w14:paraId="154B9AB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48" w:name="DashboardView.java-500"/>
      <w:bookmarkEnd w:id="648"/>
    </w:p>
    <w:p w14:paraId="107A563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49" w:name="DashboardView.java-501"/>
      <w:bookmarkEnd w:id="64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addOrEditMovieView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addWindowListener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WindowAdapter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404939C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50" w:name="DashboardView.java-502"/>
      <w:bookmarkEnd w:id="650"/>
    </w:p>
    <w:p w14:paraId="5439F53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51" w:name="DashboardView.java-503"/>
      <w:bookmarkEnd w:id="65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@Override</w:t>
      </w:r>
    </w:p>
    <w:p w14:paraId="4E81E14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52" w:name="DashboardView.java-504"/>
      <w:bookmarkEnd w:id="65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windowClosed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WindowEvent 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67AB4803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653" w:name="DashboardView.java-505"/>
      <w:bookmarkEnd w:id="65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    </w:t>
      </w:r>
      <w:r w:rsidRPr="009A01F8">
        <w:rPr>
          <w:rFonts w:ascii="Consolas" w:hAnsi="Consolas" w:cs="Courier New"/>
          <w:color w:val="333333"/>
          <w:sz w:val="18"/>
          <w:szCs w:val="18"/>
        </w:rPr>
        <w:t>moviesTable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9A01F8">
        <w:rPr>
          <w:rFonts w:ascii="Consolas" w:hAnsi="Consolas" w:cs="Courier New"/>
          <w:color w:val="008080"/>
          <w:sz w:val="18"/>
          <w:szCs w:val="18"/>
        </w:rPr>
        <w:t>setModel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9A01F8">
        <w:rPr>
          <w:rFonts w:ascii="Consolas" w:hAnsi="Consolas" w:cs="Courier New"/>
          <w:color w:val="333333"/>
          <w:sz w:val="18"/>
          <w:szCs w:val="18"/>
        </w:rPr>
        <w:t>controller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9A01F8">
        <w:rPr>
          <w:rFonts w:ascii="Consolas" w:hAnsi="Consolas" w:cs="Courier New"/>
          <w:color w:val="008080"/>
          <w:sz w:val="18"/>
          <w:szCs w:val="18"/>
        </w:rPr>
        <w:t>getTableModel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());</w:t>
      </w:r>
    </w:p>
    <w:p w14:paraId="30F68D48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654" w:name="DashboardView.java-506"/>
      <w:bookmarkEnd w:id="654"/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            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7D96D619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655" w:name="DashboardView.java-507"/>
      <w:bookmarkEnd w:id="655"/>
    </w:p>
    <w:p w14:paraId="1EA08035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656" w:name="DashboardView.java-508"/>
      <w:bookmarkEnd w:id="656"/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});</w:t>
      </w:r>
    </w:p>
    <w:p w14:paraId="0E63464D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657" w:name="DashboardView.java-509"/>
      <w:bookmarkEnd w:id="657"/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118CB1AC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658" w:name="DashboardView.java-510"/>
      <w:bookmarkEnd w:id="658"/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5D88C1B7" w14:textId="77777777" w:rsidR="00970166" w:rsidRDefault="00970166" w:rsidP="00970166">
      <w:pPr>
        <w:pStyle w:val="Pr-formataoHTML"/>
        <w:shd w:val="clear" w:color="auto" w:fill="FFFFFF"/>
        <w:rPr>
          <w:color w:val="000000"/>
        </w:rPr>
      </w:pPr>
    </w:p>
    <w:p w14:paraId="627C6617" w14:textId="77777777" w:rsidR="00970166" w:rsidRDefault="00970166" w:rsidP="00970166">
      <w:pPr>
        <w:pStyle w:val="Pr-formataoHTML"/>
        <w:shd w:val="clear" w:color="auto" w:fill="FFFFFF"/>
        <w:rPr>
          <w:color w:val="000000"/>
        </w:rPr>
      </w:pPr>
    </w:p>
    <w:p w14:paraId="59656DAD" w14:textId="77777777" w:rsidR="00970166" w:rsidRDefault="00970166" w:rsidP="00970166">
      <w:pPr>
        <w:pStyle w:val="Ttulo2"/>
      </w:pPr>
      <w:r>
        <w:t>3 – Cadastro de Pessoas</w:t>
      </w:r>
    </w:p>
    <w:p w14:paraId="232D6037" w14:textId="77777777" w:rsidR="00970166" w:rsidRDefault="00970166" w:rsidP="00970166">
      <w:r>
        <w:t xml:space="preserve">Na nossa arquitetura classificamos como </w:t>
      </w:r>
      <w:r w:rsidRPr="00E7287F">
        <w:rPr>
          <w:rFonts w:ascii="Courier New" w:hAnsi="Courier New" w:cs="Courier New"/>
        </w:rPr>
        <w:t>TeamMember</w:t>
      </w:r>
      <w:r>
        <w:t xml:space="preserve"> as pessoas que exercem atividade profissional sobre o filme. Para adicionarmos um elenco e uma equipe ao filme, primeiro devemos cadastrar estas pessoas.</w:t>
      </w:r>
    </w:p>
    <w:p w14:paraId="1ED0D3B5" w14:textId="77777777" w:rsidR="00970166" w:rsidRDefault="00970166" w:rsidP="00970166"/>
    <w:p w14:paraId="4C56834C" w14:textId="77777777" w:rsidR="00970166" w:rsidRDefault="00970166" w:rsidP="00970166">
      <w:pPr>
        <w:pStyle w:val="Ttulo3"/>
      </w:pPr>
      <w:r>
        <w:t xml:space="preserve">3.1 – Criando </w:t>
      </w:r>
      <w:r w:rsidRPr="00970166">
        <w:t>a</w:t>
      </w:r>
      <w:r>
        <w:t xml:space="preserve"> View</w:t>
      </w:r>
    </w:p>
    <w:p w14:paraId="2DF7CB75" w14:textId="77777777" w:rsidR="00970166" w:rsidRDefault="00970166" w:rsidP="00970166">
      <w:r>
        <w:t>Vamos relembrar do mockup desta View:</w:t>
      </w:r>
    </w:p>
    <w:p w14:paraId="164520F9" w14:textId="77777777" w:rsidR="00970166" w:rsidRDefault="00571B2F" w:rsidP="00970166">
      <w:pPr>
        <w:keepNext/>
        <w:jc w:val="center"/>
      </w:pPr>
      <w:r>
        <w:rPr>
          <w:noProof/>
        </w:rPr>
        <w:pict w14:anchorId="451D9D2B">
          <v:shape id="Imagem 32" o:spid="_x0000_i1038" type="#_x0000_t75" style="width:263.3pt;height:325.05pt;visibility:visible">
            <v:imagedata r:id="rId23" o:title=""/>
          </v:shape>
        </w:pict>
      </w:r>
    </w:p>
    <w:p w14:paraId="750E9F49" w14:textId="77777777" w:rsidR="00970166" w:rsidRDefault="00970166" w:rsidP="00970166">
      <w:pPr>
        <w:pStyle w:val="Legenda"/>
        <w:jc w:val="center"/>
      </w:pPr>
      <w:r>
        <w:t xml:space="preserve">Figura 5. </w:t>
      </w:r>
      <w:fldSimple w:instr=" SEQ Figura_5. \* ARABIC ">
        <w:r>
          <w:rPr>
            <w:noProof/>
          </w:rPr>
          <w:t>13</w:t>
        </w:r>
      </w:fldSimple>
      <w:r>
        <w:t xml:space="preserve"> - Tela cadastro de pessoas</w:t>
      </w:r>
    </w:p>
    <w:p w14:paraId="4D01A184" w14:textId="77777777" w:rsidR="00970166" w:rsidRDefault="00970166" w:rsidP="00970166"/>
    <w:p w14:paraId="529E114E" w14:textId="77777777" w:rsidR="00970166" w:rsidRDefault="00970166" w:rsidP="00970166">
      <w:r>
        <w:t xml:space="preserve">Nas aulas 1 e 2 desta unidade foi pedido a criação das Views, então você deverá ter uma tela semelhante a esta, que nomeamos de </w:t>
      </w:r>
      <w:r w:rsidRPr="00E7287F">
        <w:rPr>
          <w:rFonts w:ascii="Courier New" w:hAnsi="Courier New" w:cs="Courier New"/>
        </w:rPr>
        <w:t>PeopleView</w:t>
      </w:r>
      <w:r>
        <w:t>:</w:t>
      </w:r>
    </w:p>
    <w:p w14:paraId="150ABAB3" w14:textId="77777777" w:rsidR="00970166" w:rsidRDefault="00970166" w:rsidP="00970166"/>
    <w:p w14:paraId="57A924F1" w14:textId="77777777" w:rsidR="00970166" w:rsidRDefault="00571B2F" w:rsidP="00970166">
      <w:pPr>
        <w:keepNext/>
        <w:jc w:val="center"/>
      </w:pPr>
      <w:r>
        <w:rPr>
          <w:noProof/>
        </w:rPr>
        <w:pict w14:anchorId="1C23574F">
          <v:shape id="Imagem 33" o:spid="_x0000_i1039" type="#_x0000_t75" style="width:246.15pt;height:293.5pt;visibility:visible">
            <v:imagedata r:id="rId24" o:title=""/>
          </v:shape>
        </w:pict>
      </w:r>
    </w:p>
    <w:p w14:paraId="0EFB0912" w14:textId="77777777" w:rsidR="00970166" w:rsidRDefault="00970166" w:rsidP="00970166">
      <w:pPr>
        <w:pStyle w:val="Legenda"/>
        <w:jc w:val="center"/>
      </w:pPr>
      <w:r>
        <w:t xml:space="preserve">Figura 5. </w:t>
      </w:r>
      <w:fldSimple w:instr=" SEQ Figura_5. \* ARABIC ">
        <w:r>
          <w:rPr>
            <w:noProof/>
          </w:rPr>
          <w:t>14</w:t>
        </w:r>
      </w:fldSimple>
      <w:r>
        <w:t xml:space="preserve"> - Mockup tela Pessoas</w:t>
      </w:r>
    </w:p>
    <w:p w14:paraId="4F97B102" w14:textId="77777777" w:rsidR="00970166" w:rsidRDefault="00970166" w:rsidP="00970166"/>
    <w:p w14:paraId="096E7FC8" w14:textId="77777777" w:rsidR="00970166" w:rsidRDefault="00970166" w:rsidP="00970166">
      <w:r>
        <w:t>Antes de começarmos os controllers, mude o nome das variáveis para corresponder a imagem abaixo:</w:t>
      </w:r>
    </w:p>
    <w:p w14:paraId="6F28DE44" w14:textId="77777777" w:rsidR="00970166" w:rsidRDefault="00571B2F" w:rsidP="00970166">
      <w:pPr>
        <w:keepNext/>
        <w:jc w:val="center"/>
      </w:pPr>
      <w:r>
        <w:rPr>
          <w:noProof/>
        </w:rPr>
        <w:lastRenderedPageBreak/>
        <w:pict w14:anchorId="12D93FA1">
          <v:shape id="Imagem 34" o:spid="_x0000_i1040" type="#_x0000_t75" style="width:244.1pt;height:289.35pt;visibility:visible">
            <v:imagedata r:id="rId25" o:title=""/>
          </v:shape>
        </w:pict>
      </w:r>
    </w:p>
    <w:p w14:paraId="0DE3C2E7" w14:textId="77777777" w:rsidR="00970166" w:rsidRDefault="00970166" w:rsidP="00970166">
      <w:pPr>
        <w:pStyle w:val="Legenda"/>
        <w:jc w:val="center"/>
      </w:pPr>
      <w:r>
        <w:t xml:space="preserve">Figura 5. </w:t>
      </w:r>
      <w:fldSimple w:instr=" SEQ Figura_5. \* ARABIC ">
        <w:r>
          <w:rPr>
            <w:noProof/>
          </w:rPr>
          <w:t>15</w:t>
        </w:r>
      </w:fldSimple>
      <w:r>
        <w:t xml:space="preserve"> - Variáveis de cadastro de pessoas</w:t>
      </w:r>
    </w:p>
    <w:p w14:paraId="75B8D67B" w14:textId="77777777" w:rsidR="00970166" w:rsidRPr="005A37DF" w:rsidRDefault="00970166" w:rsidP="00970166">
      <w:r>
        <w:t xml:space="preserve">Repare que temos uma seção abaixo do botão </w:t>
      </w:r>
      <w:r w:rsidRPr="005A37DF">
        <w:rPr>
          <w:b/>
        </w:rPr>
        <w:t>Deletar</w:t>
      </w:r>
      <w:r>
        <w:rPr>
          <w:b/>
        </w:rPr>
        <w:t xml:space="preserve">. </w:t>
      </w:r>
      <w:r>
        <w:t xml:space="preserve"> Esta seção é equivalente à tela auxiliar que se abria para cadastrar/editar no exemplo da agenda de contatos. Faremos o cadastro, deleção e exibição na tabela tudo aqui nesta mesma View. </w:t>
      </w:r>
    </w:p>
    <w:p w14:paraId="4F092039" w14:textId="77777777" w:rsidR="00970166" w:rsidRPr="00970166" w:rsidRDefault="00970166" w:rsidP="00970166">
      <w:pPr>
        <w:pStyle w:val="Ttulo3"/>
      </w:pPr>
      <w:r w:rsidRPr="00970166">
        <w:t>3.2 – Criando os controllers</w:t>
      </w:r>
    </w:p>
    <w:p w14:paraId="2C260825" w14:textId="77777777" w:rsidR="00970166" w:rsidRPr="00970166" w:rsidRDefault="00970166" w:rsidP="00970166">
      <w:pPr>
        <w:pStyle w:val="Pr-formataoHTML"/>
        <w:shd w:val="clear" w:color="auto" w:fill="FFFFFF"/>
        <w:rPr>
          <w:rFonts w:ascii="Calibri" w:hAnsi="Calibri"/>
          <w:sz w:val="22"/>
          <w:szCs w:val="24"/>
        </w:rPr>
      </w:pPr>
    </w:p>
    <w:p w14:paraId="4A133A53" w14:textId="77777777" w:rsidR="00970166" w:rsidRPr="00970166" w:rsidRDefault="00970166" w:rsidP="00970166">
      <w:pPr>
        <w:pStyle w:val="Pr-formataoHTML"/>
        <w:shd w:val="clear" w:color="auto" w:fill="FFFFFF"/>
        <w:rPr>
          <w:rFonts w:ascii="Calibri" w:hAnsi="Calibri"/>
          <w:sz w:val="22"/>
          <w:szCs w:val="24"/>
        </w:rPr>
      </w:pPr>
      <w:r w:rsidRPr="00970166">
        <w:rPr>
          <w:rFonts w:ascii="Calibri" w:hAnsi="Calibri"/>
          <w:sz w:val="22"/>
          <w:szCs w:val="24"/>
        </w:rPr>
        <w:t xml:space="preserve">Este Controller será aos moldes do </w:t>
      </w:r>
      <w:r w:rsidRPr="00970166">
        <w:rPr>
          <w:sz w:val="22"/>
          <w:szCs w:val="24"/>
        </w:rPr>
        <w:t>MoviesController</w:t>
      </w:r>
      <w:r w:rsidRPr="00970166">
        <w:rPr>
          <w:rFonts w:ascii="Calibri" w:hAnsi="Calibri"/>
          <w:sz w:val="22"/>
          <w:szCs w:val="24"/>
        </w:rPr>
        <w:t>. Executaremos passos semelhantes:</w:t>
      </w:r>
    </w:p>
    <w:p w14:paraId="5EB1558C" w14:textId="77777777" w:rsidR="00970166" w:rsidRPr="00970166" w:rsidRDefault="00970166" w:rsidP="00970166">
      <w:pPr>
        <w:pStyle w:val="Pr-formataoHTML"/>
        <w:shd w:val="clear" w:color="auto" w:fill="FFFFFF"/>
        <w:rPr>
          <w:rFonts w:ascii="Calibri" w:hAnsi="Calibri"/>
          <w:sz w:val="22"/>
          <w:szCs w:val="24"/>
        </w:rPr>
      </w:pPr>
    </w:p>
    <w:p w14:paraId="542BBC11" w14:textId="77777777" w:rsidR="00970166" w:rsidRPr="00970166" w:rsidRDefault="00970166" w:rsidP="00970166">
      <w:pPr>
        <w:pStyle w:val="Pr-formataoHTML"/>
        <w:shd w:val="clear" w:color="auto" w:fill="FFFFFF"/>
        <w:rPr>
          <w:rFonts w:ascii="Calibri" w:hAnsi="Calibri"/>
          <w:sz w:val="22"/>
          <w:szCs w:val="24"/>
        </w:rPr>
      </w:pPr>
      <w:r w:rsidRPr="00970166">
        <w:rPr>
          <w:rFonts w:ascii="Calibri" w:hAnsi="Calibri"/>
          <w:b/>
          <w:sz w:val="22"/>
          <w:szCs w:val="24"/>
        </w:rPr>
        <w:t xml:space="preserve">1 – </w:t>
      </w:r>
      <w:r w:rsidRPr="00970166">
        <w:rPr>
          <w:rFonts w:ascii="Calibri" w:hAnsi="Calibri"/>
          <w:sz w:val="22"/>
          <w:szCs w:val="24"/>
        </w:rPr>
        <w:t xml:space="preserve">Crie um arquivo chamado </w:t>
      </w:r>
      <w:r w:rsidRPr="00970166">
        <w:rPr>
          <w:sz w:val="22"/>
          <w:szCs w:val="24"/>
        </w:rPr>
        <w:t>PeopleController</w:t>
      </w:r>
      <w:r w:rsidRPr="00970166">
        <w:rPr>
          <w:rFonts w:ascii="Calibri" w:hAnsi="Calibri"/>
          <w:sz w:val="22"/>
          <w:szCs w:val="24"/>
        </w:rPr>
        <w:t xml:space="preserve"> que extenda de </w:t>
      </w:r>
      <w:r w:rsidRPr="00970166">
        <w:rPr>
          <w:sz w:val="22"/>
          <w:szCs w:val="24"/>
        </w:rPr>
        <w:t>GenericTableController</w:t>
      </w:r>
      <w:r w:rsidRPr="00970166">
        <w:rPr>
          <w:rFonts w:ascii="Calibri" w:hAnsi="Calibri"/>
          <w:sz w:val="22"/>
          <w:szCs w:val="24"/>
        </w:rPr>
        <w:t>.</w:t>
      </w:r>
    </w:p>
    <w:p w14:paraId="2CDABAB5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  <w:bookmarkStart w:id="659" w:name="PeopleController.java-17"/>
      <w:bookmarkEnd w:id="659"/>
    </w:p>
    <w:p w14:paraId="5E39861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class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PeopleController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extends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GenericTableController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5FDB415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</w:p>
    <w:p w14:paraId="79662D32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 xml:space="preserve">    </w:t>
      </w:r>
      <w:r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5FE0D6C4" w14:textId="77777777" w:rsidR="00970166" w:rsidRDefault="00970166" w:rsidP="00970166">
      <w:r>
        <w:rPr>
          <w:b/>
        </w:rPr>
        <w:t xml:space="preserve">2 – </w:t>
      </w:r>
      <w:r>
        <w:t>Transforme a classe em Singleton:</w:t>
      </w:r>
    </w:p>
    <w:p w14:paraId="4F9C03EE" w14:textId="77777777" w:rsidR="00970166" w:rsidRDefault="00970166" w:rsidP="00970166"/>
    <w:p w14:paraId="2F4F9C6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class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PeopleController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extends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GenericTableController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C30C8B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60" w:name="PeopleController.java-18"/>
      <w:bookmarkEnd w:id="66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</w:p>
    <w:p w14:paraId="169089B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61" w:name="PeopleController.java-19"/>
      <w:bookmarkEnd w:id="66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private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static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PeopleController sharedInstance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null;</w:t>
      </w:r>
    </w:p>
    <w:p w14:paraId="41FF1F2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62" w:name="PeopleController.java-20"/>
      <w:bookmarkEnd w:id="662"/>
    </w:p>
    <w:p w14:paraId="735AB21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63" w:name="PeopleController.java-21"/>
      <w:bookmarkEnd w:id="66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static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PeopleController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getSharedInstance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796F32E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64" w:name="PeopleController.java-22"/>
      <w:bookmarkEnd w:id="66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3A00052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65" w:name="PeopleController.java-23"/>
      <w:bookmarkEnd w:id="66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sharedInstance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null)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2DD2AF8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66" w:name="PeopleController.java-24"/>
      <w:bookmarkEnd w:id="66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sharedInstance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PeopleController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06A4289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67" w:name="PeopleController.java-25"/>
      <w:bookmarkEnd w:id="66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62B5967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68" w:name="PeopleController.java-26"/>
      <w:bookmarkEnd w:id="66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6B5B731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69" w:name="PeopleController.java-27"/>
      <w:bookmarkEnd w:id="66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return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sharedInstance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2E5ACA84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  <w:bookmarkStart w:id="670" w:name="PeopleController.java-28"/>
      <w:bookmarkEnd w:id="67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665A92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6C17F45B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  <w:r w:rsidRPr="00665A92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6E062F0E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</w:p>
    <w:p w14:paraId="7E4830C8" w14:textId="77777777" w:rsidR="00970166" w:rsidRDefault="00970166" w:rsidP="00970166">
      <w:r>
        <w:rPr>
          <w:b/>
        </w:rPr>
        <w:lastRenderedPageBreak/>
        <w:t xml:space="preserve">3 – </w:t>
      </w:r>
      <w:r>
        <w:t>Implemente os métodos abstratos. Neste caso não precisaremos definir nenhum comportamento a ele:</w:t>
      </w:r>
    </w:p>
    <w:p w14:paraId="32845CDF" w14:textId="77777777" w:rsidR="00970166" w:rsidRDefault="00970166" w:rsidP="00970166"/>
    <w:p w14:paraId="1AEBA65D" w14:textId="77777777" w:rsidR="00970166" w:rsidRPr="00665A92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665A92">
        <w:rPr>
          <w:rFonts w:ascii="Consolas" w:hAnsi="Consolas" w:cs="Courier New"/>
          <w:color w:val="333333"/>
          <w:sz w:val="18"/>
          <w:szCs w:val="18"/>
        </w:rPr>
        <w:t>@Override</w:t>
      </w:r>
    </w:p>
    <w:p w14:paraId="5D59FEF9" w14:textId="77777777" w:rsidR="00970166" w:rsidRPr="00665A92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671" w:name="PeopleController.java-47"/>
      <w:bookmarkEnd w:id="671"/>
      <w:r w:rsidRPr="00665A92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665A92">
        <w:rPr>
          <w:rFonts w:ascii="Consolas" w:hAnsi="Consolas" w:cs="Courier New"/>
          <w:b/>
          <w:bCs/>
          <w:color w:val="333333"/>
          <w:sz w:val="18"/>
          <w:szCs w:val="18"/>
        </w:rPr>
        <w:t>protected</w:t>
      </w:r>
      <w:r w:rsidRPr="00665A92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665A92">
        <w:rPr>
          <w:rFonts w:ascii="Consolas" w:hAnsi="Consolas" w:cs="Courier New"/>
          <w:b/>
          <w:bCs/>
          <w:color w:val="445588"/>
          <w:sz w:val="18"/>
          <w:szCs w:val="18"/>
        </w:rPr>
        <w:t>void</w:t>
      </w:r>
      <w:r w:rsidRPr="00665A92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665A92">
        <w:rPr>
          <w:rFonts w:ascii="Consolas" w:hAnsi="Consolas" w:cs="Courier New"/>
          <w:b/>
          <w:bCs/>
          <w:color w:val="990000"/>
          <w:sz w:val="18"/>
          <w:szCs w:val="18"/>
        </w:rPr>
        <w:t>doAdditionalUpdated</w:t>
      </w:r>
      <w:r w:rsidRPr="00665A92">
        <w:rPr>
          <w:rFonts w:ascii="Consolas" w:hAnsi="Consolas" w:cs="Courier New"/>
          <w:b/>
          <w:bCs/>
          <w:color w:val="333333"/>
          <w:sz w:val="18"/>
          <w:szCs w:val="18"/>
        </w:rPr>
        <w:t>()</w:t>
      </w:r>
      <w:r w:rsidRPr="00665A92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665A92">
        <w:rPr>
          <w:rFonts w:ascii="Consolas" w:hAnsi="Consolas" w:cs="Courier New"/>
          <w:b/>
          <w:bCs/>
          <w:color w:val="333333"/>
          <w:sz w:val="18"/>
          <w:szCs w:val="18"/>
        </w:rPr>
        <w:t>{</w:t>
      </w:r>
      <w:r w:rsidRPr="00665A92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665A92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60977158" w14:textId="77777777" w:rsidR="00970166" w:rsidRDefault="00970166" w:rsidP="00970166"/>
    <w:p w14:paraId="2CE42379" w14:textId="77777777" w:rsidR="00970166" w:rsidRDefault="00970166" w:rsidP="00970166">
      <w:r>
        <w:rPr>
          <w:b/>
        </w:rPr>
        <w:t xml:space="preserve">4 – </w:t>
      </w:r>
      <w:r>
        <w:t>Implemente o método construtor (adicionamos algumas pessoas para teste).</w:t>
      </w:r>
    </w:p>
    <w:p w14:paraId="47319F04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</w:p>
    <w:p w14:paraId="55AE2FE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private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PeopleController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67157E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72" w:name="PeopleController.java-31"/>
      <w:bookmarkEnd w:id="67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super();</w:t>
      </w:r>
    </w:p>
    <w:p w14:paraId="1546640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73" w:name="PeopleController.java-32"/>
      <w:bookmarkEnd w:id="67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487941D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74" w:name="PeopleController.java-33"/>
      <w:bookmarkEnd w:id="67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add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TeamMember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"Leonardo Di Caprio"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Position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Actor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));</w:t>
      </w:r>
    </w:p>
    <w:p w14:paraId="6EDF4C9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75" w:name="PeopleController.java-34"/>
      <w:bookmarkEnd w:id="67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add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TeamMember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"Scarlett Johansson"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Position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Actor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));</w:t>
      </w:r>
    </w:p>
    <w:p w14:paraId="0789156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76" w:name="PeopleController.java-35"/>
      <w:bookmarkEnd w:id="67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add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TeamMember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"Sofia Coppola"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Position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Writer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));</w:t>
      </w:r>
    </w:p>
    <w:p w14:paraId="3106788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77" w:name="PeopleController.java-36"/>
      <w:bookmarkEnd w:id="67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add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TeamMember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"Will Smith"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Position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Actor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));</w:t>
      </w:r>
    </w:p>
    <w:p w14:paraId="604A3BF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78" w:name="PeopleController.java-37"/>
      <w:bookmarkEnd w:id="67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add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TeamMember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"Steven Spielberg"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Position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Director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));</w:t>
      </w:r>
    </w:p>
    <w:p w14:paraId="1AEB4EA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79" w:name="PeopleController.java-38"/>
      <w:bookmarkEnd w:id="67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5035CB1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80" w:name="PeopleController.java-39"/>
      <w:bookmarkEnd w:id="68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3ABD0A7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81" w:name="PeopleController.java-40"/>
      <w:bookmarkEnd w:id="68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list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0146902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82" w:name="PeopleController.java-41"/>
      <w:bookmarkEnd w:id="68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setCols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String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[]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"Nome"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});</w:t>
      </w:r>
    </w:p>
    <w:p w14:paraId="0B141E3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83" w:name="PeopleController.java-42"/>
      <w:bookmarkEnd w:id="68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1DD8618D" w14:textId="77777777" w:rsidR="00970166" w:rsidRPr="00665A92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684" w:name="PeopleController.java-43"/>
      <w:bookmarkEnd w:id="68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665A92">
        <w:rPr>
          <w:rFonts w:ascii="Consolas" w:hAnsi="Consolas" w:cs="Courier New"/>
          <w:color w:val="333333"/>
          <w:sz w:val="18"/>
          <w:szCs w:val="18"/>
        </w:rPr>
        <w:t>updateRows</w:t>
      </w:r>
      <w:r w:rsidRPr="00665A92">
        <w:rPr>
          <w:rFonts w:ascii="Consolas" w:hAnsi="Consolas" w:cs="Courier New"/>
          <w:b/>
          <w:bCs/>
          <w:color w:val="333333"/>
          <w:sz w:val="18"/>
          <w:szCs w:val="18"/>
        </w:rPr>
        <w:t>();</w:t>
      </w:r>
    </w:p>
    <w:p w14:paraId="11233255" w14:textId="77777777" w:rsidR="00970166" w:rsidRPr="00665A92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685" w:name="PeopleController.java-44"/>
      <w:bookmarkEnd w:id="685"/>
      <w:r w:rsidRPr="00665A92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665A92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0E4EA962" w14:textId="77777777" w:rsidR="00970166" w:rsidRPr="00665A92" w:rsidRDefault="00970166" w:rsidP="00970166"/>
    <w:p w14:paraId="7AC4BCCC" w14:textId="77777777" w:rsidR="00970166" w:rsidRPr="004927B7" w:rsidRDefault="00970166" w:rsidP="00970166">
      <w:pPr>
        <w:rPr>
          <w:lang w:val="en-US"/>
        </w:rPr>
      </w:pPr>
      <w:r>
        <w:rPr>
          <w:b/>
        </w:rPr>
        <w:t xml:space="preserve">5 – </w:t>
      </w:r>
      <w:r>
        <w:t xml:space="preserve">Futuramente você precisará utilizar este Controller para obter todos os não atores na tela de equipe do filme. </w:t>
      </w:r>
      <w:r w:rsidRPr="004927B7">
        <w:rPr>
          <w:lang w:val="en-US"/>
        </w:rPr>
        <w:t>Então crie o seguinte método:</w:t>
      </w:r>
    </w:p>
    <w:p w14:paraId="688BDC66" w14:textId="77777777" w:rsidR="00970166" w:rsidRPr="004927B7" w:rsidRDefault="00970166" w:rsidP="00970166">
      <w:pPr>
        <w:rPr>
          <w:lang w:val="en-US"/>
        </w:rPr>
      </w:pPr>
    </w:p>
    <w:p w14:paraId="5893281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 xml:space="preserve">    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[]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getNonActorComboboxModel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20750D6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86" w:name="PeopleController.java-50"/>
      <w:bookmarkEnd w:id="68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ArrayList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&lt;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&gt;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people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ArrayList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&lt;&gt;();</w:t>
      </w:r>
    </w:p>
    <w:p w14:paraId="45904AF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87" w:name="PeopleController.java-51"/>
      <w:bookmarkEnd w:id="68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4B97B23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88" w:name="PeopleController.java-52"/>
      <w:bookmarkEnd w:id="68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for(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 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: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59C46A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89" w:name="PeopleController.java-53"/>
      <w:bookmarkEnd w:id="68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TeamMember person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TeamMember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274EBB93" w14:textId="77777777" w:rsidR="00970166" w:rsidRPr="00BE741E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690" w:name="PeopleController.java-54"/>
      <w:bookmarkEnd w:id="69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person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getPosition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!=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BE741E">
        <w:rPr>
          <w:rFonts w:ascii="Consolas" w:hAnsi="Consolas" w:cs="Courier New"/>
          <w:color w:val="333333"/>
          <w:sz w:val="18"/>
          <w:szCs w:val="18"/>
        </w:rPr>
        <w:t>Position</w:t>
      </w:r>
      <w:r w:rsidRPr="00BE741E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BE741E">
        <w:rPr>
          <w:rFonts w:ascii="Consolas" w:hAnsi="Consolas" w:cs="Courier New"/>
          <w:color w:val="008080"/>
          <w:sz w:val="18"/>
          <w:szCs w:val="18"/>
        </w:rPr>
        <w:t>Actor</w:t>
      </w:r>
      <w:r w:rsidRPr="00BE741E">
        <w:rPr>
          <w:rFonts w:ascii="Consolas" w:hAnsi="Consolas" w:cs="Courier New"/>
          <w:b/>
          <w:bCs/>
          <w:color w:val="333333"/>
          <w:sz w:val="18"/>
          <w:szCs w:val="18"/>
        </w:rPr>
        <w:t>)</w:t>
      </w:r>
      <w:r w:rsidRPr="00BE741E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BE741E">
        <w:rPr>
          <w:rFonts w:ascii="Consolas" w:hAnsi="Consolas" w:cs="Courier New"/>
          <w:b/>
          <w:bCs/>
          <w:color w:val="333333"/>
          <w:sz w:val="18"/>
          <w:szCs w:val="18"/>
        </w:rPr>
        <w:t>{</w:t>
      </w:r>
    </w:p>
    <w:p w14:paraId="127EC08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91" w:name="PeopleController.java-55"/>
      <w:bookmarkEnd w:id="691"/>
      <w:r w:rsidRPr="00BE741E">
        <w:rPr>
          <w:rFonts w:ascii="Consolas" w:hAnsi="Consolas" w:cs="Courier New"/>
          <w:color w:val="333333"/>
          <w:sz w:val="18"/>
          <w:szCs w:val="18"/>
        </w:rPr>
        <w:t xml:space="preserve">                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people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add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person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23AC075B" w14:textId="77777777" w:rsidR="00970166" w:rsidRPr="00BE741E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92" w:name="PeopleController.java-56"/>
      <w:bookmarkEnd w:id="69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BE741E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19A2F684" w14:textId="77777777" w:rsidR="00970166" w:rsidRPr="00BE741E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93" w:name="PeopleController.java-57"/>
      <w:bookmarkEnd w:id="693"/>
      <w:r w:rsidRPr="00BE741E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BE741E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1BD7F23C" w14:textId="77777777" w:rsidR="00970166" w:rsidRPr="00BE741E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94" w:name="PeopleController.java-58"/>
      <w:bookmarkEnd w:id="694"/>
      <w:r w:rsidRPr="00BE741E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467497D3" w14:textId="77777777" w:rsidR="00970166" w:rsidRPr="00BE741E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95" w:name="PeopleController.java-59"/>
      <w:bookmarkEnd w:id="695"/>
      <w:r w:rsidRPr="00BE741E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BE741E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return</w:t>
      </w:r>
      <w:r w:rsidRPr="00BE741E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people</w:t>
      </w:r>
      <w:r w:rsidRPr="00BE741E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BE741E">
        <w:rPr>
          <w:rFonts w:ascii="Consolas" w:hAnsi="Consolas" w:cs="Courier New"/>
          <w:color w:val="008080"/>
          <w:sz w:val="18"/>
          <w:szCs w:val="18"/>
          <w:lang w:val="en-US"/>
        </w:rPr>
        <w:t>toArray</w:t>
      </w:r>
      <w:r w:rsidRPr="00BE741E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01F1640E" w14:textId="77777777" w:rsidR="00970166" w:rsidRPr="00ED33E2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696" w:name="PeopleController.java-60"/>
      <w:bookmarkEnd w:id="696"/>
      <w:r w:rsidRPr="00BE741E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ED33E2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24981DDE" w14:textId="77777777" w:rsidR="00970166" w:rsidRDefault="00970166" w:rsidP="00970166">
      <w:r>
        <w:t>Este retorna um array primitivo pois será utilizado em um combobox na tela de Equipe do filme.</w:t>
      </w:r>
    </w:p>
    <w:p w14:paraId="7ABE8AA4" w14:textId="77777777" w:rsidR="00970166" w:rsidRDefault="00970166" w:rsidP="00970166"/>
    <w:p w14:paraId="7AD9A0DF" w14:textId="77777777" w:rsidR="00970166" w:rsidRDefault="00970166" w:rsidP="00970166">
      <w:r>
        <w:t>Veja a classe completa no material de apoio.</w:t>
      </w:r>
    </w:p>
    <w:p w14:paraId="09FD8F6A" w14:textId="77777777" w:rsidR="00970166" w:rsidRPr="00F210BA" w:rsidRDefault="00970166" w:rsidP="00970166"/>
    <w:p w14:paraId="5F73877C" w14:textId="77777777" w:rsidR="00970166" w:rsidRDefault="00970166" w:rsidP="00970166">
      <w:pPr>
        <w:pStyle w:val="Ttulo4"/>
      </w:pPr>
      <w:r>
        <w:t>3.2.1 – Interligando a View ao Controller</w:t>
      </w:r>
    </w:p>
    <w:p w14:paraId="6E217FCE" w14:textId="77777777" w:rsidR="00970166" w:rsidRDefault="00970166" w:rsidP="00970166">
      <w:r>
        <w:t xml:space="preserve"> </w:t>
      </w:r>
    </w:p>
    <w:p w14:paraId="1630E0EC" w14:textId="77777777" w:rsidR="00970166" w:rsidRDefault="00970166" w:rsidP="00970166">
      <w:r>
        <w:t xml:space="preserve">Mesmo procedimento para o </w:t>
      </w:r>
      <w:r w:rsidRPr="00E7287F">
        <w:rPr>
          <w:rFonts w:ascii="Courier New" w:hAnsi="Courier New" w:cs="Courier New"/>
        </w:rPr>
        <w:t>AddOrEditMovieView</w:t>
      </w:r>
      <w:r>
        <w:t>.</w:t>
      </w:r>
    </w:p>
    <w:p w14:paraId="6C31848A" w14:textId="77777777" w:rsidR="00970166" w:rsidRDefault="00970166" w:rsidP="00970166"/>
    <w:p w14:paraId="42B694EC" w14:textId="77777777" w:rsidR="00970166" w:rsidRDefault="00970166" w:rsidP="00970166">
      <w:r>
        <w:rPr>
          <w:b/>
        </w:rPr>
        <w:t xml:space="preserve">1 – </w:t>
      </w:r>
      <w:r>
        <w:t xml:space="preserve">Na tela </w:t>
      </w:r>
      <w:r w:rsidRPr="00E7287F">
        <w:rPr>
          <w:rFonts w:ascii="Courier New" w:hAnsi="Courier New" w:cs="Courier New"/>
        </w:rPr>
        <w:t>DashboardView</w:t>
      </w:r>
      <w:r>
        <w:t xml:space="preserve"> insira mais um </w:t>
      </w:r>
      <w:r w:rsidRPr="00E7287F">
        <w:rPr>
          <w:rFonts w:ascii="Courier New" w:hAnsi="Courier New" w:cs="Courier New"/>
        </w:rPr>
        <w:t>JMenuItem</w:t>
      </w:r>
      <w:r>
        <w:t xml:space="preserve">, agora com o nome </w:t>
      </w:r>
      <w:r>
        <w:rPr>
          <w:b/>
        </w:rPr>
        <w:t>Pessoas</w:t>
      </w:r>
      <w:r>
        <w:t xml:space="preserve">, no menu </w:t>
      </w:r>
      <w:r w:rsidRPr="00442C56">
        <w:rPr>
          <w:b/>
        </w:rPr>
        <w:t>Cadastrar</w:t>
      </w:r>
      <w:r>
        <w:t>:</w:t>
      </w:r>
    </w:p>
    <w:p w14:paraId="717C0610" w14:textId="77777777" w:rsidR="00970166" w:rsidRDefault="00571B2F" w:rsidP="00970166">
      <w:pPr>
        <w:keepNext/>
        <w:jc w:val="center"/>
      </w:pPr>
      <w:r>
        <w:rPr>
          <w:noProof/>
        </w:rPr>
        <w:pict w14:anchorId="336AB35E">
          <v:shape id="Imagem 35" o:spid="_x0000_i1041" type="#_x0000_t75" style="width:124.1pt;height:47.3pt;visibility:visible">
            <v:imagedata r:id="rId26" o:title=""/>
          </v:shape>
        </w:pict>
      </w:r>
    </w:p>
    <w:p w14:paraId="3E0175F8" w14:textId="77777777" w:rsidR="00970166" w:rsidRDefault="00970166" w:rsidP="00970166">
      <w:pPr>
        <w:pStyle w:val="Legenda"/>
        <w:jc w:val="center"/>
      </w:pPr>
      <w:r>
        <w:t xml:space="preserve">Figura 5. </w:t>
      </w:r>
      <w:fldSimple w:instr=" SEQ Figura_5. \* ARABIC ">
        <w:r>
          <w:rPr>
            <w:noProof/>
          </w:rPr>
          <w:t>16</w:t>
        </w:r>
      </w:fldSimple>
      <w:r>
        <w:t xml:space="preserve"> - Menu Pessoas</w:t>
      </w:r>
    </w:p>
    <w:p w14:paraId="59178322" w14:textId="77777777" w:rsidR="00970166" w:rsidRPr="004927B7" w:rsidRDefault="00970166" w:rsidP="00970166">
      <w:pPr>
        <w:rPr>
          <w:lang w:val="en-US"/>
        </w:rPr>
      </w:pPr>
      <w:r>
        <w:rPr>
          <w:b/>
        </w:rPr>
        <w:lastRenderedPageBreak/>
        <w:t xml:space="preserve">2 – </w:t>
      </w:r>
      <w:r>
        <w:t xml:space="preserve">Dê duplo clique no </w:t>
      </w:r>
      <w:r w:rsidRPr="00E7287F">
        <w:rPr>
          <w:rFonts w:ascii="Courier New" w:hAnsi="Courier New" w:cs="Courier New"/>
        </w:rPr>
        <w:t>JMenuItem</w:t>
      </w:r>
      <w:r>
        <w:t xml:space="preserve"> Pessoas para inserir uma ação nele. </w:t>
      </w:r>
      <w:r w:rsidRPr="004927B7">
        <w:rPr>
          <w:lang w:val="en-US"/>
        </w:rPr>
        <w:t xml:space="preserve">Ele deverá abrir a tela </w:t>
      </w:r>
      <w:r w:rsidRPr="00E7287F">
        <w:rPr>
          <w:rFonts w:ascii="Courier New" w:hAnsi="Courier New" w:cs="Courier New"/>
          <w:lang w:val="en-US"/>
        </w:rPr>
        <w:t>PeopleView</w:t>
      </w:r>
      <w:r w:rsidRPr="004927B7">
        <w:rPr>
          <w:lang w:val="en-US"/>
        </w:rPr>
        <w:t>:</w:t>
      </w:r>
    </w:p>
    <w:p w14:paraId="760E9999" w14:textId="77777777" w:rsidR="00970166" w:rsidRPr="004927B7" w:rsidRDefault="00970166" w:rsidP="00970166">
      <w:pPr>
        <w:rPr>
          <w:lang w:val="en-US"/>
        </w:rPr>
      </w:pPr>
    </w:p>
    <w:p w14:paraId="2927722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 xml:space="preserve">    private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personMenuItemActionPerformed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java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awt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event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ActionEvent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evt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</w:p>
    <w:p w14:paraId="6953077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97" w:name="DashboardView.java-529"/>
      <w:bookmarkEnd w:id="69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PeopleView peopleView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PeopleView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(this,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rootPaneCheckingEnabled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3152ADD6" w14:textId="77777777" w:rsidR="00970166" w:rsidRPr="00F5530C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698" w:name="DashboardView.java-530"/>
      <w:bookmarkEnd w:id="69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F5530C">
        <w:rPr>
          <w:rFonts w:ascii="Consolas" w:hAnsi="Consolas" w:cs="Courier New"/>
          <w:color w:val="333333"/>
          <w:sz w:val="18"/>
          <w:szCs w:val="18"/>
        </w:rPr>
        <w:t>peopleView</w:t>
      </w:r>
      <w:r w:rsidRPr="00F5530C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F5530C">
        <w:rPr>
          <w:rFonts w:ascii="Consolas" w:hAnsi="Consolas" w:cs="Courier New"/>
          <w:color w:val="008080"/>
          <w:sz w:val="18"/>
          <w:szCs w:val="18"/>
        </w:rPr>
        <w:t>setVisible</w:t>
      </w:r>
      <w:r w:rsidRPr="00F5530C">
        <w:rPr>
          <w:rFonts w:ascii="Consolas" w:hAnsi="Consolas" w:cs="Courier New"/>
          <w:b/>
          <w:bCs/>
          <w:color w:val="333333"/>
          <w:sz w:val="18"/>
          <w:szCs w:val="18"/>
        </w:rPr>
        <w:t>(true);</w:t>
      </w:r>
    </w:p>
    <w:p w14:paraId="4BE3AE67" w14:textId="77777777" w:rsidR="00970166" w:rsidRPr="00F5530C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699" w:name="DashboardView.java-531"/>
      <w:bookmarkEnd w:id="699"/>
      <w:r w:rsidRPr="00F5530C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F5530C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78A68014" w14:textId="77777777" w:rsidR="00970166" w:rsidRPr="00442C56" w:rsidRDefault="00970166" w:rsidP="00970166"/>
    <w:p w14:paraId="268C773A" w14:textId="77777777" w:rsidR="00970166" w:rsidRDefault="00970166" w:rsidP="00970166">
      <w:r>
        <w:rPr>
          <w:b/>
        </w:rPr>
        <w:t xml:space="preserve">3 – </w:t>
      </w:r>
      <w:r>
        <w:t xml:space="preserve">Na </w:t>
      </w:r>
      <w:r w:rsidRPr="00E7287F">
        <w:rPr>
          <w:rFonts w:ascii="Courier New" w:hAnsi="Courier New" w:cs="Courier New"/>
        </w:rPr>
        <w:t>PeopleView</w:t>
      </w:r>
      <w:r>
        <w:t xml:space="preserve"> clique na </w:t>
      </w:r>
      <w:r w:rsidRPr="00E7287F">
        <w:rPr>
          <w:rFonts w:ascii="Courier New" w:hAnsi="Courier New" w:cs="Courier New"/>
        </w:rPr>
        <w:t>positionCombobox</w:t>
      </w:r>
      <w:r>
        <w:t xml:space="preserve"> e configure seu model no painel de propriedades:</w:t>
      </w:r>
    </w:p>
    <w:p w14:paraId="75C6BE90" w14:textId="77777777" w:rsidR="00970166" w:rsidRDefault="00970166" w:rsidP="00970166"/>
    <w:p w14:paraId="648999FD" w14:textId="77777777" w:rsidR="00970166" w:rsidRDefault="00571B2F" w:rsidP="00970166">
      <w:pPr>
        <w:keepNext/>
        <w:jc w:val="center"/>
      </w:pPr>
      <w:r>
        <w:rPr>
          <w:noProof/>
        </w:rPr>
        <w:pict w14:anchorId="1F6FF99D">
          <v:shape id="Imagem 36" o:spid="_x0000_i1042" type="#_x0000_t75" style="width:350.4pt;height:193.35pt;visibility:visible">
            <v:imagedata r:id="rId27" o:title=""/>
          </v:shape>
        </w:pict>
      </w:r>
    </w:p>
    <w:p w14:paraId="0DE56C89" w14:textId="77777777" w:rsidR="00970166" w:rsidRPr="00F5530C" w:rsidRDefault="00970166" w:rsidP="00970166">
      <w:pPr>
        <w:pStyle w:val="Legenda"/>
        <w:jc w:val="center"/>
      </w:pPr>
      <w:r>
        <w:t xml:space="preserve">Figura 5. </w:t>
      </w:r>
      <w:fldSimple w:instr=" SEQ Figura_5. \* ARABIC ">
        <w:r>
          <w:rPr>
            <w:noProof/>
          </w:rPr>
          <w:t>17</w:t>
        </w:r>
      </w:fldSimple>
      <w:r>
        <w:t xml:space="preserve"> - Utilizando o enum Position para popular o positionCombobox</w:t>
      </w:r>
    </w:p>
    <w:p w14:paraId="35816D48" w14:textId="77777777" w:rsidR="00970166" w:rsidRDefault="00970166" w:rsidP="00970166">
      <w:r>
        <w:t xml:space="preserve">Não esqueça de entrar no modo </w:t>
      </w:r>
      <w:r>
        <w:rPr>
          <w:b/>
        </w:rPr>
        <w:t xml:space="preserve">Código-fonte </w:t>
      </w:r>
      <w:r>
        <w:t xml:space="preserve"> e fazer todos os imports que a IDE pede.</w:t>
      </w:r>
    </w:p>
    <w:p w14:paraId="414A2EC2" w14:textId="77777777" w:rsidR="00970166" w:rsidRDefault="00970166" w:rsidP="00970166"/>
    <w:p w14:paraId="55F0ACE1" w14:textId="77777777" w:rsidR="00970166" w:rsidRDefault="00970166" w:rsidP="00970166">
      <w:r>
        <w:rPr>
          <w:b/>
        </w:rPr>
        <w:t xml:space="preserve">4 – </w:t>
      </w:r>
      <w:r>
        <w:t xml:space="preserve">Crie e inicialize um atributo do tipo </w:t>
      </w:r>
      <w:r w:rsidRPr="00E7287F">
        <w:rPr>
          <w:rFonts w:ascii="Courier New" w:hAnsi="Courier New" w:cs="Courier New"/>
        </w:rPr>
        <w:t>PeopleController</w:t>
      </w:r>
      <w:r>
        <w:t>:</w:t>
      </w:r>
    </w:p>
    <w:p w14:paraId="0D251CDE" w14:textId="77777777" w:rsidR="00970166" w:rsidRDefault="00970166" w:rsidP="00970166"/>
    <w:p w14:paraId="63D11E0E" w14:textId="77777777" w:rsidR="00970166" w:rsidRPr="006D22CF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</w:p>
    <w:p w14:paraId="687ADBC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00" w:name="PeopleView.java-22"/>
      <w:bookmarkEnd w:id="700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class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PeopleView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extends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javax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swing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JDialog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4C4E08D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01" w:name="PeopleView.java-23"/>
      <w:bookmarkEnd w:id="701"/>
    </w:p>
    <w:p w14:paraId="68B68FC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02" w:name="PeopleView.java-24"/>
      <w:bookmarkEnd w:id="70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PeopleController controller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null;</w:t>
      </w:r>
    </w:p>
    <w:p w14:paraId="3EB787E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i/>
          <w:iCs/>
          <w:color w:val="999988"/>
          <w:sz w:val="18"/>
          <w:szCs w:val="18"/>
          <w:lang w:val="en-US"/>
        </w:rPr>
      </w:pPr>
      <w:bookmarkStart w:id="703" w:name="PeopleView.java-25"/>
      <w:bookmarkEnd w:id="703"/>
      <w:r w:rsidRPr="004927B7">
        <w:rPr>
          <w:rFonts w:ascii="Consolas" w:hAnsi="Consolas" w:cs="Courier New"/>
          <w:i/>
          <w:iCs/>
          <w:color w:val="999988"/>
          <w:sz w:val="18"/>
          <w:szCs w:val="18"/>
          <w:lang w:val="en-US"/>
        </w:rPr>
        <w:t xml:space="preserve">   </w:t>
      </w:r>
    </w:p>
    <w:p w14:paraId="21E6BB3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i/>
          <w:iCs/>
          <w:color w:val="999988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PeopleView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java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awt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Frame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parent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boolean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modal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2BA8C2D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04" w:name="PeopleView.java-29"/>
      <w:bookmarkEnd w:id="70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super(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parent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modal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04484D4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05" w:name="PeopleView.java-30"/>
      <w:bookmarkEnd w:id="70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initComponents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64C8C6E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06" w:name="PeopleView.java-31"/>
      <w:bookmarkEnd w:id="70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058445C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  <w:bookmarkStart w:id="707" w:name="PeopleView.java-32"/>
      <w:bookmarkEnd w:id="70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controller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PeopleController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getSharedInstance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3E765277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 xml:space="preserve">    </w:t>
      </w:r>
      <w:r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5C467147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</w:p>
    <w:p w14:paraId="157486AA" w14:textId="77777777" w:rsidR="00970166" w:rsidRPr="006D22CF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  <w:r w:rsidRPr="006D22CF">
        <w:rPr>
          <w:rFonts w:ascii="Consolas" w:hAnsi="Consolas" w:cs="Courier New"/>
          <w:i/>
          <w:iCs/>
          <w:color w:val="999988"/>
          <w:sz w:val="18"/>
          <w:szCs w:val="18"/>
        </w:rPr>
        <w:t>/</w:t>
      </w:r>
      <w:r>
        <w:rPr>
          <w:rFonts w:ascii="Consolas" w:hAnsi="Consolas" w:cs="Courier New"/>
          <w:i/>
          <w:iCs/>
          <w:color w:val="999988"/>
          <w:sz w:val="18"/>
          <w:szCs w:val="18"/>
        </w:rPr>
        <w:t>/ ...</w:t>
      </w:r>
    </w:p>
    <w:p w14:paraId="325EE161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</w:p>
    <w:p w14:paraId="7CF913DC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7A7BE604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</w:p>
    <w:p w14:paraId="7E341478" w14:textId="77777777" w:rsidR="00970166" w:rsidRPr="006D22CF" w:rsidRDefault="00970166" w:rsidP="00970166">
      <w:r>
        <w:rPr>
          <w:b/>
        </w:rPr>
        <w:t xml:space="preserve">5 – </w:t>
      </w:r>
      <w:r>
        <w:t>Inicialize o model da tabela também.</w:t>
      </w:r>
    </w:p>
    <w:p w14:paraId="2F024AE3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</w:p>
    <w:p w14:paraId="05FFB3B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class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PeopleView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extends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javax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swing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JDialog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3D9E57B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</w:p>
    <w:p w14:paraId="7E98A27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i/>
          <w:iCs/>
          <w:color w:val="999988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i/>
          <w:iCs/>
          <w:color w:val="999988"/>
          <w:sz w:val="18"/>
          <w:szCs w:val="18"/>
          <w:lang w:val="en-US"/>
        </w:rPr>
        <w:t>// ...</w:t>
      </w:r>
    </w:p>
    <w:p w14:paraId="409E4B0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i/>
          <w:iCs/>
          <w:color w:val="999988"/>
          <w:sz w:val="18"/>
          <w:szCs w:val="18"/>
          <w:lang w:val="en-US"/>
        </w:rPr>
      </w:pPr>
      <w:r w:rsidRPr="004927B7">
        <w:rPr>
          <w:rFonts w:ascii="Consolas" w:hAnsi="Consolas" w:cs="Courier New"/>
          <w:i/>
          <w:iCs/>
          <w:color w:val="999988"/>
          <w:sz w:val="18"/>
          <w:szCs w:val="18"/>
          <w:lang w:val="en-US"/>
        </w:rPr>
        <w:t xml:space="preserve">   </w:t>
      </w:r>
    </w:p>
    <w:p w14:paraId="13B25A6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i/>
          <w:iCs/>
          <w:color w:val="999988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PeopleView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java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awt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Frame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parent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boolean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modal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3C425CE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</w:p>
    <w:p w14:paraId="58F415EA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i/>
          <w:iCs/>
          <w:color w:val="999988"/>
          <w:sz w:val="18"/>
          <w:szCs w:val="18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6D22CF">
        <w:rPr>
          <w:rFonts w:ascii="Consolas" w:hAnsi="Consolas" w:cs="Courier New"/>
          <w:i/>
          <w:iCs/>
          <w:color w:val="999988"/>
          <w:sz w:val="18"/>
          <w:szCs w:val="18"/>
        </w:rPr>
        <w:t>/</w:t>
      </w:r>
      <w:r>
        <w:rPr>
          <w:rFonts w:ascii="Consolas" w:hAnsi="Consolas" w:cs="Courier New"/>
          <w:i/>
          <w:iCs/>
          <w:color w:val="999988"/>
          <w:sz w:val="18"/>
          <w:szCs w:val="18"/>
        </w:rPr>
        <w:t>/ ...</w:t>
      </w:r>
    </w:p>
    <w:p w14:paraId="26F98ABA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i/>
          <w:iCs/>
          <w:color w:val="999988"/>
          <w:sz w:val="18"/>
          <w:szCs w:val="18"/>
        </w:rPr>
      </w:pPr>
    </w:p>
    <w:p w14:paraId="4E4BB771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i/>
          <w:iCs/>
          <w:color w:val="999988"/>
          <w:sz w:val="18"/>
          <w:szCs w:val="18"/>
        </w:rPr>
      </w:pPr>
      <w:r>
        <w:rPr>
          <w:rFonts w:ascii="Consolas" w:hAnsi="Consolas" w:cs="Courier New"/>
          <w:i/>
          <w:iCs/>
          <w:color w:val="999988"/>
          <w:sz w:val="18"/>
          <w:szCs w:val="18"/>
        </w:rPr>
        <w:t xml:space="preserve">        </w:t>
      </w:r>
      <w:r w:rsidRPr="006D22CF">
        <w:rPr>
          <w:rFonts w:ascii="Consolas" w:hAnsi="Consolas" w:cs="Courier New"/>
          <w:color w:val="333333"/>
          <w:sz w:val="18"/>
          <w:szCs w:val="18"/>
        </w:rPr>
        <w:t>peopleTable</w:t>
      </w:r>
      <w:r w:rsidRPr="006D22CF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6D22CF">
        <w:rPr>
          <w:rFonts w:ascii="Consolas" w:hAnsi="Consolas" w:cs="Courier New"/>
          <w:color w:val="008080"/>
          <w:sz w:val="18"/>
          <w:szCs w:val="18"/>
        </w:rPr>
        <w:t>setModel</w:t>
      </w:r>
      <w:r w:rsidRPr="006D22CF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6D22CF">
        <w:rPr>
          <w:rFonts w:ascii="Consolas" w:hAnsi="Consolas" w:cs="Courier New"/>
          <w:color w:val="333333"/>
          <w:sz w:val="18"/>
          <w:szCs w:val="18"/>
        </w:rPr>
        <w:t>controller</w:t>
      </w:r>
      <w:r w:rsidRPr="006D22CF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6D22CF">
        <w:rPr>
          <w:rFonts w:ascii="Consolas" w:hAnsi="Consolas" w:cs="Courier New"/>
          <w:color w:val="008080"/>
          <w:sz w:val="18"/>
          <w:szCs w:val="18"/>
        </w:rPr>
        <w:t>getTableModel</w:t>
      </w:r>
      <w:r w:rsidRPr="006D22CF">
        <w:rPr>
          <w:rFonts w:ascii="Consolas" w:hAnsi="Consolas" w:cs="Courier New"/>
          <w:b/>
          <w:bCs/>
          <w:color w:val="333333"/>
          <w:sz w:val="18"/>
          <w:szCs w:val="18"/>
        </w:rPr>
        <w:t>());</w:t>
      </w:r>
    </w:p>
    <w:p w14:paraId="49C95AE4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lastRenderedPageBreak/>
        <w:t xml:space="preserve">    }</w:t>
      </w:r>
    </w:p>
    <w:p w14:paraId="4CB0CBCC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</w:p>
    <w:p w14:paraId="35872B53" w14:textId="77777777" w:rsidR="00970166" w:rsidRPr="006D22CF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  <w:r w:rsidRPr="006D22CF">
        <w:rPr>
          <w:rFonts w:ascii="Consolas" w:hAnsi="Consolas" w:cs="Courier New"/>
          <w:i/>
          <w:iCs/>
          <w:color w:val="999988"/>
          <w:sz w:val="18"/>
          <w:szCs w:val="18"/>
        </w:rPr>
        <w:t>/</w:t>
      </w:r>
      <w:r>
        <w:rPr>
          <w:rFonts w:ascii="Consolas" w:hAnsi="Consolas" w:cs="Courier New"/>
          <w:i/>
          <w:iCs/>
          <w:color w:val="999988"/>
          <w:sz w:val="18"/>
          <w:szCs w:val="18"/>
        </w:rPr>
        <w:t>/ ...</w:t>
      </w:r>
    </w:p>
    <w:p w14:paraId="1D95DD4E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</w:p>
    <w:p w14:paraId="1957BE1F" w14:textId="77777777" w:rsidR="00970166" w:rsidRPr="006D22CF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56257B5C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</w:p>
    <w:p w14:paraId="76FA58ED" w14:textId="77777777" w:rsidR="00970166" w:rsidRDefault="00970166" w:rsidP="00970166">
      <w:r>
        <w:rPr>
          <w:b/>
        </w:rPr>
        <w:t xml:space="preserve">6 – </w:t>
      </w:r>
      <w:r>
        <w:t>Adicione o listener de seleção da tabela. O método construtor ficará assim:</w:t>
      </w:r>
    </w:p>
    <w:p w14:paraId="7D327A8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PeopleView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java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awt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Frame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parent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boolean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modal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4926AD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super(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parent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modal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5018F0E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initComponents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67DE95F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612D4DC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controller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PeopleController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getSharedInstance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220E761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peopleTable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());</w:t>
      </w:r>
    </w:p>
    <w:p w14:paraId="1FD5D25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08" w:name="PeopleView.java-34"/>
      <w:bookmarkEnd w:id="70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68F2EFA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09" w:name="PeopleView.java-35"/>
      <w:bookmarkEnd w:id="70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deleteButton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(false);</w:t>
      </w:r>
    </w:p>
    <w:p w14:paraId="4ADFCAC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10" w:name="PeopleView.java-36"/>
      <w:bookmarkEnd w:id="710"/>
    </w:p>
    <w:p w14:paraId="0673259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11" w:name="PeopleView.java-37"/>
      <w:bookmarkEnd w:id="71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peopleTable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getSelectionModel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addListSelectionListener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ListSelectionListener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0A75B78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12" w:name="PeopleView.java-38"/>
      <w:bookmarkEnd w:id="712"/>
    </w:p>
    <w:p w14:paraId="610F375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13" w:name="PeopleView.java-39"/>
      <w:bookmarkEnd w:id="71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@Override</w:t>
      </w:r>
    </w:p>
    <w:p w14:paraId="1FCB21B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14" w:name="PeopleView.java-40"/>
      <w:bookmarkEnd w:id="71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valueChanged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ListSelectionEvent event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4ED9D8F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15" w:name="PeopleView.java-41"/>
      <w:bookmarkEnd w:id="71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int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selectedRow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peopleTable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getSelectedRow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1664D03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16" w:name="PeopleView.java-42"/>
      <w:bookmarkEnd w:id="71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</w:t>
      </w:r>
    </w:p>
    <w:p w14:paraId="3493F9E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17" w:name="PeopleView.java-43"/>
      <w:bookmarkEnd w:id="71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selectedRow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&gt;=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009999"/>
          <w:sz w:val="18"/>
          <w:szCs w:val="18"/>
          <w:lang w:val="en-US"/>
        </w:rPr>
        <w:t>0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2BE74121" w14:textId="77777777" w:rsidR="00970166" w:rsidRPr="00BE741E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718" w:name="PeopleView.java-44"/>
      <w:bookmarkEnd w:id="71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    </w:t>
      </w:r>
      <w:r w:rsidRPr="00BE741E">
        <w:rPr>
          <w:rFonts w:ascii="Consolas" w:hAnsi="Consolas" w:cs="Courier New"/>
          <w:color w:val="333333"/>
          <w:sz w:val="18"/>
          <w:szCs w:val="18"/>
        </w:rPr>
        <w:t>deleteButton</w:t>
      </w:r>
      <w:r w:rsidRPr="00BE741E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BE741E">
        <w:rPr>
          <w:rFonts w:ascii="Consolas" w:hAnsi="Consolas" w:cs="Courier New"/>
          <w:color w:val="008080"/>
          <w:sz w:val="18"/>
          <w:szCs w:val="18"/>
        </w:rPr>
        <w:t>setEnabled</w:t>
      </w:r>
      <w:r w:rsidRPr="00BE741E">
        <w:rPr>
          <w:rFonts w:ascii="Consolas" w:hAnsi="Consolas" w:cs="Courier New"/>
          <w:b/>
          <w:bCs/>
          <w:color w:val="333333"/>
          <w:sz w:val="18"/>
          <w:szCs w:val="18"/>
        </w:rPr>
        <w:t>(true);</w:t>
      </w:r>
    </w:p>
    <w:p w14:paraId="61BA4E87" w14:textId="77777777" w:rsidR="00970166" w:rsidRPr="00B8456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719" w:name="PeopleView.java-45"/>
      <w:bookmarkEnd w:id="719"/>
      <w:r w:rsidRPr="00BE741E">
        <w:rPr>
          <w:rFonts w:ascii="Consolas" w:hAnsi="Consolas" w:cs="Courier New"/>
          <w:color w:val="333333"/>
          <w:sz w:val="18"/>
          <w:szCs w:val="18"/>
        </w:rPr>
        <w:t xml:space="preserve">                </w:t>
      </w:r>
      <w:r w:rsidRPr="00B84568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43636C15" w14:textId="77777777" w:rsidR="00970166" w:rsidRPr="00B8456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720" w:name="PeopleView.java-46"/>
      <w:bookmarkEnd w:id="720"/>
      <w:r w:rsidRPr="00B84568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r w:rsidRPr="00B84568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58362FB4" w14:textId="77777777" w:rsidR="00970166" w:rsidRPr="00B8456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721" w:name="PeopleView.java-47"/>
      <w:bookmarkEnd w:id="721"/>
      <w:r w:rsidRPr="00B84568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B84568">
        <w:rPr>
          <w:rFonts w:ascii="Consolas" w:hAnsi="Consolas" w:cs="Courier New"/>
          <w:b/>
          <w:bCs/>
          <w:color w:val="333333"/>
          <w:sz w:val="18"/>
          <w:szCs w:val="18"/>
        </w:rPr>
        <w:t>});</w:t>
      </w:r>
    </w:p>
    <w:p w14:paraId="31D0F092" w14:textId="77777777" w:rsidR="00970166" w:rsidRPr="00B8456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722" w:name="PeopleView.java-48"/>
      <w:bookmarkEnd w:id="722"/>
      <w:r w:rsidRPr="00B84568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B84568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37A9E542" w14:textId="77777777" w:rsidR="00970166" w:rsidRDefault="00970166" w:rsidP="00970166"/>
    <w:p w14:paraId="0BCCF51D" w14:textId="77777777" w:rsidR="00970166" w:rsidRDefault="00970166" w:rsidP="00970166">
      <w:r>
        <w:rPr>
          <w:b/>
        </w:rPr>
        <w:t xml:space="preserve">7 - </w:t>
      </w:r>
      <w:r>
        <w:t xml:space="preserve"> Adicione os métodos para deletar e salvar uma nova pessoa (nos botões </w:t>
      </w:r>
      <w:r w:rsidRPr="00B84568">
        <w:rPr>
          <w:b/>
        </w:rPr>
        <w:t>Adicionar</w:t>
      </w:r>
      <w:r>
        <w:t xml:space="preserve"> e </w:t>
      </w:r>
      <w:r w:rsidRPr="00B84568">
        <w:rPr>
          <w:b/>
        </w:rPr>
        <w:t>Deletar</w:t>
      </w:r>
      <w:r>
        <w:t>, respectivamente):</w:t>
      </w:r>
    </w:p>
    <w:p w14:paraId="50E40EBC" w14:textId="77777777" w:rsidR="00970166" w:rsidRDefault="00970166" w:rsidP="00970166"/>
    <w:p w14:paraId="58161AC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i/>
          <w:iCs/>
          <w:color w:val="999988"/>
          <w:sz w:val="18"/>
          <w:szCs w:val="18"/>
          <w:lang w:val="en-US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private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deleteButtonActionPerformed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java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awt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event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ActionEvent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evt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  <w:bookmarkStart w:id="723" w:name="PeopleView.java-165"/>
      <w:bookmarkEnd w:id="723"/>
    </w:p>
    <w:p w14:paraId="630E7EB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i/>
          <w:iCs/>
          <w:color w:val="999988"/>
          <w:sz w:val="18"/>
          <w:szCs w:val="18"/>
          <w:lang w:val="en-US"/>
        </w:rPr>
      </w:pPr>
    </w:p>
    <w:p w14:paraId="3E20095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int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selectedRow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peopleTable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getSelectedRow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6E127CA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24" w:name="PeopleView.java-166"/>
      <w:bookmarkEnd w:id="724"/>
    </w:p>
    <w:p w14:paraId="564437A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25" w:name="PeopleView.java-167"/>
      <w:bookmarkEnd w:id="72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selectedRow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&gt;=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009999"/>
          <w:sz w:val="18"/>
          <w:szCs w:val="18"/>
          <w:lang w:val="en-US"/>
        </w:rPr>
        <w:t>0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217012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26" w:name="PeopleView.java-168"/>
      <w:bookmarkEnd w:id="72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TeamMember person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TeamMember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selectedRow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179494C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27" w:name="PeopleView.java-169"/>
      <w:bookmarkEnd w:id="72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delete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person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3A1B8A8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28" w:name="PeopleView.java-170"/>
      <w:bookmarkEnd w:id="72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4D9F264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29" w:name="PeopleView.java-171"/>
      <w:bookmarkEnd w:id="729"/>
    </w:p>
    <w:p w14:paraId="6D8C509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30" w:name="PeopleView.java-172"/>
      <w:bookmarkEnd w:id="73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peopleTable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());</w:t>
      </w:r>
    </w:p>
    <w:p w14:paraId="3AFC0EF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31" w:name="PeopleView.java-173"/>
      <w:bookmarkEnd w:id="73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setSelectedObject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(null);</w:t>
      </w:r>
    </w:p>
    <w:p w14:paraId="72D7D5D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32" w:name="PeopleView.java-174"/>
      <w:bookmarkEnd w:id="732"/>
    </w:p>
    <w:p w14:paraId="5D33F32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33" w:name="PeopleView.java-175"/>
      <w:bookmarkEnd w:id="73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deleteButton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(false);</w:t>
      </w:r>
    </w:p>
    <w:p w14:paraId="2D03C27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34" w:name="PeopleView.java-176"/>
      <w:bookmarkEnd w:id="734"/>
    </w:p>
    <w:p w14:paraId="0447F18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35" w:name="PeopleView.java-177"/>
      <w:bookmarkEnd w:id="73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570A690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36" w:name="PeopleView.java-178"/>
      <w:bookmarkEnd w:id="736"/>
    </w:p>
    <w:p w14:paraId="456C950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i/>
          <w:iCs/>
          <w:color w:val="999988"/>
          <w:sz w:val="18"/>
          <w:szCs w:val="18"/>
          <w:lang w:val="en-US"/>
        </w:rPr>
      </w:pPr>
      <w:bookmarkStart w:id="737" w:name="PeopleView.java-179"/>
      <w:bookmarkEnd w:id="73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private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saveButtonActionPerformed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java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awt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event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ActionEvent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evt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719DF2B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</w:p>
    <w:p w14:paraId="5374AFF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38" w:name="PeopleView.java-180"/>
      <w:bookmarkEnd w:id="73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nameTextField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isEmpty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3E8F892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39" w:name="PeopleView.java-181"/>
      <w:bookmarkEnd w:id="73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JOptionPane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showMessageDialog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(null,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"Informe o nome da pessoa."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"Atenção"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DISPOSE_ON_CLOSE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238D384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40" w:name="PeopleView.java-182"/>
      <w:bookmarkEnd w:id="74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}else{</w:t>
      </w:r>
    </w:p>
    <w:p w14:paraId="7BB565A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41" w:name="PeopleView.java-183"/>
      <w:bookmarkEnd w:id="74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TeamMember person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TeamMember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nameTextField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());</w:t>
      </w:r>
    </w:p>
    <w:p w14:paraId="790940F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42" w:name="PeopleView.java-184"/>
      <w:bookmarkEnd w:id="74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</w:p>
    <w:p w14:paraId="730DE4E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43" w:name="PeopleView.java-185"/>
      <w:bookmarkEnd w:id="74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person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setPosition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Position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positionCombobox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getSelectedItem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());</w:t>
      </w:r>
    </w:p>
    <w:p w14:paraId="77141D8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44" w:name="PeopleView.java-186"/>
      <w:bookmarkEnd w:id="74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</w:p>
    <w:p w14:paraId="59BEB91C" w14:textId="77777777" w:rsidR="00970166" w:rsidRPr="00B8456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745" w:name="PeopleView.java-187"/>
      <w:bookmarkEnd w:id="74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B84568">
        <w:rPr>
          <w:rFonts w:ascii="Consolas" w:hAnsi="Consolas" w:cs="Courier New"/>
          <w:color w:val="333333"/>
          <w:sz w:val="18"/>
          <w:szCs w:val="18"/>
        </w:rPr>
        <w:t>controller</w:t>
      </w:r>
      <w:r w:rsidRPr="00B84568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B84568">
        <w:rPr>
          <w:rFonts w:ascii="Consolas" w:hAnsi="Consolas" w:cs="Courier New"/>
          <w:color w:val="008080"/>
          <w:sz w:val="18"/>
          <w:szCs w:val="18"/>
        </w:rPr>
        <w:t>save</w:t>
      </w:r>
      <w:r w:rsidRPr="00B84568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B84568">
        <w:rPr>
          <w:rFonts w:ascii="Consolas" w:hAnsi="Consolas" w:cs="Courier New"/>
          <w:color w:val="333333"/>
          <w:sz w:val="18"/>
          <w:szCs w:val="18"/>
        </w:rPr>
        <w:t>person</w:t>
      </w:r>
      <w:r w:rsidRPr="00B84568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04D05000" w14:textId="77777777" w:rsidR="00970166" w:rsidRPr="00B8456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746" w:name="PeopleView.java-188"/>
      <w:bookmarkEnd w:id="746"/>
      <w:r w:rsidRPr="00B84568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</w:p>
    <w:p w14:paraId="4699C7E5" w14:textId="77777777" w:rsidR="00970166" w:rsidRPr="00B8456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747" w:name="PeopleView.java-189"/>
      <w:bookmarkEnd w:id="747"/>
      <w:r w:rsidRPr="00B84568">
        <w:rPr>
          <w:rFonts w:ascii="Consolas" w:hAnsi="Consolas" w:cs="Courier New"/>
          <w:color w:val="333333"/>
          <w:sz w:val="18"/>
          <w:szCs w:val="18"/>
        </w:rPr>
        <w:t xml:space="preserve">            JOptionPane</w:t>
      </w:r>
      <w:r w:rsidRPr="00B84568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B84568">
        <w:rPr>
          <w:rFonts w:ascii="Consolas" w:hAnsi="Consolas" w:cs="Courier New"/>
          <w:color w:val="008080"/>
          <w:sz w:val="18"/>
          <w:szCs w:val="18"/>
        </w:rPr>
        <w:t>showMessageDialog</w:t>
      </w:r>
      <w:r w:rsidRPr="00B84568">
        <w:rPr>
          <w:rFonts w:ascii="Consolas" w:hAnsi="Consolas" w:cs="Courier New"/>
          <w:b/>
          <w:bCs/>
          <w:color w:val="333333"/>
          <w:sz w:val="18"/>
          <w:szCs w:val="18"/>
        </w:rPr>
        <w:t>(null,</w:t>
      </w:r>
      <w:r w:rsidRPr="00B84568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B84568">
        <w:rPr>
          <w:rFonts w:ascii="Consolas" w:hAnsi="Consolas" w:cs="Courier New"/>
          <w:color w:val="BB8844"/>
          <w:sz w:val="18"/>
          <w:szCs w:val="18"/>
        </w:rPr>
        <w:t>"Pessoa adicionada com sucesso"</w:t>
      </w:r>
      <w:r w:rsidRPr="00B84568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B84568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B84568">
        <w:rPr>
          <w:rFonts w:ascii="Consolas" w:hAnsi="Consolas" w:cs="Courier New"/>
          <w:color w:val="BB8844"/>
          <w:sz w:val="18"/>
          <w:szCs w:val="18"/>
        </w:rPr>
        <w:t>"Sucesso"</w:t>
      </w:r>
      <w:r w:rsidRPr="00B84568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B84568">
        <w:rPr>
          <w:rFonts w:ascii="Consolas" w:hAnsi="Consolas" w:cs="Courier New"/>
          <w:color w:val="333333"/>
          <w:sz w:val="18"/>
          <w:szCs w:val="18"/>
        </w:rPr>
        <w:t xml:space="preserve"> DISPOSE_ON_CLOSE</w:t>
      </w:r>
      <w:r w:rsidRPr="00B84568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1496895D" w14:textId="77777777" w:rsidR="00970166" w:rsidRPr="00B8456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748" w:name="PeopleView.java-190"/>
      <w:bookmarkEnd w:id="748"/>
      <w:r w:rsidRPr="00B84568">
        <w:rPr>
          <w:rFonts w:ascii="Consolas" w:hAnsi="Consolas" w:cs="Courier New"/>
          <w:color w:val="333333"/>
          <w:sz w:val="18"/>
          <w:szCs w:val="18"/>
        </w:rPr>
        <w:t xml:space="preserve">            peopleTable</w:t>
      </w:r>
      <w:r w:rsidRPr="00B84568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B84568">
        <w:rPr>
          <w:rFonts w:ascii="Consolas" w:hAnsi="Consolas" w:cs="Courier New"/>
          <w:color w:val="008080"/>
          <w:sz w:val="18"/>
          <w:szCs w:val="18"/>
        </w:rPr>
        <w:t>setModel</w:t>
      </w:r>
      <w:r w:rsidRPr="00B84568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B84568">
        <w:rPr>
          <w:rFonts w:ascii="Consolas" w:hAnsi="Consolas" w:cs="Courier New"/>
          <w:color w:val="333333"/>
          <w:sz w:val="18"/>
          <w:szCs w:val="18"/>
        </w:rPr>
        <w:t>controller</w:t>
      </w:r>
      <w:r w:rsidRPr="00B84568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B84568">
        <w:rPr>
          <w:rFonts w:ascii="Consolas" w:hAnsi="Consolas" w:cs="Courier New"/>
          <w:color w:val="008080"/>
          <w:sz w:val="18"/>
          <w:szCs w:val="18"/>
        </w:rPr>
        <w:t>getTableModel</w:t>
      </w:r>
      <w:r w:rsidRPr="00B84568">
        <w:rPr>
          <w:rFonts w:ascii="Consolas" w:hAnsi="Consolas" w:cs="Courier New"/>
          <w:b/>
          <w:bCs/>
          <w:color w:val="333333"/>
          <w:sz w:val="18"/>
          <w:szCs w:val="18"/>
        </w:rPr>
        <w:t>());</w:t>
      </w:r>
    </w:p>
    <w:p w14:paraId="6E208136" w14:textId="77777777" w:rsidR="00970166" w:rsidRPr="00B8456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749" w:name="PeopleView.java-191"/>
      <w:bookmarkEnd w:id="749"/>
      <w:r w:rsidRPr="00B84568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B84568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7009D8F2" w14:textId="77777777" w:rsidR="00970166" w:rsidRPr="00B8456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750" w:name="PeopleView.java-192"/>
      <w:bookmarkEnd w:id="750"/>
      <w:r w:rsidRPr="00B84568">
        <w:rPr>
          <w:rFonts w:ascii="Consolas" w:hAnsi="Consolas" w:cs="Courier New"/>
          <w:color w:val="333333"/>
          <w:sz w:val="18"/>
          <w:szCs w:val="18"/>
        </w:rPr>
        <w:lastRenderedPageBreak/>
        <w:t xml:space="preserve">    </w:t>
      </w:r>
      <w:r w:rsidRPr="00B84568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44D49E25" w14:textId="77777777" w:rsidR="00970166" w:rsidRDefault="00970166" w:rsidP="00970166"/>
    <w:p w14:paraId="2BC3D061" w14:textId="77777777" w:rsidR="00970166" w:rsidRDefault="00970166" w:rsidP="00970166">
      <w:r>
        <w:t>Nosso Controller de pessoas está pronto. Este Controller guarda todas as pessoas, mas como faremos para separar Atores e Membros da equipe de cada filme? Siga para próxima etapa.</w:t>
      </w:r>
    </w:p>
    <w:p w14:paraId="121DD209" w14:textId="77777777" w:rsidR="00970166" w:rsidRDefault="00970166" w:rsidP="00970166"/>
    <w:p w14:paraId="1D0F70F9" w14:textId="77777777" w:rsidR="00970166" w:rsidRDefault="00970166" w:rsidP="00970166"/>
    <w:p w14:paraId="746DC1CB" w14:textId="77777777" w:rsidR="00970166" w:rsidRDefault="00970166" w:rsidP="00970166">
      <w:pPr>
        <w:pStyle w:val="Ttulo2"/>
      </w:pPr>
      <w:r>
        <w:t>4 – Cadastro de Elenco</w:t>
      </w:r>
    </w:p>
    <w:p w14:paraId="31B07192" w14:textId="77777777" w:rsidR="00970166" w:rsidRDefault="00970166" w:rsidP="00970166">
      <w:r>
        <w:t xml:space="preserve">Cadastro de elenco e de equipe se assemelham. Ambos terão que utilizar as pessoas cadastradas em </w:t>
      </w:r>
      <w:r w:rsidRPr="00E7287F">
        <w:rPr>
          <w:rFonts w:ascii="Courier New" w:hAnsi="Courier New" w:cs="Courier New"/>
        </w:rPr>
        <w:t>PeopleController</w:t>
      </w:r>
      <w:r>
        <w:t>.</w:t>
      </w:r>
    </w:p>
    <w:p w14:paraId="5901CC5F" w14:textId="77777777" w:rsidR="00970166" w:rsidRDefault="00970166" w:rsidP="00970166"/>
    <w:p w14:paraId="350A4CA7" w14:textId="77777777" w:rsidR="00970166" w:rsidRDefault="00970166" w:rsidP="00970166">
      <w:pPr>
        <w:pStyle w:val="Ttulo3"/>
      </w:pPr>
      <w:r>
        <w:t xml:space="preserve">4.1 – Criando </w:t>
      </w:r>
      <w:r w:rsidRPr="00970166">
        <w:t>a</w:t>
      </w:r>
      <w:r>
        <w:t xml:space="preserve"> View</w:t>
      </w:r>
    </w:p>
    <w:p w14:paraId="672B6AF9" w14:textId="77777777" w:rsidR="00970166" w:rsidRDefault="00970166" w:rsidP="00970166">
      <w:r>
        <w:t>Primeiro relembre o protótipo da tela de cadastro de elenco:</w:t>
      </w:r>
    </w:p>
    <w:p w14:paraId="07B3B72A" w14:textId="77777777" w:rsidR="00970166" w:rsidRDefault="00571B2F" w:rsidP="00970166">
      <w:pPr>
        <w:keepNext/>
        <w:jc w:val="center"/>
      </w:pPr>
      <w:r>
        <w:rPr>
          <w:noProof/>
        </w:rPr>
        <w:pict w14:anchorId="25C7B50F">
          <v:shape id="Imagem 37" o:spid="_x0000_i1043" type="#_x0000_t75" style="width:209.15pt;height:261.25pt;visibility:visible">
            <v:imagedata r:id="rId28" o:title=""/>
          </v:shape>
        </w:pict>
      </w:r>
    </w:p>
    <w:p w14:paraId="14867E88" w14:textId="77777777" w:rsidR="00970166" w:rsidRDefault="00970166" w:rsidP="00970166">
      <w:pPr>
        <w:pStyle w:val="Legenda"/>
        <w:jc w:val="center"/>
      </w:pPr>
      <w:r>
        <w:t xml:space="preserve">Figura 5. </w:t>
      </w:r>
      <w:fldSimple w:instr=" SEQ Figura_5. \* ARABIC ">
        <w:r>
          <w:rPr>
            <w:noProof/>
          </w:rPr>
          <w:t>18</w:t>
        </w:r>
      </w:fldSimple>
      <w:r>
        <w:t xml:space="preserve"> - Protótipo Elenco</w:t>
      </w:r>
    </w:p>
    <w:p w14:paraId="06B0EAB2" w14:textId="77777777" w:rsidR="00970166" w:rsidRDefault="00970166" w:rsidP="00970166">
      <w:r>
        <w:t>As criações das Views foram pedidas nas aulas anteriores, então sua tela deverá se assemelhar com esta:</w:t>
      </w:r>
    </w:p>
    <w:p w14:paraId="4C28667C" w14:textId="77777777" w:rsidR="00970166" w:rsidRDefault="00571B2F" w:rsidP="00970166">
      <w:pPr>
        <w:keepNext/>
        <w:jc w:val="center"/>
      </w:pPr>
      <w:r>
        <w:rPr>
          <w:noProof/>
        </w:rPr>
        <w:lastRenderedPageBreak/>
        <w:pict w14:anchorId="7979BCB0">
          <v:shape id="Imagem 38" o:spid="_x0000_i1044" type="#_x0000_t75" style="width:231.75pt;height:272.25pt;visibility:visible">
            <v:imagedata r:id="rId29" o:title=""/>
          </v:shape>
        </w:pict>
      </w:r>
    </w:p>
    <w:p w14:paraId="44F08940" w14:textId="77777777" w:rsidR="00970166" w:rsidRDefault="00970166" w:rsidP="00970166">
      <w:pPr>
        <w:pStyle w:val="Legenda"/>
        <w:jc w:val="center"/>
      </w:pPr>
      <w:r>
        <w:t xml:space="preserve">Figura 5. </w:t>
      </w:r>
      <w:fldSimple w:instr=" SEQ Figura_5. \* ARABIC ">
        <w:r>
          <w:rPr>
            <w:noProof/>
          </w:rPr>
          <w:t>19</w:t>
        </w:r>
      </w:fldSimple>
      <w:r>
        <w:t xml:space="preserve"> - Mockup tela Elenco</w:t>
      </w:r>
    </w:p>
    <w:p w14:paraId="5ACE2CCC" w14:textId="77777777" w:rsidR="00970166" w:rsidRPr="001F0E3B" w:rsidRDefault="00970166" w:rsidP="00970166"/>
    <w:p w14:paraId="32997211" w14:textId="77777777" w:rsidR="00970166" w:rsidRDefault="00970166" w:rsidP="00970166"/>
    <w:p w14:paraId="43B9B57E" w14:textId="77777777" w:rsidR="00970166" w:rsidRDefault="00970166" w:rsidP="00970166">
      <w:r>
        <w:rPr>
          <w:b/>
        </w:rPr>
        <w:t xml:space="preserve">1 – </w:t>
      </w:r>
      <w:r>
        <w:t>Renomeie suas variáveis para corresponder com a imagem abaixo:</w:t>
      </w:r>
    </w:p>
    <w:p w14:paraId="467468E8" w14:textId="77777777" w:rsidR="00970166" w:rsidRDefault="00571B2F" w:rsidP="00970166">
      <w:pPr>
        <w:keepNext/>
        <w:jc w:val="center"/>
      </w:pPr>
      <w:r>
        <w:rPr>
          <w:noProof/>
        </w:rPr>
        <w:pict w14:anchorId="4E48ADA3">
          <v:shape id="Imagem 39" o:spid="_x0000_i1045" type="#_x0000_t75" style="width:236.55pt;height:281.15pt;visibility:visible">
            <v:imagedata r:id="rId25" o:title=""/>
          </v:shape>
        </w:pict>
      </w:r>
    </w:p>
    <w:p w14:paraId="7AE966B7" w14:textId="77777777" w:rsidR="00970166" w:rsidRPr="00515D1D" w:rsidRDefault="00970166" w:rsidP="00970166">
      <w:pPr>
        <w:pStyle w:val="Legenda"/>
        <w:jc w:val="center"/>
      </w:pPr>
      <w:r>
        <w:t xml:space="preserve">Figura 5. </w:t>
      </w:r>
      <w:fldSimple w:instr=" SEQ Figura_5. \* ARABIC ">
        <w:r>
          <w:rPr>
            <w:noProof/>
          </w:rPr>
          <w:t>20</w:t>
        </w:r>
      </w:fldSimple>
      <w:r>
        <w:t xml:space="preserve"> - Variáveis da tela de Elenco</w:t>
      </w:r>
    </w:p>
    <w:p w14:paraId="671683E6" w14:textId="77777777" w:rsidR="00970166" w:rsidRDefault="00970166" w:rsidP="00970166"/>
    <w:p w14:paraId="65CEED7D" w14:textId="77777777" w:rsidR="00970166" w:rsidRPr="00970166" w:rsidRDefault="00970166" w:rsidP="00970166">
      <w:pPr>
        <w:pStyle w:val="Ttulo3"/>
      </w:pPr>
      <w:r w:rsidRPr="00970166">
        <w:t>4.2 – Criando os controllers</w:t>
      </w:r>
    </w:p>
    <w:p w14:paraId="4E79B392" w14:textId="77777777" w:rsidR="00970166" w:rsidRPr="00970166" w:rsidRDefault="00970166" w:rsidP="00970166">
      <w:pPr>
        <w:pStyle w:val="Pr-formataoHTML"/>
        <w:shd w:val="clear" w:color="auto" w:fill="FFFFFF"/>
        <w:rPr>
          <w:rFonts w:ascii="Calibri" w:hAnsi="Calibri"/>
          <w:sz w:val="22"/>
          <w:szCs w:val="24"/>
        </w:rPr>
      </w:pPr>
      <w:r w:rsidRPr="00970166">
        <w:rPr>
          <w:rFonts w:ascii="Calibri" w:hAnsi="Calibri"/>
          <w:sz w:val="22"/>
          <w:szCs w:val="24"/>
        </w:rPr>
        <w:lastRenderedPageBreak/>
        <w:t xml:space="preserve">Este Controller será aos moldes do </w:t>
      </w:r>
      <w:r w:rsidRPr="00970166">
        <w:rPr>
          <w:sz w:val="22"/>
          <w:szCs w:val="24"/>
        </w:rPr>
        <w:t>MoviesController</w:t>
      </w:r>
      <w:r w:rsidRPr="00970166">
        <w:rPr>
          <w:rFonts w:ascii="Calibri" w:hAnsi="Calibri"/>
          <w:sz w:val="22"/>
          <w:szCs w:val="24"/>
        </w:rPr>
        <w:t>. Executaremos passos semelhantes:</w:t>
      </w:r>
    </w:p>
    <w:p w14:paraId="2DEAB5BE" w14:textId="77777777" w:rsidR="00970166" w:rsidRPr="00970166" w:rsidRDefault="00970166" w:rsidP="00970166">
      <w:pPr>
        <w:pStyle w:val="Pr-formataoHTML"/>
        <w:shd w:val="clear" w:color="auto" w:fill="FFFFFF"/>
        <w:rPr>
          <w:rFonts w:ascii="Calibri" w:hAnsi="Calibri"/>
          <w:sz w:val="22"/>
          <w:szCs w:val="24"/>
        </w:rPr>
      </w:pPr>
    </w:p>
    <w:p w14:paraId="204AFB5D" w14:textId="77777777" w:rsidR="00970166" w:rsidRPr="00970166" w:rsidRDefault="00970166" w:rsidP="00970166">
      <w:pPr>
        <w:pStyle w:val="Pr-formataoHTML"/>
        <w:shd w:val="clear" w:color="auto" w:fill="FFFFFF"/>
        <w:rPr>
          <w:rFonts w:ascii="Calibri" w:hAnsi="Calibri"/>
          <w:sz w:val="22"/>
          <w:szCs w:val="24"/>
        </w:rPr>
      </w:pPr>
      <w:r w:rsidRPr="00970166">
        <w:rPr>
          <w:rFonts w:ascii="Calibri" w:hAnsi="Calibri"/>
          <w:b/>
          <w:sz w:val="22"/>
          <w:szCs w:val="24"/>
        </w:rPr>
        <w:t xml:space="preserve">1 – </w:t>
      </w:r>
      <w:r w:rsidRPr="00970166">
        <w:rPr>
          <w:rFonts w:ascii="Calibri" w:hAnsi="Calibri"/>
          <w:sz w:val="22"/>
          <w:szCs w:val="24"/>
        </w:rPr>
        <w:t xml:space="preserve">Crie um arquivo chamado </w:t>
      </w:r>
      <w:r w:rsidRPr="00970166">
        <w:rPr>
          <w:sz w:val="22"/>
          <w:szCs w:val="24"/>
        </w:rPr>
        <w:t>CastController</w:t>
      </w:r>
      <w:r w:rsidRPr="00970166">
        <w:rPr>
          <w:rFonts w:ascii="Calibri" w:hAnsi="Calibri"/>
          <w:sz w:val="22"/>
          <w:szCs w:val="24"/>
        </w:rPr>
        <w:t xml:space="preserve"> que extenda de </w:t>
      </w:r>
      <w:r w:rsidRPr="00970166">
        <w:rPr>
          <w:sz w:val="22"/>
          <w:szCs w:val="24"/>
        </w:rPr>
        <w:t>GenericTableController</w:t>
      </w:r>
      <w:r w:rsidRPr="00970166">
        <w:rPr>
          <w:rFonts w:ascii="Calibri" w:hAnsi="Calibri"/>
          <w:sz w:val="22"/>
          <w:szCs w:val="24"/>
        </w:rPr>
        <w:t>.</w:t>
      </w:r>
    </w:p>
    <w:p w14:paraId="7799E13E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</w:p>
    <w:p w14:paraId="65630C2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class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CastController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extends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GenericTableController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23D5D4C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</w:p>
    <w:p w14:paraId="5D501734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 xml:space="preserve">    </w:t>
      </w:r>
      <w:r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649701FA" w14:textId="77777777" w:rsidR="00970166" w:rsidRDefault="00970166" w:rsidP="00970166">
      <w:r>
        <w:rPr>
          <w:b/>
        </w:rPr>
        <w:t xml:space="preserve">2 – </w:t>
      </w:r>
      <w:r>
        <w:t>Transforme a classe em Singleton:</w:t>
      </w:r>
    </w:p>
    <w:p w14:paraId="1033B6BB" w14:textId="77777777" w:rsidR="00970166" w:rsidRDefault="00970166" w:rsidP="00970166"/>
    <w:p w14:paraId="2AF5CE6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class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CastController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extends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GenericTableController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32FCB85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</w:p>
    <w:p w14:paraId="2438907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private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static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CastController sharedInstance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null;</w:t>
      </w:r>
    </w:p>
    <w:p w14:paraId="2909E05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</w:p>
    <w:p w14:paraId="7AEF762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static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CastController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getSharedInstance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4F94207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00AD4F1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sharedInstance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null)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3C0F0F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sharedInstance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CastController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6BE9F18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08E2ADC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7B32821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return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sharedInstance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5BB5866B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665A92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5DF29D99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  <w:r w:rsidRPr="00665A92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3F94D18C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</w:p>
    <w:p w14:paraId="4B37AEF7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b/>
        </w:rPr>
        <w:t xml:space="preserve">3 – </w:t>
      </w:r>
      <w:r>
        <w:t xml:space="preserve">Crie uma variável do tipo </w:t>
      </w:r>
      <w:r w:rsidRPr="00E7287F">
        <w:rPr>
          <w:rFonts w:ascii="Courier New" w:hAnsi="Courier New" w:cs="Courier New"/>
        </w:rPr>
        <w:t>MoviesController</w:t>
      </w:r>
      <w:r>
        <w:t xml:space="preserve"> para acessarmos o objeto selecionado e manipular sua lista do elenco:</w:t>
      </w:r>
    </w:p>
    <w:p w14:paraId="32402208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616660C0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  <w:r w:rsidRPr="00665A92">
        <w:rPr>
          <w:rFonts w:ascii="Consolas" w:hAnsi="Consolas" w:cs="Courier New"/>
          <w:b/>
          <w:bCs/>
          <w:color w:val="333333"/>
          <w:sz w:val="18"/>
          <w:szCs w:val="18"/>
        </w:rPr>
        <w:t>private</w:t>
      </w:r>
      <w:r w:rsidRPr="00665A92">
        <w:rPr>
          <w:rFonts w:ascii="Consolas" w:hAnsi="Consolas" w:cs="Courier New"/>
          <w:color w:val="333333"/>
          <w:sz w:val="18"/>
          <w:szCs w:val="18"/>
        </w:rPr>
        <w:t xml:space="preserve"> </w:t>
      </w:r>
      <w:r>
        <w:rPr>
          <w:rFonts w:ascii="Consolas" w:hAnsi="Consolas" w:cs="Courier New"/>
          <w:color w:val="333333"/>
          <w:sz w:val="18"/>
          <w:szCs w:val="18"/>
        </w:rPr>
        <w:t>MoviesController</w:t>
      </w:r>
      <w:r w:rsidRPr="00665A92">
        <w:rPr>
          <w:rFonts w:ascii="Consolas" w:hAnsi="Consolas" w:cs="Courier New"/>
          <w:color w:val="333333"/>
          <w:sz w:val="18"/>
          <w:szCs w:val="18"/>
        </w:rPr>
        <w:t xml:space="preserve"> </w:t>
      </w:r>
      <w:r>
        <w:rPr>
          <w:rFonts w:ascii="Consolas" w:hAnsi="Consolas" w:cs="Courier New"/>
          <w:color w:val="333333"/>
          <w:sz w:val="18"/>
          <w:szCs w:val="18"/>
        </w:rPr>
        <w:t>moviesController</w:t>
      </w:r>
      <w:r w:rsidRPr="00665A92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665A92">
        <w:rPr>
          <w:rFonts w:ascii="Consolas" w:hAnsi="Consolas" w:cs="Courier New"/>
          <w:b/>
          <w:bCs/>
          <w:color w:val="333333"/>
          <w:sz w:val="18"/>
          <w:szCs w:val="18"/>
        </w:rPr>
        <w:t>=</w:t>
      </w:r>
      <w:r w:rsidRPr="00665A92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665A92">
        <w:rPr>
          <w:rFonts w:ascii="Consolas" w:hAnsi="Consolas" w:cs="Courier New"/>
          <w:b/>
          <w:bCs/>
          <w:color w:val="333333"/>
          <w:sz w:val="18"/>
          <w:szCs w:val="18"/>
        </w:rPr>
        <w:t>null;</w:t>
      </w:r>
    </w:p>
    <w:p w14:paraId="2F9A8968" w14:textId="77777777" w:rsidR="00970166" w:rsidRPr="00EB0D4F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Cs/>
          <w:color w:val="333333"/>
          <w:sz w:val="18"/>
          <w:szCs w:val="18"/>
        </w:rPr>
      </w:pPr>
    </w:p>
    <w:p w14:paraId="56962496" w14:textId="77777777" w:rsidR="00970166" w:rsidRDefault="00970166" w:rsidP="00970166">
      <w:r>
        <w:rPr>
          <w:b/>
        </w:rPr>
        <w:t xml:space="preserve">4 – </w:t>
      </w:r>
      <w:r>
        <w:t xml:space="preserve">Implemente os métodos abstratos. Este irá atualizar tanto a lista do </w:t>
      </w:r>
      <w:r w:rsidRPr="0054582E">
        <w:rPr>
          <w:rFonts w:ascii="Courier New" w:hAnsi="Courier New" w:cs="Courier New"/>
        </w:rPr>
        <w:t>MoviesController</w:t>
      </w:r>
      <w:r>
        <w:t xml:space="preserve"> (</w:t>
      </w:r>
      <w:r w:rsidRPr="0054582E">
        <w:rPr>
          <w:rFonts w:ascii="Courier New" w:hAnsi="Courier New" w:cs="Courier New"/>
        </w:rPr>
        <w:t>setCast()</w:t>
      </w:r>
      <w:r>
        <w:t>) quanto a lista da tabela:</w:t>
      </w:r>
    </w:p>
    <w:p w14:paraId="5906651C" w14:textId="77777777" w:rsidR="00970166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</w:rPr>
      </w:pPr>
      <w:bookmarkStart w:id="751" w:name="CastController.java-40"/>
      <w:bookmarkEnd w:id="751"/>
    </w:p>
    <w:p w14:paraId="6561BC1C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bookmarkStart w:id="752" w:name="CastController.java-41"/>
      <w:bookmarkEnd w:id="752"/>
      <w:r>
        <w:rPr>
          <w:rFonts w:ascii="Consolas" w:hAnsi="Consolas"/>
          <w:color w:val="333333"/>
          <w:sz w:val="18"/>
          <w:szCs w:val="18"/>
        </w:rPr>
        <w:t xml:space="preserve">    </w:t>
      </w:r>
      <w:r w:rsidRPr="004927B7">
        <w:rPr>
          <w:rStyle w:val="nd"/>
          <w:rFonts w:ascii="Consolas" w:hAnsi="Consolas"/>
          <w:color w:val="333333"/>
          <w:sz w:val="18"/>
          <w:szCs w:val="18"/>
          <w:lang w:val="en-US"/>
        </w:rPr>
        <w:t>@Override</w:t>
      </w:r>
    </w:p>
    <w:p w14:paraId="717A6F50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bookmarkStart w:id="753" w:name="CastController.java-42"/>
      <w:bookmarkEnd w:id="753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</w:t>
      </w:r>
      <w:r w:rsidRPr="004927B7">
        <w:rPr>
          <w:rStyle w:val="kd"/>
          <w:rFonts w:ascii="Consolas" w:hAnsi="Consolas"/>
          <w:b/>
          <w:bCs/>
          <w:color w:val="333333"/>
          <w:sz w:val="18"/>
          <w:szCs w:val="18"/>
          <w:lang w:val="en-US"/>
        </w:rPr>
        <w:t>protected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kt"/>
          <w:rFonts w:ascii="Consolas" w:hAnsi="Consolas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nf"/>
          <w:rFonts w:ascii="Consolas" w:hAnsi="Consolas"/>
          <w:color w:val="990000"/>
          <w:sz w:val="18"/>
          <w:szCs w:val="18"/>
          <w:lang w:val="en-US"/>
        </w:rPr>
        <w:t>doAdditionalUpdated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{</w:t>
      </w:r>
    </w:p>
    <w:p w14:paraId="010D348C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bookmarkStart w:id="754" w:name="CastController.java-43"/>
      <w:bookmarkEnd w:id="754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    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((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Movie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moviesController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Style w:val="na"/>
          <w:rFonts w:ascii="Consolas" w:hAnsi="Consolas"/>
          <w:color w:val="008080"/>
          <w:sz w:val="18"/>
          <w:szCs w:val="18"/>
          <w:lang w:val="en-US"/>
        </w:rPr>
        <w:t>getSelectedObject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()).</w:t>
      </w:r>
      <w:r w:rsidRPr="004927B7">
        <w:rPr>
          <w:rStyle w:val="na"/>
          <w:rFonts w:ascii="Consolas" w:hAnsi="Consolas"/>
          <w:color w:val="008080"/>
          <w:sz w:val="18"/>
          <w:szCs w:val="18"/>
          <w:lang w:val="en-US"/>
        </w:rPr>
        <w:t>setCast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list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);</w:t>
      </w:r>
    </w:p>
    <w:p w14:paraId="72A5824C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bookmarkStart w:id="755" w:name="CastController.java-44"/>
      <w:bookmarkEnd w:id="755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    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list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((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Movie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moviesController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Style w:val="na"/>
          <w:rFonts w:ascii="Consolas" w:hAnsi="Consolas"/>
          <w:color w:val="008080"/>
          <w:sz w:val="18"/>
          <w:szCs w:val="18"/>
          <w:lang w:val="en-US"/>
        </w:rPr>
        <w:t>getSelectedObject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()).</w:t>
      </w:r>
      <w:r w:rsidRPr="004927B7">
        <w:rPr>
          <w:rStyle w:val="na"/>
          <w:rFonts w:ascii="Consolas" w:hAnsi="Consolas"/>
          <w:color w:val="008080"/>
          <w:sz w:val="18"/>
          <w:szCs w:val="18"/>
          <w:lang w:val="en-US"/>
        </w:rPr>
        <w:t>getCast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();</w:t>
      </w:r>
    </w:p>
    <w:p w14:paraId="52849A97" w14:textId="77777777" w:rsidR="00970166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</w:rPr>
      </w:pPr>
      <w:bookmarkStart w:id="756" w:name="CastController.java-45"/>
      <w:bookmarkEnd w:id="756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    </w:t>
      </w:r>
      <w:r>
        <w:rPr>
          <w:rStyle w:val="n"/>
          <w:rFonts w:ascii="Consolas" w:hAnsi="Consolas"/>
          <w:color w:val="333333"/>
          <w:sz w:val="18"/>
          <w:szCs w:val="18"/>
        </w:rPr>
        <w:t>tableModel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</w:rPr>
        <w:t>.</w:t>
      </w:r>
      <w:r>
        <w:rPr>
          <w:rStyle w:val="na"/>
          <w:rFonts w:ascii="Consolas" w:hAnsi="Consolas"/>
          <w:color w:val="008080"/>
          <w:sz w:val="18"/>
          <w:szCs w:val="18"/>
        </w:rPr>
        <w:t>list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list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</w:rPr>
        <w:t>;</w:t>
      </w:r>
    </w:p>
    <w:p w14:paraId="442B7756" w14:textId="77777777" w:rsidR="00970166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</w:rPr>
      </w:pPr>
      <w:bookmarkStart w:id="757" w:name="CastController.java-46"/>
      <w:bookmarkEnd w:id="757"/>
      <w:r>
        <w:rPr>
          <w:rFonts w:ascii="Consolas" w:hAnsi="Consolas"/>
          <w:color w:val="333333"/>
          <w:sz w:val="18"/>
          <w:szCs w:val="18"/>
        </w:rPr>
        <w:t xml:space="preserve">        </w:t>
      </w:r>
    </w:p>
    <w:p w14:paraId="528DE7F9" w14:textId="77777777" w:rsidR="00970166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</w:rPr>
      </w:pPr>
      <w:bookmarkStart w:id="758" w:name="CastController.java-47"/>
      <w:bookmarkEnd w:id="758"/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333333"/>
          <w:sz w:val="18"/>
          <w:szCs w:val="18"/>
        </w:rPr>
        <w:t>updateRows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</w:rPr>
        <w:t>();</w:t>
      </w:r>
    </w:p>
    <w:p w14:paraId="29090B1C" w14:textId="77777777" w:rsidR="00970166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</w:rPr>
      </w:pPr>
      <w:bookmarkStart w:id="759" w:name="CastController.java-48"/>
      <w:bookmarkEnd w:id="759"/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</w:rPr>
        <w:t>}</w:t>
      </w:r>
    </w:p>
    <w:p w14:paraId="5AFBE7DE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0CFB206B" w14:textId="77777777" w:rsidR="00970166" w:rsidRDefault="00970166" w:rsidP="00970166">
      <w:r>
        <w:rPr>
          <w:b/>
        </w:rPr>
        <w:t xml:space="preserve">5 – </w:t>
      </w:r>
      <w:r>
        <w:t>Implemente o método construtor. O intuito deste Controller é manipular a lista do elenco do filme selecionado:</w:t>
      </w:r>
    </w:p>
    <w:p w14:paraId="19176A83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</w:p>
    <w:p w14:paraId="325DDB90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 w:rsidRPr="004927B7">
        <w:rPr>
          <w:rStyle w:val="kd"/>
          <w:rFonts w:ascii="Consolas" w:hAnsi="Consolas"/>
          <w:b/>
          <w:bCs/>
          <w:color w:val="333333"/>
          <w:sz w:val="18"/>
          <w:szCs w:val="18"/>
          <w:lang w:val="en-US"/>
        </w:rPr>
        <w:t>private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nf"/>
          <w:rFonts w:ascii="Consolas" w:hAnsi="Consolas"/>
          <w:color w:val="990000"/>
          <w:sz w:val="18"/>
          <w:szCs w:val="18"/>
          <w:lang w:val="en-US"/>
        </w:rPr>
        <w:t>CastController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{</w:t>
      </w:r>
    </w:p>
    <w:p w14:paraId="55BCF116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bookmarkStart w:id="760" w:name="CastController.java-32"/>
      <w:bookmarkEnd w:id="760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    </w:t>
      </w:r>
      <w:r w:rsidRPr="004927B7">
        <w:rPr>
          <w:rStyle w:val="kd"/>
          <w:rFonts w:ascii="Consolas" w:hAnsi="Consolas"/>
          <w:b/>
          <w:bCs/>
          <w:color w:val="333333"/>
          <w:sz w:val="18"/>
          <w:szCs w:val="18"/>
          <w:lang w:val="en-US"/>
        </w:rPr>
        <w:t>super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();</w:t>
      </w:r>
    </w:p>
    <w:p w14:paraId="4C79C7A9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bookmarkStart w:id="761" w:name="CastController.java-33"/>
      <w:bookmarkEnd w:id="761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    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moviesController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MoviesController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Style w:val="na"/>
          <w:rFonts w:ascii="Consolas" w:hAnsi="Consolas"/>
          <w:color w:val="008080"/>
          <w:sz w:val="18"/>
          <w:szCs w:val="18"/>
          <w:lang w:val="en-US"/>
        </w:rPr>
        <w:t>getSharedInstance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();</w:t>
      </w:r>
    </w:p>
    <w:p w14:paraId="76ED8318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bookmarkStart w:id="762" w:name="CastController.java-34"/>
      <w:bookmarkEnd w:id="762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    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list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((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Movie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moviesController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Style w:val="na"/>
          <w:rFonts w:ascii="Consolas" w:hAnsi="Consolas"/>
          <w:color w:val="008080"/>
          <w:sz w:val="18"/>
          <w:szCs w:val="18"/>
          <w:lang w:val="en-US"/>
        </w:rPr>
        <w:t>getSelectedObject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()).</w:t>
      </w:r>
      <w:r w:rsidRPr="004927B7">
        <w:rPr>
          <w:rStyle w:val="na"/>
          <w:rFonts w:ascii="Consolas" w:hAnsi="Consolas"/>
          <w:color w:val="008080"/>
          <w:sz w:val="18"/>
          <w:szCs w:val="18"/>
          <w:lang w:val="en-US"/>
        </w:rPr>
        <w:t>getCast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();</w:t>
      </w:r>
    </w:p>
    <w:p w14:paraId="10CB34B8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bookmarkStart w:id="763" w:name="CastController.java-35"/>
      <w:bookmarkEnd w:id="763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    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tableModel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Style w:val="na"/>
          <w:rFonts w:ascii="Consolas" w:hAnsi="Consolas"/>
          <w:color w:val="008080"/>
          <w:sz w:val="18"/>
          <w:szCs w:val="18"/>
          <w:lang w:val="en-US"/>
        </w:rPr>
        <w:t>list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list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;</w:t>
      </w:r>
    </w:p>
    <w:p w14:paraId="5EB23A34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bookmarkStart w:id="764" w:name="CastController.java-36"/>
      <w:bookmarkEnd w:id="764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    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tableModel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Style w:val="na"/>
          <w:rFonts w:ascii="Consolas" w:hAnsi="Consolas"/>
          <w:color w:val="008080"/>
          <w:sz w:val="18"/>
          <w:szCs w:val="18"/>
          <w:lang w:val="en-US"/>
        </w:rPr>
        <w:t>setCols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</w:t>
      </w:r>
      <w:r w:rsidRPr="00970166">
        <w:rPr>
          <w:rStyle w:val="k"/>
          <w:rFonts w:ascii="Consolas" w:eastAsia="MS Gothic" w:hAnsi="Consolas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String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[]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{</w:t>
      </w:r>
      <w:r w:rsidRPr="004927B7">
        <w:rPr>
          <w:rStyle w:val="s"/>
          <w:rFonts w:ascii="Consolas" w:hAnsi="Consolas"/>
          <w:color w:val="BB8844"/>
          <w:sz w:val="18"/>
          <w:szCs w:val="18"/>
          <w:lang w:val="en-US"/>
        </w:rPr>
        <w:t>"Nome"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s"/>
          <w:rFonts w:ascii="Consolas" w:hAnsi="Consolas"/>
          <w:color w:val="BB8844"/>
          <w:sz w:val="18"/>
          <w:szCs w:val="18"/>
          <w:lang w:val="en-US"/>
        </w:rPr>
        <w:t>"Personagem"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});</w:t>
      </w:r>
    </w:p>
    <w:p w14:paraId="766FC20A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bookmarkStart w:id="765" w:name="CastController.java-37"/>
      <w:bookmarkEnd w:id="765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    </w:t>
      </w:r>
    </w:p>
    <w:p w14:paraId="38740214" w14:textId="77777777" w:rsidR="00970166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</w:rPr>
      </w:pPr>
      <w:bookmarkStart w:id="766" w:name="CastController.java-38"/>
      <w:bookmarkEnd w:id="766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    </w:t>
      </w:r>
      <w:r>
        <w:rPr>
          <w:rStyle w:val="n"/>
          <w:rFonts w:ascii="Consolas" w:hAnsi="Consolas"/>
          <w:color w:val="333333"/>
          <w:sz w:val="18"/>
          <w:szCs w:val="18"/>
        </w:rPr>
        <w:t>updateRows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</w:rPr>
        <w:t>();</w:t>
      </w:r>
    </w:p>
    <w:p w14:paraId="55808A43" w14:textId="77777777" w:rsidR="00970166" w:rsidRPr="00EB0D4F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</w:rPr>
      </w:pPr>
      <w:bookmarkStart w:id="767" w:name="CastController.java-39"/>
      <w:bookmarkEnd w:id="767"/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</w:rPr>
        <w:t>}</w:t>
      </w:r>
    </w:p>
    <w:p w14:paraId="3F4513BE" w14:textId="77777777" w:rsidR="00970166" w:rsidRDefault="00970166" w:rsidP="00970166">
      <w:r>
        <w:t>Veja a classe completa no material de apoio.</w:t>
      </w:r>
    </w:p>
    <w:p w14:paraId="58132CF9" w14:textId="77777777" w:rsidR="00970166" w:rsidRDefault="00970166" w:rsidP="00970166">
      <w:r>
        <w:t xml:space="preserve">Estes passos foram responsáveis por exibir o elenco na tabela da </w:t>
      </w:r>
      <w:r w:rsidRPr="0054582E">
        <w:rPr>
          <w:rFonts w:ascii="Courier New" w:hAnsi="Courier New" w:cs="Courier New"/>
        </w:rPr>
        <w:t>CastView</w:t>
      </w:r>
      <w:r>
        <w:t xml:space="preserve">. Agora temos que exibir a lista de atores no </w:t>
      </w:r>
      <w:r w:rsidRPr="0054582E">
        <w:rPr>
          <w:rFonts w:ascii="Courier New" w:hAnsi="Courier New" w:cs="Courier New"/>
        </w:rPr>
        <w:t>actorCombobox</w:t>
      </w:r>
      <w:r>
        <w:t xml:space="preserve"> da </w:t>
      </w:r>
      <w:r w:rsidRPr="0054582E">
        <w:rPr>
          <w:rFonts w:ascii="Courier New" w:hAnsi="Courier New" w:cs="Courier New"/>
        </w:rPr>
        <w:t>CastView</w:t>
      </w:r>
      <w:r>
        <w:t>.</w:t>
      </w:r>
    </w:p>
    <w:p w14:paraId="72B13B33" w14:textId="77777777" w:rsidR="00970166" w:rsidRPr="00B84568" w:rsidRDefault="00970166" w:rsidP="00970166"/>
    <w:p w14:paraId="1438FF34" w14:textId="77777777" w:rsidR="00970166" w:rsidRDefault="00970166" w:rsidP="00970166">
      <w:pPr>
        <w:pStyle w:val="Ttulo4"/>
      </w:pPr>
      <w:bookmarkStart w:id="768" w:name="PeopleView.java-33"/>
      <w:bookmarkEnd w:id="768"/>
      <w:r>
        <w:t>4.2.1 – Controller de atores</w:t>
      </w:r>
    </w:p>
    <w:p w14:paraId="69A3221D" w14:textId="77777777" w:rsidR="00970166" w:rsidRDefault="00970166" w:rsidP="00970166">
      <w:r>
        <w:lastRenderedPageBreak/>
        <w:t xml:space="preserve">Iremos criar um Controller para atores que estenderá de </w:t>
      </w:r>
      <w:r w:rsidRPr="0054582E">
        <w:rPr>
          <w:rFonts w:ascii="Courier New" w:hAnsi="Courier New" w:cs="Courier New"/>
        </w:rPr>
        <w:t>GenericListController</w:t>
      </w:r>
      <w:r>
        <w:t xml:space="preserve"> para ser exibido no combobox. Repare que ele é dinâmico, ou seja, não possui um número fixo de atores. A única coisa que precisaremos fazer é definir que seus </w:t>
      </w:r>
      <w:r w:rsidRPr="0054582E">
        <w:rPr>
          <w:b/>
        </w:rPr>
        <w:t>values</w:t>
      </w:r>
      <w:r>
        <w:t xml:space="preserve"> serão atores provenientes do </w:t>
      </w:r>
      <w:r w:rsidRPr="0054582E">
        <w:rPr>
          <w:rFonts w:ascii="Courier New" w:hAnsi="Courier New" w:cs="Courier New"/>
        </w:rPr>
        <w:t>PeopleController</w:t>
      </w:r>
      <w:r>
        <w:t>.</w:t>
      </w:r>
    </w:p>
    <w:p w14:paraId="3260A387" w14:textId="77777777" w:rsidR="00970166" w:rsidRDefault="00970166" w:rsidP="00970166"/>
    <w:p w14:paraId="406E4896" w14:textId="77777777" w:rsidR="00970166" w:rsidRDefault="00970166" w:rsidP="00970166">
      <w:r>
        <w:rPr>
          <w:b/>
        </w:rPr>
        <w:t xml:space="preserve">1 - </w:t>
      </w:r>
      <w:r>
        <w:t xml:space="preserve"> Crie uma classe com nome </w:t>
      </w:r>
      <w:r w:rsidRPr="0054582E">
        <w:rPr>
          <w:rFonts w:ascii="Courier New" w:hAnsi="Courier New" w:cs="Courier New"/>
        </w:rPr>
        <w:t>ActorsController</w:t>
      </w:r>
      <w:r>
        <w:t xml:space="preserve"> que estenda de </w:t>
      </w:r>
      <w:r w:rsidRPr="0054582E">
        <w:rPr>
          <w:rFonts w:ascii="Courier New" w:hAnsi="Courier New" w:cs="Courier New"/>
        </w:rPr>
        <w:t>GenericListController</w:t>
      </w:r>
      <w:r>
        <w:t>:</w:t>
      </w:r>
    </w:p>
    <w:p w14:paraId="61E37476" w14:textId="77777777" w:rsidR="00970166" w:rsidRPr="00970166" w:rsidRDefault="00970166" w:rsidP="00970166">
      <w:pPr>
        <w:pStyle w:val="Pr-formataoHTML"/>
        <w:shd w:val="clear" w:color="auto" w:fill="FFFFFF"/>
        <w:rPr>
          <w:rFonts w:ascii="Consolas" w:hAnsi="Consolas"/>
          <w:b/>
          <w:bCs/>
          <w:color w:val="333333"/>
          <w:sz w:val="18"/>
          <w:szCs w:val="18"/>
          <w:lang w:val="en-US"/>
        </w:rPr>
      </w:pPr>
      <w:r>
        <w:t xml:space="preserve">   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public</w:t>
      </w:r>
      <w:r w:rsidRPr="00970166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class</w:t>
      </w:r>
      <w:r w:rsidRPr="00970166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970166">
        <w:rPr>
          <w:rFonts w:ascii="Consolas" w:hAnsi="Consolas"/>
          <w:b/>
          <w:bCs/>
          <w:color w:val="445588"/>
          <w:sz w:val="18"/>
          <w:szCs w:val="18"/>
          <w:lang w:val="en-US"/>
        </w:rPr>
        <w:t>ActorsController</w:t>
      </w:r>
      <w:r w:rsidRPr="00970166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extends</w:t>
      </w:r>
      <w:r w:rsidRPr="00970166">
        <w:rPr>
          <w:rFonts w:ascii="Consolas" w:hAnsi="Consolas"/>
          <w:color w:val="333333"/>
          <w:sz w:val="18"/>
          <w:szCs w:val="18"/>
          <w:lang w:val="en-US"/>
        </w:rPr>
        <w:t xml:space="preserve"> GenericListController 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{</w:t>
      </w:r>
    </w:p>
    <w:p w14:paraId="6DF7C821" w14:textId="77777777" w:rsidR="00970166" w:rsidRPr="00970166" w:rsidRDefault="00970166" w:rsidP="00970166">
      <w:pPr>
        <w:pStyle w:val="Pr-formataoHTML"/>
        <w:shd w:val="clear" w:color="auto" w:fill="FFFFFF"/>
        <w:rPr>
          <w:rFonts w:ascii="Consolas" w:hAnsi="Consolas"/>
          <w:b/>
          <w:bCs/>
          <w:color w:val="333333"/>
          <w:sz w:val="18"/>
          <w:szCs w:val="18"/>
          <w:lang w:val="en-US"/>
        </w:rPr>
      </w:pP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 xml:space="preserve">    </w:t>
      </w:r>
    </w:p>
    <w:p w14:paraId="55C57E17" w14:textId="77777777" w:rsidR="00970166" w:rsidRPr="00970166" w:rsidRDefault="00970166" w:rsidP="00970166">
      <w:pPr>
        <w:pStyle w:val="Pr-formataoHTML"/>
        <w:shd w:val="clear" w:color="auto" w:fill="FFFFFF"/>
        <w:rPr>
          <w:rFonts w:ascii="Consolas" w:hAnsi="Consolas"/>
          <w:b/>
          <w:bCs/>
          <w:color w:val="333333"/>
          <w:sz w:val="18"/>
          <w:szCs w:val="18"/>
        </w:rPr>
      </w:pP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 xml:space="preserve">    </w:t>
      </w:r>
      <w:r w:rsidRPr="00970166">
        <w:rPr>
          <w:rFonts w:ascii="Consolas" w:hAnsi="Consolas"/>
          <w:b/>
          <w:bCs/>
          <w:color w:val="333333"/>
          <w:sz w:val="18"/>
          <w:szCs w:val="18"/>
        </w:rPr>
        <w:t>}</w:t>
      </w:r>
    </w:p>
    <w:p w14:paraId="14832BF9" w14:textId="77777777" w:rsidR="00970166" w:rsidRDefault="00970166" w:rsidP="00970166">
      <w:r>
        <w:rPr>
          <w:b/>
        </w:rPr>
        <w:t xml:space="preserve">2 – </w:t>
      </w:r>
      <w:r>
        <w:t xml:space="preserve">Como o </w:t>
      </w:r>
      <w:r w:rsidRPr="0054582E">
        <w:rPr>
          <w:rFonts w:ascii="Courier New" w:hAnsi="Courier New" w:cs="Courier New"/>
        </w:rPr>
        <w:t>values</w:t>
      </w:r>
      <w:r>
        <w:t xml:space="preserve"> deste Controller será dinâmico, vamos criar um </w:t>
      </w:r>
      <w:r w:rsidRPr="0054582E">
        <w:rPr>
          <w:rFonts w:ascii="Courier New" w:hAnsi="Courier New" w:cs="Courier New"/>
        </w:rPr>
        <w:t>ArrayList</w:t>
      </w:r>
      <w:r>
        <w:t xml:space="preserve"> para manipular esta lista com mais facilidade:</w:t>
      </w:r>
    </w:p>
    <w:p w14:paraId="073AAD5A" w14:textId="77777777" w:rsidR="00970166" w:rsidRDefault="00970166" w:rsidP="00970166"/>
    <w:p w14:paraId="71190A84" w14:textId="77777777" w:rsidR="00970166" w:rsidRPr="00970166" w:rsidRDefault="00970166" w:rsidP="00970166">
      <w:pPr>
        <w:pStyle w:val="Pr-formataoHTML"/>
        <w:shd w:val="clear" w:color="auto" w:fill="FFFFFF"/>
        <w:rPr>
          <w:rFonts w:ascii="Consolas" w:hAnsi="Consolas"/>
          <w:b/>
          <w:bCs/>
          <w:color w:val="333333"/>
          <w:sz w:val="18"/>
          <w:szCs w:val="18"/>
          <w:lang w:val="en-US"/>
        </w:rPr>
      </w:pPr>
      <w:r w:rsidRPr="00970166">
        <w:rPr>
          <w:rFonts w:ascii="Consolas" w:hAnsi="Consolas"/>
          <w:b/>
          <w:bCs/>
          <w:color w:val="333333"/>
          <w:sz w:val="18"/>
          <w:szCs w:val="18"/>
        </w:rPr>
        <w:t xml:space="preserve">    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public</w:t>
      </w:r>
      <w:r w:rsidRPr="00970166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class</w:t>
      </w:r>
      <w:r w:rsidRPr="00970166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970166">
        <w:rPr>
          <w:rFonts w:ascii="Consolas" w:hAnsi="Consolas"/>
          <w:b/>
          <w:bCs/>
          <w:color w:val="445588"/>
          <w:sz w:val="18"/>
          <w:szCs w:val="18"/>
          <w:lang w:val="en-US"/>
        </w:rPr>
        <w:t>ActorsController</w:t>
      </w:r>
      <w:r w:rsidRPr="00970166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extends</w:t>
      </w:r>
      <w:r w:rsidRPr="00970166">
        <w:rPr>
          <w:rFonts w:ascii="Consolas" w:hAnsi="Consolas"/>
          <w:color w:val="333333"/>
          <w:sz w:val="18"/>
          <w:szCs w:val="18"/>
          <w:lang w:val="en-US"/>
        </w:rPr>
        <w:t xml:space="preserve"> GenericListController 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{</w:t>
      </w:r>
    </w:p>
    <w:p w14:paraId="68B56C54" w14:textId="77777777" w:rsidR="00970166" w:rsidRPr="00970166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 xml:space="preserve">    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ab/>
        <w:t>public</w:t>
      </w:r>
      <w:r w:rsidRPr="00970166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static</w:t>
      </w:r>
      <w:r w:rsidRPr="00970166">
        <w:rPr>
          <w:rFonts w:ascii="Consolas" w:hAnsi="Consolas"/>
          <w:color w:val="333333"/>
          <w:sz w:val="18"/>
          <w:szCs w:val="18"/>
          <w:lang w:val="en-US"/>
        </w:rPr>
        <w:t xml:space="preserve"> ArrayList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&lt;</w:t>
      </w:r>
      <w:r w:rsidRPr="00970166">
        <w:rPr>
          <w:rFonts w:ascii="Consolas" w:hAnsi="Consolas"/>
          <w:color w:val="333333"/>
          <w:sz w:val="18"/>
          <w:szCs w:val="18"/>
          <w:lang w:val="en-US"/>
        </w:rPr>
        <w:t>TableModel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&gt;</w:t>
      </w:r>
      <w:r w:rsidRPr="00970166">
        <w:rPr>
          <w:rFonts w:ascii="Consolas" w:hAnsi="Consolas"/>
          <w:color w:val="333333"/>
          <w:sz w:val="18"/>
          <w:szCs w:val="18"/>
          <w:lang w:val="en-US"/>
        </w:rPr>
        <w:t xml:space="preserve"> list 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=</w:t>
      </w:r>
      <w:r w:rsidRPr="00970166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new</w:t>
      </w:r>
      <w:r w:rsidRPr="00970166">
        <w:rPr>
          <w:rFonts w:ascii="Consolas" w:hAnsi="Consolas"/>
          <w:color w:val="333333"/>
          <w:sz w:val="18"/>
          <w:szCs w:val="18"/>
          <w:lang w:val="en-US"/>
        </w:rPr>
        <w:t xml:space="preserve"> ArrayList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&lt;&gt;();</w:t>
      </w:r>
    </w:p>
    <w:p w14:paraId="1309AE75" w14:textId="77777777" w:rsidR="00970166" w:rsidRPr="00970166" w:rsidRDefault="00970166" w:rsidP="00970166">
      <w:pPr>
        <w:pStyle w:val="Pr-formataoHTML"/>
        <w:shd w:val="clear" w:color="auto" w:fill="FFFFFF"/>
        <w:rPr>
          <w:rFonts w:ascii="Consolas" w:hAnsi="Consolas"/>
          <w:b/>
          <w:bCs/>
          <w:color w:val="333333"/>
          <w:sz w:val="18"/>
          <w:szCs w:val="18"/>
        </w:rPr>
      </w:pP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 xml:space="preserve">    </w:t>
      </w:r>
      <w:r w:rsidRPr="00970166">
        <w:rPr>
          <w:rFonts w:ascii="Consolas" w:hAnsi="Consolas"/>
          <w:b/>
          <w:bCs/>
          <w:color w:val="333333"/>
          <w:sz w:val="18"/>
          <w:szCs w:val="18"/>
        </w:rPr>
        <w:t>}</w:t>
      </w:r>
    </w:p>
    <w:p w14:paraId="75766D1B" w14:textId="77777777" w:rsidR="00970166" w:rsidRPr="008F3A04" w:rsidRDefault="00970166" w:rsidP="00970166"/>
    <w:p w14:paraId="5B44A443" w14:textId="77777777" w:rsidR="00970166" w:rsidRDefault="00970166" w:rsidP="00970166">
      <w:r>
        <w:rPr>
          <w:b/>
        </w:rPr>
        <w:t xml:space="preserve">3 – </w:t>
      </w:r>
      <w:r>
        <w:t>Crie um método de inicialização para esta lista (</w:t>
      </w:r>
      <w:r w:rsidRPr="0054582E">
        <w:rPr>
          <w:rFonts w:ascii="Courier New" w:hAnsi="Courier New" w:cs="Courier New"/>
        </w:rPr>
        <w:t>setter</w:t>
      </w:r>
      <w:r>
        <w:t>):</w:t>
      </w:r>
    </w:p>
    <w:p w14:paraId="735E7721" w14:textId="77777777" w:rsidR="00970166" w:rsidRDefault="00970166" w:rsidP="00970166"/>
    <w:p w14:paraId="0A0D103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static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setActorsList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3233148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69" w:name="ActorsController.java-30"/>
      <w:bookmarkEnd w:id="76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6CA721A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70" w:name="ActorsController.java-31"/>
      <w:bookmarkEnd w:id="77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ArrayList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&lt;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&gt;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personList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PeopleController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getSharedInstance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62C3271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71" w:name="ActorsController.java-32"/>
      <w:bookmarkEnd w:id="77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list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ArrayList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&lt;&gt;();</w:t>
      </w:r>
    </w:p>
    <w:p w14:paraId="73BF56F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72" w:name="ActorsController.java-33"/>
      <w:bookmarkEnd w:id="77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for(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 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: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personList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0E78827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73" w:name="ActorsController.java-34"/>
      <w:bookmarkEnd w:id="77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TeamMember person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TeamMember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4031302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74" w:name="ActorsController.java-35"/>
      <w:bookmarkEnd w:id="77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</w:p>
    <w:p w14:paraId="3A10E86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75" w:name="ActorsController.java-36"/>
      <w:bookmarkEnd w:id="77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person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getPosition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equals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Position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Actor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)){</w:t>
      </w:r>
    </w:p>
    <w:p w14:paraId="35AFFBD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76" w:name="ActorsController.java-37"/>
      <w:bookmarkEnd w:id="77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add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person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3B5DA48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77" w:name="ActorsController.java-38"/>
      <w:bookmarkEnd w:id="77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127D89B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78" w:name="ActorsController.java-39"/>
      <w:bookmarkEnd w:id="77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7518ED9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79" w:name="ActorsController.java-40"/>
      <w:bookmarkEnd w:id="77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585EEDC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80" w:name="ActorsController.java-41"/>
      <w:bookmarkEnd w:id="78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if(!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isEmpty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4CD5C3B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81" w:name="ActorsController.java-42"/>
      <w:bookmarkEnd w:id="78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selection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009999"/>
          <w:sz w:val="18"/>
          <w:szCs w:val="18"/>
          <w:lang w:val="en-US"/>
        </w:rPr>
        <w:t>0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3FC30393" w14:textId="77777777" w:rsidR="00970166" w:rsidRPr="00BE741E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82" w:name="ActorsController.java-43"/>
      <w:bookmarkEnd w:id="78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BE741E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376CF70B" w14:textId="77777777" w:rsidR="00970166" w:rsidRPr="00BE741E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83" w:name="ActorsController.java-44"/>
      <w:bookmarkEnd w:id="783"/>
      <w:r w:rsidRPr="00BE741E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6A4E3643" w14:textId="77777777" w:rsidR="00970166" w:rsidRPr="00BE741E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84" w:name="ActorsController.java-45"/>
      <w:bookmarkEnd w:id="784"/>
      <w:r w:rsidRPr="00BE741E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setValuesFromObject</w:t>
      </w:r>
      <w:r w:rsidRPr="00BE741E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BE741E">
        <w:rPr>
          <w:rFonts w:ascii="Consolas" w:hAnsi="Consolas" w:cs="Courier New"/>
          <w:color w:val="333333"/>
          <w:sz w:val="18"/>
          <w:szCs w:val="18"/>
          <w:lang w:val="en-US"/>
        </w:rPr>
        <w:t>list</w:t>
      </w:r>
      <w:r w:rsidRPr="00BE741E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55849D4D" w14:textId="77777777" w:rsidR="00970166" w:rsidRPr="008F3A04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785" w:name="ActorsController.java-46"/>
      <w:bookmarkEnd w:id="785"/>
      <w:r w:rsidRPr="00BE741E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5B938191" w14:textId="77777777" w:rsidR="00970166" w:rsidRDefault="00970166" w:rsidP="00970166">
      <w:r>
        <w:t xml:space="preserve">Este será utilizado na tela </w:t>
      </w:r>
      <w:r w:rsidRPr="0054582E">
        <w:rPr>
          <w:rFonts w:ascii="Courier New" w:hAnsi="Courier New" w:cs="Courier New"/>
        </w:rPr>
        <w:t>CastView</w:t>
      </w:r>
      <w:r>
        <w:t xml:space="preserve"> para verificar se já existe ator cadastrado, por isto é estático:</w:t>
      </w:r>
    </w:p>
    <w:p w14:paraId="44DE7569" w14:textId="77777777" w:rsidR="00970166" w:rsidRDefault="00970166" w:rsidP="00970166"/>
    <w:p w14:paraId="254B1FE7" w14:textId="77777777" w:rsidR="00970166" w:rsidRDefault="00970166" w:rsidP="00970166">
      <w:r>
        <w:rPr>
          <w:b/>
        </w:rPr>
        <w:t xml:space="preserve">4 – </w:t>
      </w:r>
      <w:r>
        <w:t>Invoque o método acima no construtor:</w:t>
      </w:r>
    </w:p>
    <w:p w14:paraId="4E13A3D4" w14:textId="77777777" w:rsidR="00970166" w:rsidRPr="008F3A04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8F3A04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public</w:t>
      </w:r>
      <w:r w:rsidRPr="008F3A04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8F3A04">
        <w:rPr>
          <w:rFonts w:ascii="Consolas" w:hAnsi="Consolas" w:cs="Courier New"/>
          <w:b/>
          <w:bCs/>
          <w:color w:val="990000"/>
          <w:sz w:val="18"/>
          <w:szCs w:val="18"/>
        </w:rPr>
        <w:t>ActorsController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()</w:t>
      </w:r>
      <w:r w:rsidRPr="008F3A04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{</w:t>
      </w:r>
    </w:p>
    <w:p w14:paraId="6280DDB8" w14:textId="77777777" w:rsidR="00970166" w:rsidRPr="008F3A04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786" w:name="ActorsController.java-24"/>
      <w:bookmarkEnd w:id="786"/>
      <w:r w:rsidRPr="008F3A04">
        <w:rPr>
          <w:rFonts w:ascii="Consolas" w:hAnsi="Consolas" w:cs="Courier New"/>
          <w:color w:val="333333"/>
          <w:sz w:val="18"/>
          <w:szCs w:val="18"/>
        </w:rPr>
        <w:t xml:space="preserve">        </w:t>
      </w:r>
    </w:p>
    <w:p w14:paraId="04C6D6A8" w14:textId="77777777" w:rsidR="00970166" w:rsidRPr="008F3A04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787" w:name="ActorsController.java-25"/>
      <w:bookmarkEnd w:id="787"/>
      <w:r w:rsidRPr="008F3A04">
        <w:rPr>
          <w:rFonts w:ascii="Consolas" w:hAnsi="Consolas" w:cs="Courier New"/>
          <w:color w:val="333333"/>
          <w:sz w:val="18"/>
          <w:szCs w:val="18"/>
        </w:rPr>
        <w:t xml:space="preserve">        setActorsList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();</w:t>
      </w:r>
    </w:p>
    <w:p w14:paraId="5B259357" w14:textId="77777777" w:rsidR="00970166" w:rsidRPr="008F3A04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788" w:name="ActorsController.java-26"/>
      <w:bookmarkEnd w:id="788"/>
      <w:r w:rsidRPr="008F3A04">
        <w:rPr>
          <w:rFonts w:ascii="Consolas" w:hAnsi="Consolas" w:cs="Courier New"/>
          <w:color w:val="333333"/>
          <w:sz w:val="18"/>
          <w:szCs w:val="18"/>
        </w:rPr>
        <w:t xml:space="preserve">        </w:t>
      </w:r>
    </w:p>
    <w:p w14:paraId="4B92662B" w14:textId="77777777" w:rsidR="00970166" w:rsidRPr="008F3A04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789" w:name="ActorsController.java-27"/>
      <w:bookmarkEnd w:id="789"/>
      <w:r w:rsidRPr="008F3A04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4A66593C" w14:textId="77777777" w:rsidR="00970166" w:rsidRDefault="00970166" w:rsidP="00970166">
      <w:r>
        <w:rPr>
          <w:b/>
        </w:rPr>
        <w:t xml:space="preserve">5 – </w:t>
      </w:r>
      <w:r>
        <w:t>Implemente os métodos abstratos:</w:t>
      </w:r>
    </w:p>
    <w:p w14:paraId="537A35ED" w14:textId="77777777" w:rsidR="00970166" w:rsidRDefault="00970166" w:rsidP="00970166"/>
    <w:p w14:paraId="1273AAD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8F3A04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@Override</w:t>
      </w:r>
    </w:p>
    <w:p w14:paraId="7A6E3A4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90" w:name="ActorsController.java-64"/>
      <w:bookmarkEnd w:id="79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TableModel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getObjectFromString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String string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</w:p>
    <w:p w14:paraId="71BF4BE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91" w:name="ActorsController.java-65"/>
      <w:bookmarkEnd w:id="79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for(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 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: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52D0A68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92" w:name="ActorsController.java-66"/>
      <w:bookmarkEnd w:id="79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TeamMember actor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TeamMember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2991646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93" w:name="ActorsController.java-67"/>
      <w:bookmarkEnd w:id="79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</w:p>
    <w:p w14:paraId="49C4C73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94" w:name="ActorsController.java-68"/>
      <w:bookmarkEnd w:id="79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actor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getName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equals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string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D1A5023" w14:textId="77777777" w:rsidR="00970166" w:rsidRPr="008F3A04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795" w:name="ActorsController.java-69"/>
      <w:bookmarkEnd w:id="79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return</w:t>
      </w:r>
      <w:r w:rsidRPr="008F3A04">
        <w:rPr>
          <w:rFonts w:ascii="Consolas" w:hAnsi="Consolas" w:cs="Courier New"/>
          <w:color w:val="333333"/>
          <w:sz w:val="18"/>
          <w:szCs w:val="18"/>
        </w:rPr>
        <w:t xml:space="preserve"> actor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;</w:t>
      </w:r>
    </w:p>
    <w:p w14:paraId="1580FE13" w14:textId="77777777" w:rsidR="00970166" w:rsidRPr="008F3A04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796" w:name="ActorsController.java-70"/>
      <w:bookmarkEnd w:id="796"/>
      <w:r w:rsidRPr="008F3A04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109FCA97" w14:textId="77777777" w:rsidR="00970166" w:rsidRPr="008F3A04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797" w:name="ActorsController.java-71"/>
      <w:bookmarkEnd w:id="797"/>
      <w:r w:rsidRPr="008F3A04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5D2BB25C" w14:textId="77777777" w:rsidR="00970166" w:rsidRPr="008F3A04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798" w:name="ActorsController.java-72"/>
      <w:bookmarkEnd w:id="798"/>
      <w:r w:rsidRPr="008F3A04">
        <w:rPr>
          <w:rFonts w:ascii="Consolas" w:hAnsi="Consolas" w:cs="Courier New"/>
          <w:color w:val="333333"/>
          <w:sz w:val="18"/>
          <w:szCs w:val="18"/>
        </w:rPr>
        <w:t xml:space="preserve">        </w:t>
      </w:r>
    </w:p>
    <w:p w14:paraId="70665367" w14:textId="77777777" w:rsidR="00970166" w:rsidRPr="008F3A04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799" w:name="ActorsController.java-73"/>
      <w:bookmarkEnd w:id="799"/>
      <w:r w:rsidRPr="008F3A04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return</w:t>
      </w:r>
      <w:r w:rsidRPr="008F3A04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null;</w:t>
      </w:r>
    </w:p>
    <w:p w14:paraId="209A8A69" w14:textId="77777777" w:rsidR="00970166" w:rsidRPr="008F3A04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800" w:name="ActorsController.java-74"/>
      <w:bookmarkEnd w:id="800"/>
      <w:r w:rsidRPr="008F3A04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63BC9883" w14:textId="77777777" w:rsidR="00970166" w:rsidRDefault="00970166" w:rsidP="00970166">
      <w:pPr>
        <w:rPr>
          <w:b/>
        </w:rPr>
      </w:pPr>
    </w:p>
    <w:p w14:paraId="5533C689" w14:textId="77777777" w:rsidR="00970166" w:rsidRDefault="00970166" w:rsidP="00970166">
      <w:r>
        <w:t>Veja a classe completa no material de apoio.</w:t>
      </w:r>
    </w:p>
    <w:p w14:paraId="3E5453A8" w14:textId="77777777" w:rsidR="00970166" w:rsidRDefault="00970166" w:rsidP="00970166"/>
    <w:p w14:paraId="441A1E5C" w14:textId="77777777" w:rsidR="00970166" w:rsidRDefault="00970166" w:rsidP="00970166">
      <w:r>
        <w:t xml:space="preserve">Agora podemos exibir os atores no </w:t>
      </w:r>
      <w:r w:rsidRPr="0054582E">
        <w:rPr>
          <w:rFonts w:ascii="Courier New" w:hAnsi="Courier New" w:cs="Courier New"/>
        </w:rPr>
        <w:t>actorCombobox</w:t>
      </w:r>
      <w:r>
        <w:t>.</w:t>
      </w:r>
    </w:p>
    <w:p w14:paraId="390B9074" w14:textId="77777777" w:rsidR="00970166" w:rsidRDefault="00970166" w:rsidP="00970166"/>
    <w:p w14:paraId="0BB1949A" w14:textId="77777777" w:rsidR="00970166" w:rsidRDefault="00970166" w:rsidP="00970166">
      <w:pPr>
        <w:pStyle w:val="Ttulo4"/>
      </w:pPr>
      <w:r>
        <w:t>4.2.1 – Interligando as Views e Controllers</w:t>
      </w:r>
    </w:p>
    <w:p w14:paraId="369E7EFC" w14:textId="77777777" w:rsidR="00970166" w:rsidRDefault="00970166" w:rsidP="00970166"/>
    <w:p w14:paraId="797A555F" w14:textId="77777777" w:rsidR="00970166" w:rsidRDefault="00970166" w:rsidP="00970166">
      <w:r>
        <w:t>Primeiro vamos invocar a tela de elenco:</w:t>
      </w:r>
    </w:p>
    <w:p w14:paraId="652A16D2" w14:textId="77777777" w:rsidR="00970166" w:rsidRDefault="00970166" w:rsidP="00970166"/>
    <w:p w14:paraId="1ABA5321" w14:textId="77777777" w:rsidR="00970166" w:rsidRDefault="00970166" w:rsidP="00970166">
      <w:r>
        <w:rPr>
          <w:b/>
        </w:rPr>
        <w:t xml:space="preserve">1 – </w:t>
      </w:r>
      <w:r>
        <w:t xml:space="preserve">Em </w:t>
      </w:r>
      <w:r w:rsidRPr="0054582E">
        <w:rPr>
          <w:rFonts w:ascii="Courier New" w:hAnsi="Courier New" w:cs="Courier New"/>
        </w:rPr>
        <w:t>DashboardView</w:t>
      </w:r>
      <w:r>
        <w:t xml:space="preserve">, dê duplo clique no botão </w:t>
      </w:r>
      <w:r w:rsidRPr="0054582E">
        <w:rPr>
          <w:rFonts w:ascii="Courier New" w:hAnsi="Courier New" w:cs="Courier New"/>
        </w:rPr>
        <w:t>castButton</w:t>
      </w:r>
      <w:r>
        <w:t xml:space="preserve"> e insira o seguinte código:</w:t>
      </w:r>
    </w:p>
    <w:p w14:paraId="7913CE7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private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castButtonActionPerformed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java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awt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event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ActionEvent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evt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07E55F6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01" w:name="DashboardView.java-519"/>
      <w:bookmarkEnd w:id="801"/>
    </w:p>
    <w:p w14:paraId="058A1C6F" w14:textId="77777777" w:rsidR="00970166" w:rsidRPr="008F3A04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802" w:name="DashboardView.java-520"/>
      <w:bookmarkEnd w:id="80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if</w:t>
      </w:r>
      <w:r w:rsidRPr="008F3A04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8F3A04">
        <w:rPr>
          <w:rFonts w:ascii="Consolas" w:hAnsi="Consolas" w:cs="Courier New"/>
          <w:color w:val="333333"/>
          <w:sz w:val="18"/>
          <w:szCs w:val="18"/>
        </w:rPr>
        <w:t>ActorsController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8F3A04">
        <w:rPr>
          <w:rFonts w:ascii="Consolas" w:hAnsi="Consolas" w:cs="Courier New"/>
          <w:color w:val="008080"/>
          <w:sz w:val="18"/>
          <w:szCs w:val="18"/>
        </w:rPr>
        <w:t>list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8F3A04">
        <w:rPr>
          <w:rFonts w:ascii="Consolas" w:hAnsi="Consolas" w:cs="Courier New"/>
          <w:color w:val="008080"/>
          <w:sz w:val="18"/>
          <w:szCs w:val="18"/>
        </w:rPr>
        <w:t>isEmpty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())</w:t>
      </w:r>
      <w:r w:rsidRPr="008F3A04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{</w:t>
      </w:r>
    </w:p>
    <w:p w14:paraId="1E718746" w14:textId="77777777" w:rsidR="00970166" w:rsidRPr="008F3A04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803" w:name="DashboardView.java-521"/>
      <w:bookmarkEnd w:id="803"/>
      <w:r w:rsidRPr="008F3A04">
        <w:rPr>
          <w:rFonts w:ascii="Consolas" w:hAnsi="Consolas" w:cs="Courier New"/>
          <w:color w:val="333333"/>
          <w:sz w:val="18"/>
          <w:szCs w:val="18"/>
        </w:rPr>
        <w:t xml:space="preserve">            JOptionPane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8F3A04">
        <w:rPr>
          <w:rFonts w:ascii="Consolas" w:hAnsi="Consolas" w:cs="Courier New"/>
          <w:color w:val="008080"/>
          <w:sz w:val="18"/>
          <w:szCs w:val="18"/>
        </w:rPr>
        <w:t>showMessageDialog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(null,</w:t>
      </w:r>
      <w:r w:rsidRPr="008F3A04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8F3A04">
        <w:rPr>
          <w:rFonts w:ascii="Consolas" w:hAnsi="Consolas" w:cs="Courier New"/>
          <w:color w:val="BB8844"/>
          <w:sz w:val="18"/>
          <w:szCs w:val="18"/>
        </w:rPr>
        <w:t>"Não há nenhum ator registrado. Registre ao menos um ator antes de adicionar o elenco."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8F3A04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8F3A04">
        <w:rPr>
          <w:rFonts w:ascii="Consolas" w:hAnsi="Consolas" w:cs="Courier New"/>
          <w:color w:val="BB8844"/>
          <w:sz w:val="18"/>
          <w:szCs w:val="18"/>
        </w:rPr>
        <w:t>"Atenção"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8F3A04">
        <w:rPr>
          <w:rFonts w:ascii="Consolas" w:hAnsi="Consolas" w:cs="Courier New"/>
          <w:color w:val="333333"/>
          <w:sz w:val="18"/>
          <w:szCs w:val="18"/>
        </w:rPr>
        <w:t xml:space="preserve"> DISPOSE_ON_CLOSE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045F3DB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04" w:name="DashboardView.java-522"/>
      <w:bookmarkEnd w:id="804"/>
      <w:r w:rsidRPr="008F3A04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else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54CF01D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05" w:name="DashboardView.java-523"/>
      <w:bookmarkEnd w:id="80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CastView castView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CastView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(this,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rootPaneCheckingEnabled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2486CB6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06" w:name="DashboardView.java-524"/>
      <w:bookmarkEnd w:id="80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castView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setVisible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(true);</w:t>
      </w:r>
    </w:p>
    <w:p w14:paraId="62362BF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07" w:name="DashboardView.java-525"/>
      <w:bookmarkEnd w:id="80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5342BFF6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  <w:bookmarkStart w:id="808" w:name="DashboardView.java-526"/>
      <w:bookmarkEnd w:id="80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42CB108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</w:p>
    <w:p w14:paraId="0346659D" w14:textId="77777777" w:rsidR="00970166" w:rsidRPr="00364F21" w:rsidRDefault="00970166" w:rsidP="00970166">
      <w:pPr>
        <w:rPr>
          <w:lang w:val="en-US"/>
          <w:rPrChange w:id="809" w:author="Oliveira, Sizue" w:date="2016-12-13T16:48:00Z">
            <w:rPr/>
          </w:rPrChange>
        </w:rPr>
      </w:pPr>
      <w:r w:rsidRPr="00364F21">
        <w:rPr>
          <w:b/>
          <w:lang w:val="en-US"/>
          <w:rPrChange w:id="810" w:author="Oliveira, Sizue" w:date="2016-12-13T16:48:00Z">
            <w:rPr>
              <w:b/>
            </w:rPr>
          </w:rPrChange>
        </w:rPr>
        <w:t xml:space="preserve">2 – </w:t>
      </w:r>
      <w:r w:rsidRPr="00364F21">
        <w:rPr>
          <w:lang w:val="en-US"/>
          <w:rPrChange w:id="811" w:author="Oliveira, Sizue" w:date="2016-12-13T16:48:00Z">
            <w:rPr/>
          </w:rPrChange>
        </w:rPr>
        <w:t xml:space="preserve">Inicialize o </w:t>
      </w:r>
      <w:r w:rsidRPr="00364F21">
        <w:rPr>
          <w:rFonts w:ascii="Courier New" w:hAnsi="Courier New" w:cs="Courier New"/>
          <w:lang w:val="en-US"/>
          <w:rPrChange w:id="812" w:author="Oliveira, Sizue" w:date="2016-12-13T16:48:00Z">
            <w:rPr>
              <w:rFonts w:ascii="Courier New" w:hAnsi="Courier New" w:cs="Courier New"/>
            </w:rPr>
          </w:rPrChange>
        </w:rPr>
        <w:t>ActorsController</w:t>
      </w:r>
      <w:r w:rsidRPr="00364F21">
        <w:rPr>
          <w:lang w:val="en-US"/>
          <w:rPrChange w:id="813" w:author="Oliveira, Sizue" w:date="2016-12-13T16:48:00Z">
            <w:rPr/>
          </w:rPrChange>
        </w:rPr>
        <w:t xml:space="preserve"> no construtor:</w:t>
      </w:r>
    </w:p>
    <w:p w14:paraId="3EB4E59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364F21">
        <w:rPr>
          <w:rFonts w:ascii="Consolas" w:hAnsi="Consolas" w:cs="Courier New"/>
          <w:b/>
          <w:bCs/>
          <w:color w:val="333333"/>
          <w:sz w:val="18"/>
          <w:szCs w:val="18"/>
          <w:lang w:val="en-US"/>
          <w:rPrChange w:id="814" w:author="Oliveira, Sizue" w:date="2016-12-13T16:48:00Z">
            <w:rPr>
              <w:rFonts w:ascii="Consolas" w:hAnsi="Consolas" w:cs="Courier New"/>
              <w:b/>
              <w:bCs/>
              <w:color w:val="333333"/>
              <w:sz w:val="18"/>
              <w:szCs w:val="18"/>
            </w:rPr>
          </w:rPrChange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DashboardView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3CD8BC7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initComponents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61C3975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ActorsController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setActorsList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2792E57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 xml:space="preserve">    </w:t>
      </w:r>
    </w:p>
    <w:p w14:paraId="4978CFEE" w14:textId="77777777" w:rsidR="00970166" w:rsidRPr="00970166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</w:rPr>
      </w:pPr>
      <w:r w:rsidRPr="004927B7">
        <w:rPr>
          <w:rFonts w:ascii="Consolas" w:hAnsi="Consolas"/>
          <w:b/>
          <w:bCs/>
          <w:color w:val="333333"/>
          <w:sz w:val="18"/>
          <w:szCs w:val="18"/>
          <w:lang w:val="en-US"/>
        </w:rPr>
        <w:t xml:space="preserve">        </w:t>
      </w:r>
      <w:r w:rsidRPr="00970166">
        <w:rPr>
          <w:rFonts w:ascii="Consolas" w:hAnsi="Consolas"/>
          <w:i/>
          <w:iCs/>
          <w:color w:val="999988"/>
          <w:sz w:val="18"/>
          <w:szCs w:val="18"/>
        </w:rPr>
        <w:t>// ...</w:t>
      </w:r>
    </w:p>
    <w:p w14:paraId="3ACDB9EC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</w:p>
    <w:p w14:paraId="0162721F" w14:textId="77777777" w:rsidR="00970166" w:rsidRPr="001F446C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}</w:t>
      </w:r>
    </w:p>
    <w:p w14:paraId="38C0CB81" w14:textId="77777777" w:rsidR="00970166" w:rsidRPr="008F3A04" w:rsidRDefault="00970166" w:rsidP="00970166"/>
    <w:p w14:paraId="574BEF33" w14:textId="77777777" w:rsidR="00970166" w:rsidRDefault="00970166" w:rsidP="00970166">
      <w:r>
        <w:t xml:space="preserve">Veja a classe </w:t>
      </w:r>
      <w:r w:rsidRPr="0054582E">
        <w:rPr>
          <w:rFonts w:ascii="Courier New" w:hAnsi="Courier New" w:cs="Courier New"/>
        </w:rPr>
        <w:t>DashboardView</w:t>
      </w:r>
      <w:r>
        <w:t xml:space="preserve"> completa no material de apoio.</w:t>
      </w:r>
    </w:p>
    <w:p w14:paraId="17246CF1" w14:textId="77777777" w:rsidR="00970166" w:rsidRDefault="00970166" w:rsidP="00970166"/>
    <w:p w14:paraId="6B74253A" w14:textId="77777777" w:rsidR="00970166" w:rsidRDefault="00970166" w:rsidP="00970166">
      <w:r>
        <w:rPr>
          <w:b/>
        </w:rPr>
        <w:t xml:space="preserve">3 – </w:t>
      </w:r>
      <w:r>
        <w:t xml:space="preserve">Em </w:t>
      </w:r>
      <w:r w:rsidRPr="0054582E">
        <w:rPr>
          <w:rFonts w:ascii="Courier New" w:hAnsi="Courier New" w:cs="Courier New"/>
        </w:rPr>
        <w:t>CastView</w:t>
      </w:r>
      <w:r>
        <w:t xml:space="preserve">, configure o model de </w:t>
      </w:r>
      <w:r w:rsidRPr="0054582E">
        <w:rPr>
          <w:rFonts w:ascii="Courier New" w:hAnsi="Courier New" w:cs="Courier New"/>
        </w:rPr>
        <w:t>actorCombobox</w:t>
      </w:r>
      <w:r>
        <w:t xml:space="preserve"> para receber os valores de </w:t>
      </w:r>
      <w:r w:rsidRPr="0054582E">
        <w:rPr>
          <w:rFonts w:ascii="Courier New" w:hAnsi="Courier New" w:cs="Courier New"/>
        </w:rPr>
        <w:t>ActorsController</w:t>
      </w:r>
      <w:r>
        <w:t>:</w:t>
      </w:r>
    </w:p>
    <w:p w14:paraId="61C50D71" w14:textId="77777777" w:rsidR="00970166" w:rsidRDefault="00571B2F" w:rsidP="00970166">
      <w:pPr>
        <w:keepNext/>
        <w:jc w:val="center"/>
      </w:pPr>
      <w:r>
        <w:rPr>
          <w:noProof/>
        </w:rPr>
        <w:pict w14:anchorId="553A303D">
          <v:shape id="Imagem 40" o:spid="_x0000_i1046" type="#_x0000_t75" style="width:332.55pt;height:189.95pt;visibility:visible">
            <v:imagedata r:id="rId30" o:title=""/>
          </v:shape>
        </w:pict>
      </w:r>
    </w:p>
    <w:p w14:paraId="5FA18D21" w14:textId="77777777" w:rsidR="00970166" w:rsidRPr="001F446C" w:rsidRDefault="00970166" w:rsidP="00970166">
      <w:pPr>
        <w:pStyle w:val="Legenda"/>
        <w:jc w:val="center"/>
      </w:pPr>
      <w:r>
        <w:t xml:space="preserve">Figura 5. </w:t>
      </w:r>
      <w:fldSimple w:instr=" SEQ Figura_5. \* ARABIC ">
        <w:r>
          <w:rPr>
            <w:noProof/>
          </w:rPr>
          <w:t>21</w:t>
        </w:r>
      </w:fldSimple>
      <w:r>
        <w:t xml:space="preserve"> - Configurando o model de actorCombobox</w:t>
      </w:r>
    </w:p>
    <w:p w14:paraId="53B0061A" w14:textId="77777777" w:rsidR="00970166" w:rsidRDefault="00970166" w:rsidP="00970166">
      <w:r>
        <w:t>Não se esqueça de importar tudo que a IDE pede.</w:t>
      </w:r>
    </w:p>
    <w:p w14:paraId="22E6E87E" w14:textId="77777777" w:rsidR="00970166" w:rsidRDefault="00970166" w:rsidP="00970166"/>
    <w:p w14:paraId="0F71E379" w14:textId="77777777" w:rsidR="00970166" w:rsidRDefault="00970166" w:rsidP="00970166">
      <w:r>
        <w:rPr>
          <w:b/>
        </w:rPr>
        <w:t xml:space="preserve">4 – </w:t>
      </w:r>
      <w:r>
        <w:t xml:space="preserve">Crie um atributo para </w:t>
      </w:r>
      <w:r w:rsidRPr="0054582E">
        <w:rPr>
          <w:rFonts w:ascii="Courier New" w:hAnsi="Courier New" w:cs="Courier New"/>
        </w:rPr>
        <w:t>CastController</w:t>
      </w:r>
      <w:r>
        <w:t>, inicialize-o e inicialize o model da tabela:</w:t>
      </w:r>
    </w:p>
    <w:p w14:paraId="1F304731" w14:textId="77777777" w:rsidR="00970166" w:rsidRDefault="00970166" w:rsidP="00970166"/>
    <w:p w14:paraId="1A27D90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class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CastView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extends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javax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swing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JDialog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05BE8EA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15" w:name="CastView.java-25"/>
      <w:bookmarkEnd w:id="815"/>
    </w:p>
    <w:p w14:paraId="7A74839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16" w:name="CastView.java-26"/>
      <w:bookmarkEnd w:id="81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CastController controller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null;</w:t>
      </w:r>
    </w:p>
    <w:p w14:paraId="62E87A7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i/>
          <w:iCs/>
          <w:color w:val="999988"/>
          <w:sz w:val="18"/>
          <w:szCs w:val="18"/>
          <w:lang w:val="en-US"/>
        </w:rPr>
      </w:pPr>
      <w:bookmarkStart w:id="817" w:name="CastView.java-27"/>
      <w:bookmarkEnd w:id="817"/>
    </w:p>
    <w:p w14:paraId="0BAFF06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i/>
          <w:iCs/>
          <w:color w:val="999988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CastView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java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awt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Frame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parent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boolean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modal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77A6042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18" w:name="CastView.java-34"/>
      <w:bookmarkEnd w:id="81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super(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parent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modal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36F9D4C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19" w:name="CastView.java-35"/>
      <w:bookmarkEnd w:id="81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initComponents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2964F8A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20" w:name="CastView.java-36"/>
      <w:bookmarkEnd w:id="82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Movie movie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MoviesController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getSharedInstance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getSelectedObject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21A45CD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21" w:name="CastView.java-37"/>
      <w:bookmarkEnd w:id="82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398A57B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22" w:name="CastView.java-38"/>
      <w:bookmarkEnd w:id="82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controller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CastController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getSharedInstance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0B54808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23" w:name="CastView.java-39"/>
      <w:bookmarkEnd w:id="82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getCast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());</w:t>
      </w:r>
    </w:p>
    <w:p w14:paraId="43D425A5" w14:textId="77777777" w:rsidR="00970166" w:rsidRPr="00364F21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rPrChange w:id="824" w:author="Oliveira, Sizue" w:date="2016-12-13T16:48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</w:pPr>
      <w:bookmarkStart w:id="825" w:name="CastView.java-40"/>
      <w:bookmarkEnd w:id="82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364F21">
        <w:rPr>
          <w:rFonts w:ascii="Consolas" w:hAnsi="Consolas" w:cs="Courier New"/>
          <w:color w:val="333333"/>
          <w:sz w:val="18"/>
          <w:szCs w:val="18"/>
          <w:rPrChange w:id="826" w:author="Oliveira, Sizue" w:date="2016-12-13T16:48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>castTable</w:t>
      </w:r>
      <w:r w:rsidRPr="00364F21">
        <w:rPr>
          <w:rFonts w:ascii="Consolas" w:hAnsi="Consolas" w:cs="Courier New"/>
          <w:b/>
          <w:bCs/>
          <w:color w:val="333333"/>
          <w:sz w:val="18"/>
          <w:szCs w:val="18"/>
          <w:rPrChange w:id="827" w:author="Oliveira, Sizue" w:date="2016-12-13T16:48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.</w:t>
      </w:r>
      <w:r w:rsidRPr="00364F21">
        <w:rPr>
          <w:rFonts w:ascii="Consolas" w:hAnsi="Consolas" w:cs="Courier New"/>
          <w:color w:val="008080"/>
          <w:sz w:val="18"/>
          <w:szCs w:val="18"/>
          <w:rPrChange w:id="828" w:author="Oliveira, Sizue" w:date="2016-12-13T16:48:00Z">
            <w:rPr>
              <w:rFonts w:ascii="Consolas" w:hAnsi="Consolas" w:cs="Courier New"/>
              <w:color w:val="008080"/>
              <w:sz w:val="18"/>
              <w:szCs w:val="18"/>
              <w:lang w:val="en-US"/>
            </w:rPr>
          </w:rPrChange>
        </w:rPr>
        <w:t>setModel</w:t>
      </w:r>
      <w:r w:rsidRPr="00364F21">
        <w:rPr>
          <w:rFonts w:ascii="Consolas" w:hAnsi="Consolas" w:cs="Courier New"/>
          <w:b/>
          <w:bCs/>
          <w:color w:val="333333"/>
          <w:sz w:val="18"/>
          <w:szCs w:val="18"/>
          <w:rPrChange w:id="829" w:author="Oliveira, Sizue" w:date="2016-12-13T16:48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(</w:t>
      </w:r>
      <w:r w:rsidRPr="00364F21">
        <w:rPr>
          <w:rFonts w:ascii="Consolas" w:hAnsi="Consolas" w:cs="Courier New"/>
          <w:color w:val="333333"/>
          <w:sz w:val="18"/>
          <w:szCs w:val="18"/>
          <w:rPrChange w:id="830" w:author="Oliveira, Sizue" w:date="2016-12-13T16:48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>controller</w:t>
      </w:r>
      <w:r w:rsidRPr="00364F21">
        <w:rPr>
          <w:rFonts w:ascii="Consolas" w:hAnsi="Consolas" w:cs="Courier New"/>
          <w:b/>
          <w:bCs/>
          <w:color w:val="333333"/>
          <w:sz w:val="18"/>
          <w:szCs w:val="18"/>
          <w:rPrChange w:id="831" w:author="Oliveira, Sizue" w:date="2016-12-13T16:48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.</w:t>
      </w:r>
      <w:r w:rsidRPr="00364F21">
        <w:rPr>
          <w:rFonts w:ascii="Consolas" w:hAnsi="Consolas" w:cs="Courier New"/>
          <w:color w:val="008080"/>
          <w:sz w:val="18"/>
          <w:szCs w:val="18"/>
          <w:rPrChange w:id="832" w:author="Oliveira, Sizue" w:date="2016-12-13T16:48:00Z">
            <w:rPr>
              <w:rFonts w:ascii="Consolas" w:hAnsi="Consolas" w:cs="Courier New"/>
              <w:color w:val="008080"/>
              <w:sz w:val="18"/>
              <w:szCs w:val="18"/>
              <w:lang w:val="en-US"/>
            </w:rPr>
          </w:rPrChange>
        </w:rPr>
        <w:t>getTableModel</w:t>
      </w:r>
      <w:r w:rsidRPr="00364F21">
        <w:rPr>
          <w:rFonts w:ascii="Consolas" w:hAnsi="Consolas" w:cs="Courier New"/>
          <w:b/>
          <w:bCs/>
          <w:color w:val="333333"/>
          <w:sz w:val="18"/>
          <w:szCs w:val="18"/>
          <w:rPrChange w:id="833" w:author="Oliveira, Sizue" w:date="2016-12-13T16:48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());</w:t>
      </w:r>
    </w:p>
    <w:p w14:paraId="3CB4F9EB" w14:textId="77777777" w:rsidR="00970166" w:rsidRPr="001F446C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364F21">
        <w:rPr>
          <w:rFonts w:ascii="Consolas" w:hAnsi="Consolas" w:cs="Courier New"/>
          <w:b/>
          <w:bCs/>
          <w:color w:val="333333"/>
          <w:sz w:val="18"/>
          <w:szCs w:val="18"/>
          <w:rPrChange w:id="834" w:author="Oliveira, Sizue" w:date="2016-12-13T16:48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 xml:space="preserve">    </w:t>
      </w:r>
      <w:r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05E47116" w14:textId="77777777" w:rsidR="00970166" w:rsidRPr="001F446C" w:rsidRDefault="00970166" w:rsidP="00970166">
      <w:r>
        <w:t>}</w:t>
      </w:r>
    </w:p>
    <w:p w14:paraId="27D2FBC3" w14:textId="77777777" w:rsidR="00970166" w:rsidRPr="001F446C" w:rsidRDefault="00970166" w:rsidP="00970166">
      <w:r>
        <w:t xml:space="preserve">Esta inicialização garante que você utilize a lista </w:t>
      </w:r>
      <w:r w:rsidRPr="0054582E">
        <w:rPr>
          <w:rFonts w:ascii="Courier New" w:hAnsi="Courier New" w:cs="Courier New"/>
        </w:rPr>
        <w:t>cast</w:t>
      </w:r>
      <w:r>
        <w:t xml:space="preserve"> do filme selecionado.</w:t>
      </w:r>
    </w:p>
    <w:p w14:paraId="6411261A" w14:textId="77777777" w:rsidR="00970166" w:rsidRDefault="00970166" w:rsidP="00970166">
      <w:pPr>
        <w:rPr>
          <w:b/>
        </w:rPr>
      </w:pPr>
    </w:p>
    <w:p w14:paraId="00EFB17B" w14:textId="77777777" w:rsidR="00970166" w:rsidRDefault="00970166" w:rsidP="00970166">
      <w:r>
        <w:rPr>
          <w:b/>
        </w:rPr>
        <w:t xml:space="preserve">5 – </w:t>
      </w:r>
      <w:r>
        <w:t xml:space="preserve">Adicione os </w:t>
      </w:r>
      <w:r w:rsidRPr="0054582E">
        <w:rPr>
          <w:rFonts w:ascii="Courier New" w:hAnsi="Courier New" w:cs="Courier New"/>
        </w:rPr>
        <w:t>listeners</w:t>
      </w:r>
      <w:r>
        <w:t xml:space="preserve"> de seleção da tabela:</w:t>
      </w:r>
    </w:p>
    <w:p w14:paraId="06785CB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1F446C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CastView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java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awt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Frame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parent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boolean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modal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528A296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i/>
          <w:iCs/>
          <w:color w:val="999988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i/>
          <w:iCs/>
          <w:color w:val="999988"/>
          <w:sz w:val="18"/>
          <w:szCs w:val="18"/>
          <w:lang w:val="en-US"/>
        </w:rPr>
        <w:t>// ...</w:t>
      </w:r>
    </w:p>
    <w:p w14:paraId="1962637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i/>
          <w:iCs/>
          <w:color w:val="999988"/>
          <w:sz w:val="18"/>
          <w:szCs w:val="18"/>
          <w:lang w:val="en-US"/>
        </w:rPr>
      </w:pPr>
    </w:p>
    <w:p w14:paraId="6E8E6BB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deleteButton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(false);</w:t>
      </w:r>
    </w:p>
    <w:p w14:paraId="68C696F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35" w:name="CastView.java-43"/>
      <w:bookmarkEnd w:id="835"/>
    </w:p>
    <w:p w14:paraId="259A024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36" w:name="CastView.java-44"/>
      <w:bookmarkEnd w:id="83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castTable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getSelectionModel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addListSelectionListener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ListSelectionListener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20555BD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37" w:name="CastView.java-45"/>
      <w:bookmarkEnd w:id="837"/>
    </w:p>
    <w:p w14:paraId="05B22ED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38" w:name="CastView.java-46"/>
      <w:bookmarkEnd w:id="83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@Override</w:t>
      </w:r>
    </w:p>
    <w:p w14:paraId="1FBBA3C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39" w:name="CastView.java-47"/>
      <w:bookmarkEnd w:id="83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valueChanged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ListSelectionEvent event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7C85FF0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40" w:name="CastView.java-48"/>
      <w:bookmarkEnd w:id="84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int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selectedRow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castTable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getSelectedRow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3B966AB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41" w:name="CastView.java-49"/>
      <w:bookmarkEnd w:id="84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</w:t>
      </w:r>
    </w:p>
    <w:p w14:paraId="1487E18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42" w:name="CastView.java-50"/>
      <w:bookmarkEnd w:id="84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selectedRow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&gt;=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009999"/>
          <w:sz w:val="18"/>
          <w:szCs w:val="18"/>
          <w:lang w:val="en-US"/>
        </w:rPr>
        <w:t>0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3BE451C9" w14:textId="77777777" w:rsidR="00970166" w:rsidRPr="00BE741E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843" w:name="CastView.java-51"/>
      <w:bookmarkEnd w:id="84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    </w:t>
      </w:r>
      <w:r w:rsidRPr="00BE741E">
        <w:rPr>
          <w:rFonts w:ascii="Consolas" w:hAnsi="Consolas" w:cs="Courier New"/>
          <w:color w:val="333333"/>
          <w:sz w:val="18"/>
          <w:szCs w:val="18"/>
        </w:rPr>
        <w:t>deleteButton</w:t>
      </w:r>
      <w:r w:rsidRPr="00BE741E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BE741E">
        <w:rPr>
          <w:rFonts w:ascii="Consolas" w:hAnsi="Consolas" w:cs="Courier New"/>
          <w:color w:val="008080"/>
          <w:sz w:val="18"/>
          <w:szCs w:val="18"/>
        </w:rPr>
        <w:t>setEnabled</w:t>
      </w:r>
      <w:r w:rsidRPr="00BE741E">
        <w:rPr>
          <w:rFonts w:ascii="Consolas" w:hAnsi="Consolas" w:cs="Courier New"/>
          <w:b/>
          <w:bCs/>
          <w:color w:val="333333"/>
          <w:sz w:val="18"/>
          <w:szCs w:val="18"/>
        </w:rPr>
        <w:t>(true);</w:t>
      </w:r>
    </w:p>
    <w:p w14:paraId="41226004" w14:textId="77777777" w:rsidR="00970166" w:rsidRPr="00DD48AD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844" w:name="CastView.java-52"/>
      <w:bookmarkEnd w:id="844"/>
      <w:r w:rsidRPr="00BE741E">
        <w:rPr>
          <w:rFonts w:ascii="Consolas" w:hAnsi="Consolas" w:cs="Courier New"/>
          <w:color w:val="333333"/>
          <w:sz w:val="18"/>
          <w:szCs w:val="18"/>
        </w:rPr>
        <w:t xml:space="preserve">                </w:t>
      </w:r>
      <w:r w:rsidRPr="00DD48AD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5ECA44AE" w14:textId="77777777" w:rsidR="00970166" w:rsidRPr="00DD48AD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845" w:name="CastView.java-53"/>
      <w:bookmarkEnd w:id="845"/>
      <w:r w:rsidRPr="00DD48AD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r w:rsidRPr="00DD48AD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10B9AF24" w14:textId="77777777" w:rsidR="00970166" w:rsidRPr="00DD48AD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846" w:name="CastView.java-54"/>
      <w:bookmarkEnd w:id="846"/>
      <w:r w:rsidRPr="00DD48AD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DD48AD">
        <w:rPr>
          <w:rFonts w:ascii="Consolas" w:hAnsi="Consolas" w:cs="Courier New"/>
          <w:b/>
          <w:bCs/>
          <w:color w:val="333333"/>
          <w:sz w:val="18"/>
          <w:szCs w:val="18"/>
        </w:rPr>
        <w:t>})</w:t>
      </w:r>
      <w:bookmarkStart w:id="847" w:name="CastView.java-55"/>
      <w:bookmarkEnd w:id="847"/>
      <w:r>
        <w:rPr>
          <w:rFonts w:ascii="Consolas" w:hAnsi="Consolas" w:cs="Courier New"/>
          <w:b/>
          <w:bCs/>
          <w:color w:val="333333"/>
          <w:sz w:val="18"/>
          <w:szCs w:val="18"/>
        </w:rPr>
        <w:t>;</w:t>
      </w:r>
    </w:p>
    <w:p w14:paraId="3E80A915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i/>
          <w:iCs/>
          <w:color w:val="999988"/>
          <w:sz w:val="18"/>
          <w:szCs w:val="18"/>
        </w:rPr>
      </w:pPr>
    </w:p>
    <w:p w14:paraId="68E35C86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</w:p>
    <w:p w14:paraId="75616EF9" w14:textId="77777777" w:rsidR="00970166" w:rsidRPr="001F446C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}</w:t>
      </w:r>
    </w:p>
    <w:p w14:paraId="35EB2EAF" w14:textId="77777777" w:rsidR="00970166" w:rsidRDefault="00970166" w:rsidP="00970166">
      <w:pPr>
        <w:rPr>
          <w:b/>
        </w:rPr>
      </w:pPr>
      <w:r>
        <w:rPr>
          <w:b/>
        </w:rPr>
        <w:t xml:space="preserve">6 - </w:t>
      </w:r>
      <w:r>
        <w:t xml:space="preserve"> Por fim implemente os métodos do botão </w:t>
      </w:r>
      <w:r>
        <w:rPr>
          <w:b/>
        </w:rPr>
        <w:t xml:space="preserve">Adicionar </w:t>
      </w:r>
      <w:r>
        <w:t xml:space="preserve">e </w:t>
      </w:r>
      <w:r>
        <w:rPr>
          <w:b/>
        </w:rPr>
        <w:t xml:space="preserve"> Deletar.</w:t>
      </w:r>
    </w:p>
    <w:p w14:paraId="1A6ABC87" w14:textId="77777777" w:rsidR="00970166" w:rsidRDefault="00970166" w:rsidP="00970166">
      <w:pPr>
        <w:rPr>
          <w:b/>
        </w:rPr>
      </w:pPr>
    </w:p>
    <w:p w14:paraId="0BCF4F6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6553C8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private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deleteButtonActionPerformed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java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awt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event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ActionEvent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evt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2B26CDE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48" w:name="CastView.java-175"/>
      <w:bookmarkEnd w:id="84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int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selectedRow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castTable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getSelectedRow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0AB617C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49" w:name="CastView.java-176"/>
      <w:bookmarkEnd w:id="849"/>
    </w:p>
    <w:p w14:paraId="06BBB0C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50" w:name="CastView.java-177"/>
      <w:bookmarkEnd w:id="85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selectedRow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&gt;=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009999"/>
          <w:sz w:val="18"/>
          <w:szCs w:val="18"/>
          <w:lang w:val="en-US"/>
        </w:rPr>
        <w:t>0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6979503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51" w:name="CastView.java-178"/>
      <w:bookmarkEnd w:id="85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CastMember cast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CastMember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selectedRow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6E07B90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52" w:name="CastView.java-179"/>
      <w:bookmarkEnd w:id="85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delete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cast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39523A5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53" w:name="CastView.java-180"/>
      <w:bookmarkEnd w:id="85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22947AD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54" w:name="CastView.java-181"/>
      <w:bookmarkEnd w:id="854"/>
    </w:p>
    <w:p w14:paraId="353A3BA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55" w:name="CastView.java-182"/>
      <w:bookmarkEnd w:id="85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castTable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());</w:t>
      </w:r>
    </w:p>
    <w:p w14:paraId="160FB84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56" w:name="CastView.java-183"/>
      <w:bookmarkEnd w:id="85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setSelectedObject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(null);</w:t>
      </w:r>
    </w:p>
    <w:p w14:paraId="741C8B1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57" w:name="CastView.java-184"/>
      <w:bookmarkEnd w:id="85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0611371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58" w:name="CastView.java-185"/>
      <w:bookmarkEnd w:id="85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deleteButton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(false);</w:t>
      </w:r>
    </w:p>
    <w:p w14:paraId="5D7B54A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59" w:name="CastView.java-186"/>
      <w:bookmarkEnd w:id="859"/>
    </w:p>
    <w:p w14:paraId="5F6C838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60" w:name="CastView.java-187"/>
      <w:bookmarkEnd w:id="86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60FFD17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61" w:name="CastView.java-188"/>
      <w:bookmarkEnd w:id="86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5113141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62" w:name="CastView.java-189"/>
      <w:bookmarkEnd w:id="862"/>
    </w:p>
    <w:p w14:paraId="63F5FAE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63" w:name="CastView.java-190"/>
      <w:bookmarkEnd w:id="86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private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addButtonActionPerformed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java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awt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event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ActionEvent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evt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6EA8A17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64" w:name="CastView.java-191"/>
      <w:bookmarkEnd w:id="86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5646B7E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65" w:name="CastView.java-192"/>
      <w:bookmarkEnd w:id="86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characterTextField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isEmpty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720B08B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66" w:name="CastView.java-193"/>
      <w:bookmarkEnd w:id="86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JOptionPane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showMessageDialog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(null,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"Especifique o nome do personagem."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"Atenção"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DISPOSE_ON_CLOSE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2C5B2E5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67" w:name="CastView.java-194"/>
      <w:bookmarkEnd w:id="86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}else{</w:t>
      </w:r>
    </w:p>
    <w:p w14:paraId="410DF78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68" w:name="CastView.java-195"/>
      <w:bookmarkEnd w:id="86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TeamMember person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TeamMember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actorCombobox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getSelectedItem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4FDED9A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69" w:name="CastView.java-196"/>
      <w:bookmarkEnd w:id="86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lastRenderedPageBreak/>
        <w:t xml:space="preserve">            Actor actor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Actor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person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getName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());</w:t>
      </w:r>
    </w:p>
    <w:p w14:paraId="3350B80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70" w:name="CastView.java-197"/>
      <w:bookmarkEnd w:id="87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CastMember cast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CastMember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actor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getName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characterTextField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());</w:t>
      </w:r>
    </w:p>
    <w:p w14:paraId="3AB1C98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71" w:name="CastView.java-198"/>
      <w:bookmarkEnd w:id="87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</w:p>
    <w:p w14:paraId="518C1A3A" w14:textId="77777777" w:rsidR="00970166" w:rsidRPr="006553C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872" w:name="CastView.java-199"/>
      <w:bookmarkEnd w:id="87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6553C8">
        <w:rPr>
          <w:rFonts w:ascii="Consolas" w:hAnsi="Consolas" w:cs="Courier New"/>
          <w:color w:val="333333"/>
          <w:sz w:val="18"/>
          <w:szCs w:val="18"/>
        </w:rPr>
        <w:t>controller</w:t>
      </w:r>
      <w:r w:rsidRPr="006553C8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6553C8">
        <w:rPr>
          <w:rFonts w:ascii="Consolas" w:hAnsi="Consolas" w:cs="Courier New"/>
          <w:color w:val="008080"/>
          <w:sz w:val="18"/>
          <w:szCs w:val="18"/>
        </w:rPr>
        <w:t>save</w:t>
      </w:r>
      <w:r w:rsidRPr="006553C8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6553C8">
        <w:rPr>
          <w:rFonts w:ascii="Consolas" w:hAnsi="Consolas" w:cs="Courier New"/>
          <w:color w:val="333333"/>
          <w:sz w:val="18"/>
          <w:szCs w:val="18"/>
        </w:rPr>
        <w:t>cast</w:t>
      </w:r>
      <w:r w:rsidRPr="006553C8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06D6FE09" w14:textId="77777777" w:rsidR="00970166" w:rsidRPr="006553C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873" w:name="CastView.java-200"/>
      <w:bookmarkEnd w:id="873"/>
      <w:r w:rsidRPr="006553C8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</w:p>
    <w:p w14:paraId="00DC6661" w14:textId="77777777" w:rsidR="00970166" w:rsidRPr="006553C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874" w:name="CastView.java-201"/>
      <w:bookmarkEnd w:id="874"/>
      <w:r w:rsidRPr="006553C8">
        <w:rPr>
          <w:rFonts w:ascii="Consolas" w:hAnsi="Consolas" w:cs="Courier New"/>
          <w:color w:val="333333"/>
          <w:sz w:val="18"/>
          <w:szCs w:val="18"/>
        </w:rPr>
        <w:t xml:space="preserve">            JOptionPane</w:t>
      </w:r>
      <w:r w:rsidRPr="006553C8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6553C8">
        <w:rPr>
          <w:rFonts w:ascii="Consolas" w:hAnsi="Consolas" w:cs="Courier New"/>
          <w:color w:val="008080"/>
          <w:sz w:val="18"/>
          <w:szCs w:val="18"/>
        </w:rPr>
        <w:t>showMessageDialog</w:t>
      </w:r>
      <w:r w:rsidRPr="006553C8">
        <w:rPr>
          <w:rFonts w:ascii="Consolas" w:hAnsi="Consolas" w:cs="Courier New"/>
          <w:b/>
          <w:bCs/>
          <w:color w:val="333333"/>
          <w:sz w:val="18"/>
          <w:szCs w:val="18"/>
        </w:rPr>
        <w:t>(null,</w:t>
      </w:r>
      <w:r w:rsidRPr="006553C8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6553C8">
        <w:rPr>
          <w:rFonts w:ascii="Consolas" w:hAnsi="Consolas" w:cs="Courier New"/>
          <w:color w:val="BB8844"/>
          <w:sz w:val="18"/>
          <w:szCs w:val="18"/>
        </w:rPr>
        <w:t>"Personagem adicionado com sucesso."</w:t>
      </w:r>
      <w:r w:rsidRPr="006553C8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6553C8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6553C8">
        <w:rPr>
          <w:rFonts w:ascii="Consolas" w:hAnsi="Consolas" w:cs="Courier New"/>
          <w:color w:val="BB8844"/>
          <w:sz w:val="18"/>
          <w:szCs w:val="18"/>
        </w:rPr>
        <w:t>"Sucesso"</w:t>
      </w:r>
      <w:r w:rsidRPr="006553C8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6553C8">
        <w:rPr>
          <w:rFonts w:ascii="Consolas" w:hAnsi="Consolas" w:cs="Courier New"/>
          <w:color w:val="333333"/>
          <w:sz w:val="18"/>
          <w:szCs w:val="18"/>
        </w:rPr>
        <w:t xml:space="preserve"> DISPOSE_ON_CLOSE</w:t>
      </w:r>
      <w:r w:rsidRPr="006553C8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2250592D" w14:textId="77777777" w:rsidR="00970166" w:rsidRPr="006553C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875" w:name="CastView.java-202"/>
      <w:bookmarkEnd w:id="875"/>
      <w:r w:rsidRPr="006553C8">
        <w:rPr>
          <w:rFonts w:ascii="Consolas" w:hAnsi="Consolas" w:cs="Courier New"/>
          <w:color w:val="333333"/>
          <w:sz w:val="18"/>
          <w:szCs w:val="18"/>
        </w:rPr>
        <w:t xml:space="preserve">            castTable</w:t>
      </w:r>
      <w:r w:rsidRPr="006553C8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6553C8">
        <w:rPr>
          <w:rFonts w:ascii="Consolas" w:hAnsi="Consolas" w:cs="Courier New"/>
          <w:color w:val="008080"/>
          <w:sz w:val="18"/>
          <w:szCs w:val="18"/>
        </w:rPr>
        <w:t>setModel</w:t>
      </w:r>
      <w:r w:rsidRPr="006553C8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6553C8">
        <w:rPr>
          <w:rFonts w:ascii="Consolas" w:hAnsi="Consolas" w:cs="Courier New"/>
          <w:color w:val="333333"/>
          <w:sz w:val="18"/>
          <w:szCs w:val="18"/>
        </w:rPr>
        <w:t>controller</w:t>
      </w:r>
      <w:r w:rsidRPr="006553C8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6553C8">
        <w:rPr>
          <w:rFonts w:ascii="Consolas" w:hAnsi="Consolas" w:cs="Courier New"/>
          <w:color w:val="008080"/>
          <w:sz w:val="18"/>
          <w:szCs w:val="18"/>
        </w:rPr>
        <w:t>getTableModel</w:t>
      </w:r>
      <w:r w:rsidRPr="006553C8">
        <w:rPr>
          <w:rFonts w:ascii="Consolas" w:hAnsi="Consolas" w:cs="Courier New"/>
          <w:b/>
          <w:bCs/>
          <w:color w:val="333333"/>
          <w:sz w:val="18"/>
          <w:szCs w:val="18"/>
        </w:rPr>
        <w:t>());</w:t>
      </w:r>
    </w:p>
    <w:p w14:paraId="7F79E731" w14:textId="77777777" w:rsidR="00970166" w:rsidRPr="006553C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876" w:name="CastView.java-203"/>
      <w:bookmarkEnd w:id="876"/>
      <w:r w:rsidRPr="006553C8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6553C8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02A731F6" w14:textId="77777777" w:rsidR="00970166" w:rsidRPr="006553C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877" w:name="CastView.java-204"/>
      <w:bookmarkEnd w:id="877"/>
    </w:p>
    <w:p w14:paraId="63345C7E" w14:textId="77777777" w:rsidR="00970166" w:rsidRPr="006553C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878" w:name="CastView.java-205"/>
      <w:bookmarkEnd w:id="878"/>
      <w:r w:rsidRPr="006553C8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6553C8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6ACD3B78" w14:textId="77777777" w:rsidR="00970166" w:rsidRDefault="00970166" w:rsidP="00970166">
      <w:pPr>
        <w:rPr>
          <w:b/>
        </w:rPr>
      </w:pPr>
    </w:p>
    <w:p w14:paraId="5E6F5870" w14:textId="77777777" w:rsidR="00970166" w:rsidRDefault="00970166" w:rsidP="00970166">
      <w:pPr>
        <w:rPr>
          <w:b/>
        </w:rPr>
      </w:pPr>
      <w:r>
        <w:rPr>
          <w:b/>
        </w:rPr>
        <w:t>Veja o código completo no material de apoio.</w:t>
      </w:r>
    </w:p>
    <w:p w14:paraId="70A0A59D" w14:textId="77777777" w:rsidR="00970166" w:rsidRPr="006553C8" w:rsidRDefault="00970166" w:rsidP="00970166">
      <w:pPr>
        <w:rPr>
          <w:b/>
        </w:rPr>
      </w:pPr>
    </w:p>
    <w:p w14:paraId="5DFE6B93" w14:textId="77777777" w:rsidR="00970166" w:rsidRDefault="00970166" w:rsidP="00970166">
      <w:pPr>
        <w:pStyle w:val="Ttulo2"/>
      </w:pPr>
      <w:r>
        <w:t>5 - Para onde partir daqui</w:t>
      </w:r>
    </w:p>
    <w:p w14:paraId="0471C3D8" w14:textId="77777777" w:rsidR="00970166" w:rsidRDefault="00970166" w:rsidP="00970166">
      <w:r>
        <w:t>A partir daqui não teremos novidades. As tarefas se tornarão cada vez mais repetitivas. É uma grande chance de você, educador, treinar o seu domínio sobre a linguagem. Disponibilizaremos o aplicativo pronto e funcionando para que você tome como referência, mas é de grande importância que você finalize por você mesmo, pois desta maneira você conseguira depurar e resolver os erros de programação. Isto é importante pois os alunos aparecerão com muitos problemas e erros no código, e se você não tiver um domínio maior da aplicação e não estiver habituado a pesquisar e depurar, não conseguirá ajudar o aluno. Este final de projeto é uma boa oportunidade para treinar isto. Para ajudar, mostraremos uma ordem de execução para que você possa se guiar e não se perder no meio de tantos arquivos.</w:t>
      </w:r>
    </w:p>
    <w:p w14:paraId="1B72D5FD" w14:textId="77777777" w:rsidR="00970166" w:rsidRDefault="00970166" w:rsidP="00970166">
      <w:pPr>
        <w:pStyle w:val="ListaColorida-nfase11"/>
        <w:numPr>
          <w:ilvl w:val="0"/>
          <w:numId w:val="4"/>
        </w:numPr>
        <w:spacing w:before="120" w:after="120"/>
      </w:pPr>
      <w:r>
        <w:t>Tela de cadastro de Produtoras</w:t>
      </w:r>
    </w:p>
    <w:p w14:paraId="1F881E4F" w14:textId="77777777" w:rsidR="00970166" w:rsidRDefault="00970166" w:rsidP="00970166">
      <w:pPr>
        <w:pStyle w:val="ListaColorida-nfase11"/>
        <w:numPr>
          <w:ilvl w:val="1"/>
          <w:numId w:val="4"/>
        </w:numPr>
        <w:spacing w:before="120" w:after="120"/>
      </w:pPr>
      <w:r>
        <w:t>Mesmo procedimento do cadastro de Pessoas</w:t>
      </w:r>
    </w:p>
    <w:p w14:paraId="43FF768B" w14:textId="77777777" w:rsidR="00970166" w:rsidRDefault="00970166" w:rsidP="00970166">
      <w:pPr>
        <w:pStyle w:val="ListaColorida-nfase11"/>
        <w:numPr>
          <w:ilvl w:val="1"/>
          <w:numId w:val="4"/>
        </w:numPr>
        <w:spacing w:before="120" w:after="120"/>
      </w:pPr>
      <w:r>
        <w:t>Crie o Controller de Produtoras e Países antes</w:t>
      </w:r>
    </w:p>
    <w:p w14:paraId="3A739507" w14:textId="77777777" w:rsidR="00970166" w:rsidRDefault="00970166" w:rsidP="00970166">
      <w:pPr>
        <w:pStyle w:val="ListaColorida-nfase11"/>
        <w:numPr>
          <w:ilvl w:val="0"/>
          <w:numId w:val="4"/>
        </w:numPr>
        <w:spacing w:before="120" w:after="120"/>
      </w:pPr>
      <w:r>
        <w:t>Controller de Produtoras</w:t>
      </w:r>
    </w:p>
    <w:p w14:paraId="7F2901E9" w14:textId="77777777" w:rsidR="00970166" w:rsidRDefault="00970166" w:rsidP="00970166">
      <w:pPr>
        <w:pStyle w:val="ListaColorida-nfase11"/>
        <w:numPr>
          <w:ilvl w:val="1"/>
          <w:numId w:val="4"/>
        </w:numPr>
        <w:spacing w:before="120" w:after="120"/>
      </w:pPr>
      <w:r>
        <w:t>Mesmo procedimento do Controller de Pessoas.</w:t>
      </w:r>
    </w:p>
    <w:p w14:paraId="633B35B6" w14:textId="77777777" w:rsidR="00970166" w:rsidRDefault="00970166" w:rsidP="00970166">
      <w:pPr>
        <w:pStyle w:val="ListaColorida-nfase11"/>
        <w:numPr>
          <w:ilvl w:val="1"/>
          <w:numId w:val="4"/>
        </w:numPr>
        <w:spacing w:before="120" w:after="120"/>
      </w:pPr>
      <w:r>
        <w:t>Crie o Controller de Países antes=</w:t>
      </w:r>
    </w:p>
    <w:p w14:paraId="718880DF" w14:textId="77777777" w:rsidR="00970166" w:rsidRDefault="00970166" w:rsidP="00970166">
      <w:pPr>
        <w:pStyle w:val="ListaColorida-nfase11"/>
        <w:numPr>
          <w:ilvl w:val="0"/>
          <w:numId w:val="4"/>
        </w:numPr>
        <w:spacing w:before="120" w:after="120"/>
      </w:pPr>
      <w:r>
        <w:t xml:space="preserve">Controller de Países </w:t>
      </w:r>
    </w:p>
    <w:p w14:paraId="1CC4F196" w14:textId="77777777" w:rsidR="00970166" w:rsidRDefault="00970166" w:rsidP="00970166">
      <w:pPr>
        <w:pStyle w:val="ListaColorida-nfase11"/>
        <w:numPr>
          <w:ilvl w:val="1"/>
          <w:numId w:val="4"/>
        </w:numPr>
        <w:spacing w:before="120" w:after="120"/>
      </w:pPr>
      <w:r>
        <w:t>Mesmo procedimento do Controller de Gêneros</w:t>
      </w:r>
    </w:p>
    <w:p w14:paraId="4A74C3A9" w14:textId="77777777" w:rsidR="00970166" w:rsidRDefault="00970166" w:rsidP="00970166">
      <w:pPr>
        <w:pStyle w:val="ListaColorida-nfase11"/>
        <w:numPr>
          <w:ilvl w:val="0"/>
          <w:numId w:val="4"/>
        </w:numPr>
        <w:spacing w:before="120" w:after="120"/>
      </w:pPr>
      <w:r>
        <w:t>Tela de cadastro de equipe no filme</w:t>
      </w:r>
    </w:p>
    <w:p w14:paraId="7C82FEC3" w14:textId="77777777" w:rsidR="00970166" w:rsidRDefault="00970166" w:rsidP="00970166">
      <w:pPr>
        <w:pStyle w:val="ListaColorida-nfase11"/>
        <w:numPr>
          <w:ilvl w:val="1"/>
          <w:numId w:val="4"/>
        </w:numPr>
        <w:spacing w:before="120" w:after="120"/>
      </w:pPr>
      <w:r>
        <w:t>Mesmo procedimento da tela de Elenco</w:t>
      </w:r>
    </w:p>
    <w:p w14:paraId="48746CE9" w14:textId="77777777" w:rsidR="00970166" w:rsidRDefault="00970166" w:rsidP="00970166">
      <w:pPr>
        <w:pStyle w:val="ListaColorida-nfase11"/>
        <w:numPr>
          <w:ilvl w:val="1"/>
          <w:numId w:val="4"/>
        </w:numPr>
        <w:spacing w:before="120" w:after="120"/>
      </w:pPr>
      <w:r>
        <w:t>Crie o Controller de Equipe primeiro</w:t>
      </w:r>
    </w:p>
    <w:p w14:paraId="3582FA0A" w14:textId="77777777" w:rsidR="00970166" w:rsidRDefault="00970166" w:rsidP="00970166">
      <w:pPr>
        <w:pStyle w:val="ListaColorida-nfase11"/>
        <w:numPr>
          <w:ilvl w:val="0"/>
          <w:numId w:val="4"/>
        </w:numPr>
        <w:spacing w:before="120" w:after="120"/>
      </w:pPr>
      <w:r>
        <w:t>Controller de Equipe</w:t>
      </w:r>
    </w:p>
    <w:p w14:paraId="7CBF31D6" w14:textId="77777777" w:rsidR="00970166" w:rsidRDefault="00970166" w:rsidP="00970166">
      <w:pPr>
        <w:pStyle w:val="ListaColorida-nfase11"/>
        <w:numPr>
          <w:ilvl w:val="1"/>
          <w:numId w:val="4"/>
        </w:numPr>
        <w:spacing w:before="120" w:after="120"/>
      </w:pPr>
      <w:r>
        <w:t>Mesmo procedimento do Controller de Elenco</w:t>
      </w:r>
    </w:p>
    <w:p w14:paraId="4DE7E7A3" w14:textId="77777777" w:rsidR="00970166" w:rsidRDefault="00970166" w:rsidP="00970166">
      <w:pPr>
        <w:pStyle w:val="ListaColorida-nfase11"/>
        <w:numPr>
          <w:ilvl w:val="0"/>
          <w:numId w:val="4"/>
        </w:numPr>
        <w:spacing w:before="120" w:after="120"/>
      </w:pPr>
      <w:r>
        <w:t>Tela de cadastro de produtoras no filme</w:t>
      </w:r>
    </w:p>
    <w:p w14:paraId="54AE2CA8" w14:textId="77777777" w:rsidR="00970166" w:rsidRDefault="00970166" w:rsidP="00970166">
      <w:pPr>
        <w:pStyle w:val="ListaColorida-nfase11"/>
        <w:numPr>
          <w:ilvl w:val="1"/>
          <w:numId w:val="4"/>
        </w:numPr>
        <w:spacing w:before="120" w:after="120"/>
      </w:pPr>
      <w:r>
        <w:t>Mesmo procedimento da tela de Elenco</w:t>
      </w:r>
    </w:p>
    <w:p w14:paraId="38F41E12" w14:textId="77777777" w:rsidR="00970166" w:rsidRDefault="00970166" w:rsidP="00970166">
      <w:pPr>
        <w:pStyle w:val="ListaColorida-nfase11"/>
        <w:numPr>
          <w:ilvl w:val="1"/>
          <w:numId w:val="4"/>
        </w:numPr>
        <w:spacing w:before="120" w:after="120"/>
      </w:pPr>
      <w:r>
        <w:t>Crie o Controller de Produtoras primeiro</w:t>
      </w:r>
    </w:p>
    <w:p w14:paraId="083267BE" w14:textId="77777777" w:rsidR="00970166" w:rsidRDefault="00970166" w:rsidP="00970166">
      <w:pPr>
        <w:pStyle w:val="ListaColorida-nfase11"/>
        <w:numPr>
          <w:ilvl w:val="0"/>
          <w:numId w:val="4"/>
        </w:numPr>
        <w:spacing w:before="120" w:after="120"/>
      </w:pPr>
      <w:r>
        <w:t>Controller de Produtoras</w:t>
      </w:r>
    </w:p>
    <w:p w14:paraId="10C29747" w14:textId="77777777" w:rsidR="00970166" w:rsidRDefault="00970166" w:rsidP="00970166">
      <w:pPr>
        <w:pStyle w:val="ListaColorida-nfase11"/>
        <w:numPr>
          <w:ilvl w:val="1"/>
          <w:numId w:val="4"/>
        </w:numPr>
        <w:spacing w:before="120" w:after="120"/>
      </w:pPr>
      <w:r>
        <w:t>Mesmo procedimento do Controller de Elenco</w:t>
      </w:r>
    </w:p>
    <w:p w14:paraId="14323B90" w14:textId="77777777" w:rsidR="00970166" w:rsidRDefault="00970166" w:rsidP="00970166"/>
    <w:p w14:paraId="6623C2B3" w14:textId="77777777" w:rsidR="00970166" w:rsidRDefault="00970166" w:rsidP="00970166">
      <w:pPr>
        <w:rPr>
          <w:ins w:id="879" w:author="Willian" w:date="2016-12-15T02:03:00Z"/>
        </w:rPr>
      </w:pPr>
      <w:r>
        <w:t>Utilize os Mockups e protótipos para basear-se.</w:t>
      </w:r>
    </w:p>
    <w:p w14:paraId="3F109BE9" w14:textId="77777777" w:rsidR="00571B2F" w:rsidRDefault="00571B2F" w:rsidP="00970166">
      <w:pPr>
        <w:rPr>
          <w:ins w:id="880" w:author="Willian" w:date="2016-12-15T02:03:00Z"/>
        </w:rPr>
      </w:pPr>
    </w:p>
    <w:p w14:paraId="3999AF43" w14:textId="77777777" w:rsidR="00571B2F" w:rsidRDefault="00571B2F" w:rsidP="00571B2F">
      <w:pPr>
        <w:pBdr>
          <w:bottom w:val="single" w:sz="4" w:space="1" w:color="auto"/>
        </w:pBdr>
        <w:rPr>
          <w:ins w:id="881" w:author="Willian" w:date="2016-12-15T02:03:00Z"/>
        </w:rPr>
      </w:pPr>
    </w:p>
    <w:p w14:paraId="57E57707" w14:textId="77777777" w:rsidR="00571B2F" w:rsidRPr="00571B2F" w:rsidRDefault="00571B2F" w:rsidP="00571B2F">
      <w:pPr>
        <w:pStyle w:val="Ttulo3"/>
        <w:rPr>
          <w:ins w:id="882" w:author="Willian" w:date="2016-12-15T02:03:00Z"/>
          <w:color w:val="7F7F7F"/>
        </w:rPr>
      </w:pPr>
      <w:ins w:id="883" w:author="Willian" w:date="2016-12-15T02:03:00Z">
        <w:r w:rsidRPr="00571B2F">
          <w:rPr>
            <w:color w:val="7F7F7F"/>
          </w:rPr>
          <w:t>COTEÚDOS COMPLEMENTARES</w:t>
        </w:r>
      </w:ins>
    </w:p>
    <w:p w14:paraId="6DCBA8F2" w14:textId="77777777" w:rsidR="007101FD" w:rsidRDefault="007101FD" w:rsidP="007101FD">
      <w:pPr>
        <w:rPr>
          <w:ins w:id="884" w:author="Willian" w:date="2016-12-15T02:28:00Z"/>
        </w:rPr>
      </w:pPr>
      <w:ins w:id="885" w:author="Willian" w:date="2016-12-15T02:28:00Z">
        <w:r>
          <w:lastRenderedPageBreak/>
          <w:t xml:space="preserve">Você, </w:t>
        </w:r>
        <w:r w:rsidRPr="00561E8D">
          <w:t xml:space="preserve">Educador, </w:t>
        </w:r>
        <w:r>
          <w:t>deve</w:t>
        </w:r>
        <w:r w:rsidRPr="00561E8D">
          <w:t xml:space="preserve"> agregar novos conhecimentos sobre os assuntos desta aula</w:t>
        </w:r>
        <w:r>
          <w:t>. C</w:t>
        </w:r>
        <w:r w:rsidRPr="00561E8D">
          <w:t>onheça algumas sugestões de conteúdo:</w:t>
        </w:r>
      </w:ins>
    </w:p>
    <w:p w14:paraId="391D49F2" w14:textId="77777777" w:rsidR="007101FD" w:rsidRDefault="007101FD" w:rsidP="007101FD">
      <w:pPr>
        <w:numPr>
          <w:ilvl w:val="0"/>
          <w:numId w:val="49"/>
        </w:numPr>
        <w:rPr>
          <w:ins w:id="886" w:author="Willian" w:date="2016-12-15T02:28:00Z"/>
        </w:rPr>
      </w:pPr>
      <w:ins w:id="887" w:author="Willian" w:date="2016-12-15T02:28:00Z">
        <w:r>
          <w:t>Leia a 8</w:t>
        </w:r>
        <w:r w:rsidRPr="00603E24">
          <w:rPr>
            <w:vertAlign w:val="superscript"/>
          </w:rPr>
          <w:t>a</w:t>
        </w:r>
        <w:r>
          <w:t xml:space="preserve"> edição (2010) da obra </w:t>
        </w:r>
        <w:r w:rsidRPr="00473175">
          <w:rPr>
            <w:b/>
          </w:rPr>
          <w:t>Java – Como Programar</w:t>
        </w:r>
        <w:r>
          <w:rPr>
            <w:b/>
          </w:rPr>
          <w:t xml:space="preserve">, </w:t>
        </w:r>
        <w:r>
          <w:t>do autor Deitel, publicada pela editora Prentice Hall. </w:t>
        </w:r>
      </w:ins>
    </w:p>
    <w:p w14:paraId="33AAA766" w14:textId="77777777" w:rsidR="007101FD" w:rsidRDefault="007101FD" w:rsidP="007101FD">
      <w:pPr>
        <w:ind w:left="720"/>
        <w:rPr>
          <w:ins w:id="888" w:author="Willian" w:date="2016-12-15T02:28:00Z"/>
        </w:rPr>
      </w:pPr>
    </w:p>
    <w:p w14:paraId="34E4CFC5" w14:textId="77777777" w:rsidR="007101FD" w:rsidRDefault="007101FD" w:rsidP="007101FD">
      <w:pPr>
        <w:ind w:left="720"/>
        <w:rPr>
          <w:ins w:id="889" w:author="Willian" w:date="2016-12-15T02:28:00Z"/>
        </w:rPr>
      </w:pPr>
      <w:ins w:id="890" w:author="Willian" w:date="2016-12-15T02:28:00Z">
        <w:r>
          <w:t>Este livro apresenta: aulas desde básicas até avançadas sobre programação Java. Esta é a unidade final do curso. Supomos que o aluno não terá mais dificuldades com a linguagem Java, então este livro será um bom cookbook para você, educador, e o aluno consultar soluções mais sofisticadas para os problemas desta aula.</w:t>
        </w:r>
      </w:ins>
    </w:p>
    <w:p w14:paraId="490378A1" w14:textId="77777777" w:rsidR="007101FD" w:rsidRDefault="007101FD" w:rsidP="007101FD">
      <w:pPr>
        <w:ind w:left="720"/>
        <w:rPr>
          <w:ins w:id="891" w:author="Willian" w:date="2016-12-15T02:28:00Z"/>
        </w:rPr>
      </w:pPr>
    </w:p>
    <w:p w14:paraId="25379DF1" w14:textId="77777777" w:rsidR="007101FD" w:rsidRPr="00A42A33" w:rsidRDefault="007101FD" w:rsidP="007101FD">
      <w:pPr>
        <w:numPr>
          <w:ilvl w:val="0"/>
          <w:numId w:val="49"/>
        </w:numPr>
        <w:rPr>
          <w:ins w:id="892" w:author="Willian" w:date="2016-12-15T02:28:00Z"/>
        </w:rPr>
      </w:pPr>
      <w:ins w:id="893" w:author="Willian" w:date="2016-12-15T02:28:00Z">
        <w:r w:rsidRPr="00A42A33">
          <w:t xml:space="preserve">Leia a 1a edição (2006) da obra </w:t>
        </w:r>
        <w:r w:rsidRPr="00A42A33">
          <w:rPr>
            <w:b/>
          </w:rPr>
          <w:t>Swing: A Beginners Guide</w:t>
        </w:r>
        <w:r w:rsidRPr="00A42A33">
          <w:t>, do autor Gilleanes T. A. Guedes, publicado pela editora McGraw-Hill.</w:t>
        </w:r>
      </w:ins>
    </w:p>
    <w:p w14:paraId="61B2FE24" w14:textId="77777777" w:rsidR="007101FD" w:rsidRDefault="007101FD" w:rsidP="007101FD">
      <w:pPr>
        <w:ind w:left="720"/>
        <w:rPr>
          <w:ins w:id="894" w:author="Willian" w:date="2016-12-15T02:28:00Z"/>
        </w:rPr>
      </w:pPr>
    </w:p>
    <w:p w14:paraId="2ACC91E2" w14:textId="77777777" w:rsidR="007101FD" w:rsidRPr="00A42A33" w:rsidRDefault="007101FD" w:rsidP="007101FD">
      <w:pPr>
        <w:ind w:left="720"/>
        <w:rPr>
          <w:ins w:id="895" w:author="Willian" w:date="2016-12-15T02:28:00Z"/>
        </w:rPr>
      </w:pPr>
      <w:ins w:id="896" w:author="Willian" w:date="2016-12-15T02:28:00Z">
        <w:r w:rsidRPr="00A42A33">
          <w:t>Este livro contém: material complementar para desenvolvimento em Swing. Este livro poderá servir como referência na execução dos TDPs.</w:t>
        </w:r>
      </w:ins>
    </w:p>
    <w:p w14:paraId="751C6E83" w14:textId="77777777" w:rsidR="00571B2F" w:rsidRPr="00571B2F" w:rsidRDefault="00571B2F" w:rsidP="00571B2F">
      <w:pPr>
        <w:pStyle w:val="Ttulo3"/>
        <w:rPr>
          <w:ins w:id="897" w:author="Willian" w:date="2016-12-15T02:03:00Z"/>
          <w:color w:val="7F7F7F"/>
        </w:rPr>
      </w:pPr>
      <w:bookmarkStart w:id="898" w:name="_GoBack"/>
      <w:bookmarkEnd w:id="898"/>
      <w:ins w:id="899" w:author="Willian" w:date="2016-12-15T02:03:00Z">
        <w:r w:rsidRPr="00571B2F">
          <w:rPr>
            <w:color w:val="7F7F7F"/>
          </w:rPr>
          <w:t>REFERÊNCIAS</w:t>
        </w:r>
      </w:ins>
    </w:p>
    <w:p w14:paraId="5EC88CC7" w14:textId="77777777" w:rsidR="00571B2F" w:rsidRPr="007F601C" w:rsidRDefault="00571B2F" w:rsidP="00571B2F">
      <w:pPr>
        <w:numPr>
          <w:ilvl w:val="0"/>
          <w:numId w:val="48"/>
        </w:numPr>
        <w:shd w:val="clear" w:color="auto" w:fill="FFFFFF"/>
        <w:spacing w:before="100" w:beforeAutospacing="1" w:after="100" w:afterAutospacing="1"/>
        <w:jc w:val="left"/>
        <w:rPr>
          <w:ins w:id="900" w:author="Willian" w:date="2016-12-15T02:03:00Z"/>
          <w:rFonts w:ascii="Arial" w:eastAsia="Times New Roman" w:hAnsi="Arial" w:cs="Arial"/>
          <w:color w:val="222222"/>
          <w:sz w:val="19"/>
          <w:szCs w:val="19"/>
          <w:lang w:val="en-US"/>
        </w:rPr>
      </w:pPr>
      <w:ins w:id="901" w:author="Willian" w:date="2016-12-15T02:03:00Z">
        <w:r w:rsidRPr="00705966">
          <w:rPr>
            <w:rFonts w:ascii="Arial" w:eastAsia="Times New Roman" w:hAnsi="Arial" w:cs="Arial"/>
            <w:color w:val="222222"/>
            <w:sz w:val="19"/>
            <w:szCs w:val="19"/>
            <w:lang w:val="en-US"/>
          </w:rPr>
          <w:t xml:space="preserve">GUEDES, GILLEANES T. A. </w:t>
        </w:r>
        <w:r w:rsidRPr="00705966">
          <w:rPr>
            <w:rFonts w:ascii="Arial" w:eastAsia="Times New Roman" w:hAnsi="Arial" w:cs="Arial"/>
            <w:b/>
            <w:color w:val="222222"/>
            <w:sz w:val="19"/>
            <w:szCs w:val="19"/>
            <w:lang w:val="en-US"/>
          </w:rPr>
          <w:t xml:space="preserve">Swing: A Beginners Guide. </w:t>
        </w:r>
        <w:r w:rsidRPr="007F601C">
          <w:rPr>
            <w:rFonts w:ascii="Arial" w:eastAsia="Times New Roman" w:hAnsi="Arial" w:cs="Arial"/>
            <w:color w:val="222222"/>
            <w:sz w:val="19"/>
            <w:szCs w:val="19"/>
          </w:rPr>
          <w:t>McGraw-Hill</w:t>
        </w:r>
        <w:r>
          <w:rPr>
            <w:rFonts w:ascii="Arial" w:eastAsia="Times New Roman" w:hAnsi="Arial" w:cs="Arial"/>
            <w:color w:val="222222"/>
            <w:sz w:val="19"/>
            <w:szCs w:val="19"/>
          </w:rPr>
          <w:t>. 1</w:t>
        </w:r>
        <w:r w:rsidRPr="001353CF">
          <w:rPr>
            <w:rFonts w:ascii="Arial" w:eastAsia="Times New Roman" w:hAnsi="Arial" w:cs="Arial"/>
            <w:color w:val="222222"/>
            <w:sz w:val="19"/>
            <w:szCs w:val="19"/>
            <w:vertAlign w:val="superscript"/>
          </w:rPr>
          <w:t>a</w:t>
        </w:r>
        <w:r w:rsidRPr="001F1E81">
          <w:rPr>
            <w:rFonts w:ascii="Arial" w:eastAsia="Times New Roman" w:hAnsi="Arial" w:cs="Arial"/>
            <w:bCs/>
            <w:sz w:val="19"/>
            <w:szCs w:val="19"/>
            <w:lang w:val="en-US"/>
          </w:rPr>
          <w:t xml:space="preserve"> </w:t>
        </w:r>
        <w:r>
          <w:rPr>
            <w:rFonts w:ascii="Arial" w:eastAsia="Times New Roman" w:hAnsi="Arial" w:cs="Arial"/>
            <w:bCs/>
            <w:sz w:val="19"/>
            <w:szCs w:val="19"/>
            <w:lang w:val="en-US"/>
          </w:rPr>
          <w:t>Edição, 2006.</w:t>
        </w:r>
      </w:ins>
    </w:p>
    <w:p w14:paraId="4ECD8B6E" w14:textId="77777777" w:rsidR="00571B2F" w:rsidRPr="00571B2F" w:rsidRDefault="00571B2F" w:rsidP="00571B2F">
      <w:pPr>
        <w:pStyle w:val="Ttulo3"/>
        <w:rPr>
          <w:ins w:id="902" w:author="Willian" w:date="2016-12-15T02:03:00Z"/>
          <w:color w:val="7F7F7F"/>
          <w:sz w:val="24"/>
        </w:rPr>
      </w:pPr>
      <w:ins w:id="903" w:author="Willian" w:date="2016-12-15T02:03:00Z">
        <w:r w:rsidRPr="00571B2F">
          <w:rPr>
            <w:color w:val="7F7F7F"/>
            <w:sz w:val="24"/>
          </w:rPr>
          <w:t>Conheça todas as referências utilizadas pelo autor para elaboração dessa aula no Livro do Aluno:</w:t>
        </w:r>
      </w:ins>
    </w:p>
    <w:p w14:paraId="3E6ACC55" w14:textId="77777777" w:rsidR="00571B2F" w:rsidRDefault="00571B2F" w:rsidP="00571B2F">
      <w:pPr>
        <w:numPr>
          <w:ilvl w:val="0"/>
          <w:numId w:val="48"/>
        </w:numPr>
        <w:shd w:val="clear" w:color="auto" w:fill="FFFFFF"/>
        <w:spacing w:before="100" w:beforeAutospacing="1" w:after="100" w:afterAutospacing="1"/>
        <w:jc w:val="left"/>
        <w:rPr>
          <w:ins w:id="904" w:author="Willian" w:date="2016-12-15T02:03:00Z"/>
          <w:rFonts w:ascii="Arial" w:eastAsia="Times New Roman" w:hAnsi="Arial" w:cs="Arial"/>
          <w:color w:val="222222"/>
          <w:sz w:val="19"/>
          <w:szCs w:val="19"/>
          <w:lang w:val="en-US"/>
        </w:rPr>
      </w:pPr>
      <w:ins w:id="905" w:author="Willian" w:date="2016-12-15T02:03:00Z">
        <w:r>
          <w:t>NETBEANS</w:t>
        </w:r>
        <w:r w:rsidRPr="00C163CC">
          <w:t xml:space="preserve">. </w:t>
        </w:r>
        <w:r>
          <w:rPr>
            <w:b/>
          </w:rPr>
          <w:t>Swing</w:t>
        </w:r>
        <w:r w:rsidRPr="00C163CC">
          <w:t>. Disponível em</w:t>
        </w:r>
        <w:r>
          <w:t>:</w:t>
        </w:r>
        <w:r w:rsidRPr="00C163CC">
          <w:t xml:space="preserve"> &lt;</w:t>
        </w:r>
        <w:r w:rsidRPr="00705966">
          <w:rPr>
            <w:rFonts w:ascii="Arial" w:eastAsia="Times New Roman" w:hAnsi="Arial" w:cs="Arial"/>
            <w:color w:val="222222"/>
            <w:sz w:val="19"/>
            <w:szCs w:val="19"/>
          </w:rPr>
          <w:t xml:space="preserve">https://netbeans.org/features/java-on-client/swing_pt_BR.html&gt;. </w:t>
        </w:r>
        <w:r>
          <w:rPr>
            <w:rFonts w:ascii="Arial" w:eastAsia="Times New Roman" w:hAnsi="Arial" w:cs="Arial"/>
            <w:color w:val="222222"/>
            <w:sz w:val="19"/>
            <w:szCs w:val="19"/>
            <w:lang w:val="en-US"/>
          </w:rPr>
          <w:t>Acessado em 13 dec. 2016.</w:t>
        </w:r>
      </w:ins>
    </w:p>
    <w:p w14:paraId="222DBCC3" w14:textId="77777777" w:rsidR="00571B2F" w:rsidRDefault="00571B2F" w:rsidP="00571B2F">
      <w:pPr>
        <w:ind w:left="567"/>
        <w:rPr>
          <w:ins w:id="906" w:author="Willian" w:date="2016-12-15T02:03:00Z"/>
        </w:rPr>
      </w:pPr>
    </w:p>
    <w:p w14:paraId="4FAF3D2F" w14:textId="77777777" w:rsidR="00571B2F" w:rsidRPr="004E1568" w:rsidRDefault="00571B2F" w:rsidP="00571B2F">
      <w:pPr>
        <w:rPr>
          <w:ins w:id="907" w:author="Willian" w:date="2016-12-15T02:03:00Z"/>
        </w:rPr>
      </w:pPr>
    </w:p>
    <w:p w14:paraId="520A82FF" w14:textId="77777777" w:rsidR="00571B2F" w:rsidRPr="001C5D6E" w:rsidRDefault="00571B2F" w:rsidP="00970166"/>
    <w:p w14:paraId="04F1407F" w14:textId="77777777" w:rsidR="004E1568" w:rsidRPr="00680BFE" w:rsidRDefault="004E1568" w:rsidP="00970166"/>
    <w:sectPr w:rsidR="004E1568" w:rsidRPr="00680BFE" w:rsidSect="00B0744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comment w:id="2" w:author="Oliveira, Sizue" w:date="2016-12-13T16:53:00Z" w:initials="OS">
    <w:p w14:paraId="45B8CED1" w14:textId="40DB8493" w:rsidR="00571B2F" w:rsidRDefault="00571B2F">
      <w:pPr>
        <w:pStyle w:val="Textodecomentrio"/>
      </w:pPr>
      <w:r>
        <w:rPr>
          <w:rStyle w:val="Refdecomentrio"/>
        </w:rPr>
        <w:annotationRef/>
      </w:r>
      <w:r>
        <w:t>Verificar no livro do aluno onde constam esses exemplos</w:t>
      </w:r>
    </w:p>
  </w:comment>
  <w:comment w:id="3" w:author="Willian" w:date="2016-12-15T02:04:00Z" w:initials="WFSP">
    <w:p w14:paraId="27808ED0" w14:textId="7580E039" w:rsidR="00571B2F" w:rsidRDefault="00571B2F">
      <w:pPr>
        <w:pStyle w:val="Textodecomentrio"/>
      </w:pPr>
      <w:r>
        <w:rPr>
          <w:rStyle w:val="Refdecomentrio"/>
        </w:rPr>
        <w:annotationRef/>
      </w:r>
      <w:r>
        <w:t>Estes layouts não constam no livro do aluno. Seria uma pesquisa do aluno</w:t>
      </w:r>
    </w:p>
  </w:comment>
  <w:comment w:id="7" w:author="Oliveira, Sizue" w:date="2016-10-14T17:25:00Z" w:initials="OS">
    <w:p w14:paraId="057FDD01" w14:textId="19DE6808" w:rsidR="00571B2F" w:rsidRDefault="00571B2F">
      <w:pPr>
        <w:pStyle w:val="Textodecomentrio"/>
      </w:pPr>
      <w:r>
        <w:rPr>
          <w:rStyle w:val="Refdecomentrio"/>
        </w:rPr>
        <w:annotationRef/>
      </w:r>
      <w:r>
        <w:t>Não seria uma referência?</w:t>
      </w:r>
    </w:p>
  </w:comment>
  <w:comment w:id="8" w:author="Willian" w:date="2016-10-16T22:46:00Z" w:initials="WFSP">
    <w:p w14:paraId="13B102C9" w14:textId="62EC9709" w:rsidR="00571B2F" w:rsidRDefault="00571B2F">
      <w:pPr>
        <w:pStyle w:val="Textodecomentrio"/>
      </w:pPr>
      <w:r>
        <w:rPr>
          <w:rStyle w:val="Refdecomentrio"/>
        </w:rPr>
        <w:annotationRef/>
      </w:r>
      <w:r>
        <w:t>Inseriremos na seção de referências</w:t>
      </w:r>
    </w:p>
  </w:comment>
  <w:comment w:id="114" w:author="Oliveira, Sizue" w:date="2016-10-14T17:30:00Z" w:initials="OS">
    <w:p w14:paraId="590A69E1" w14:textId="429D36D5" w:rsidR="00571B2F" w:rsidRDefault="00571B2F">
      <w:pPr>
        <w:pStyle w:val="Textodecomentrio"/>
      </w:pPr>
      <w:r>
        <w:rPr>
          <w:rStyle w:val="Refdecomentrio"/>
        </w:rPr>
        <w:annotationRef/>
      </w:r>
      <w:r>
        <w:t>Essa é a resposta correta? O que é um Arraylist e para que serve?!</w:t>
      </w:r>
    </w:p>
  </w:comment>
  <w:comment w:id="115" w:author="Willian" w:date="2016-10-16T22:58:00Z" w:initials="WFSP">
    <w:p w14:paraId="08E8C09C" w14:textId="69030C30" w:rsidR="00571B2F" w:rsidRDefault="00571B2F">
      <w:pPr>
        <w:pStyle w:val="Textodecomentrio"/>
      </w:pPr>
      <w:r>
        <w:rPr>
          <w:rStyle w:val="Refdecomentrio"/>
        </w:rPr>
        <w:annotationRef/>
      </w:r>
      <w:r>
        <w:t>Complementado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15:commentEx w15:paraId="45B8CED1" w15:done="0"/>
  <w15:commentEx w15:paraId="27808ED0" w15:paraIdParent="45B8CED1" w15:done="0"/>
  <w15:commentEx w15:paraId="057FDD01" w15:done="0"/>
  <w15:commentEx w15:paraId="13B102C9" w15:paraIdParent="057FDD01" w15:done="0"/>
  <w15:commentEx w15:paraId="590A69E1" w15:done="0"/>
  <w15:commentEx w15:paraId="08E8C09C" w15:paraIdParent="590A69E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FFFFFF1D"/>
    <w:multiLevelType w:val="multilevel"/>
    <w:tmpl w:val="5AF023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1B456B"/>
    <w:multiLevelType w:val="hybridMultilevel"/>
    <w:tmpl w:val="AF804AC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0915CAE"/>
    <w:multiLevelType w:val="hybridMultilevel"/>
    <w:tmpl w:val="9AFC57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A91857"/>
    <w:multiLevelType w:val="multilevel"/>
    <w:tmpl w:val="D00CE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225BF3"/>
    <w:multiLevelType w:val="hybridMultilevel"/>
    <w:tmpl w:val="9BF48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B65A97"/>
    <w:multiLevelType w:val="multilevel"/>
    <w:tmpl w:val="2CE6F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B27CA4"/>
    <w:multiLevelType w:val="multilevel"/>
    <w:tmpl w:val="E3442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BCB11EA"/>
    <w:multiLevelType w:val="multilevel"/>
    <w:tmpl w:val="DBAA8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D6B67BA"/>
    <w:multiLevelType w:val="multilevel"/>
    <w:tmpl w:val="92E86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0A94EE9"/>
    <w:multiLevelType w:val="hybridMultilevel"/>
    <w:tmpl w:val="B296A9EC"/>
    <w:lvl w:ilvl="0" w:tplc="603C7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7E4B4B"/>
    <w:multiLevelType w:val="multilevel"/>
    <w:tmpl w:val="79AE6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5E4FA6"/>
    <w:multiLevelType w:val="hybridMultilevel"/>
    <w:tmpl w:val="C52E11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86515B"/>
    <w:multiLevelType w:val="multilevel"/>
    <w:tmpl w:val="CC102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1CC3AFD"/>
    <w:multiLevelType w:val="hybridMultilevel"/>
    <w:tmpl w:val="69C8A8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E047B0"/>
    <w:multiLevelType w:val="multilevel"/>
    <w:tmpl w:val="CFF0C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21957FF"/>
    <w:multiLevelType w:val="hybridMultilevel"/>
    <w:tmpl w:val="1E948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1A56B3"/>
    <w:multiLevelType w:val="multilevel"/>
    <w:tmpl w:val="A69E6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C6B5265"/>
    <w:multiLevelType w:val="multilevel"/>
    <w:tmpl w:val="78C4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D024EAB"/>
    <w:multiLevelType w:val="multilevel"/>
    <w:tmpl w:val="6F627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FCA0381"/>
    <w:multiLevelType w:val="multilevel"/>
    <w:tmpl w:val="5A9EF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49324D6"/>
    <w:multiLevelType w:val="multilevel"/>
    <w:tmpl w:val="9D46F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79A3D94"/>
    <w:multiLevelType w:val="hybridMultilevel"/>
    <w:tmpl w:val="259C34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057E29"/>
    <w:multiLevelType w:val="multilevel"/>
    <w:tmpl w:val="6798A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B8C3B13"/>
    <w:multiLevelType w:val="hybridMultilevel"/>
    <w:tmpl w:val="ECC60E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B87D2A"/>
    <w:multiLevelType w:val="multilevel"/>
    <w:tmpl w:val="F6B8B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23F2043"/>
    <w:multiLevelType w:val="multilevel"/>
    <w:tmpl w:val="D83E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4A23AFD"/>
    <w:multiLevelType w:val="hybridMultilevel"/>
    <w:tmpl w:val="95D806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2E66B9"/>
    <w:multiLevelType w:val="multilevel"/>
    <w:tmpl w:val="29D2D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7D219C3"/>
    <w:multiLevelType w:val="multilevel"/>
    <w:tmpl w:val="F536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B9267BC"/>
    <w:multiLevelType w:val="multilevel"/>
    <w:tmpl w:val="B226D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CB177F0"/>
    <w:multiLevelType w:val="multilevel"/>
    <w:tmpl w:val="02FAA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0906149"/>
    <w:multiLevelType w:val="hybridMultilevel"/>
    <w:tmpl w:val="FC0A9A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0E0602B"/>
    <w:multiLevelType w:val="hybridMultilevel"/>
    <w:tmpl w:val="3A0681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1BD0DC2"/>
    <w:multiLevelType w:val="multilevel"/>
    <w:tmpl w:val="0C46402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>
    <w:nsid w:val="532D1E55"/>
    <w:multiLevelType w:val="hybridMultilevel"/>
    <w:tmpl w:val="853A60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107897"/>
    <w:multiLevelType w:val="multilevel"/>
    <w:tmpl w:val="34561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0A61857"/>
    <w:multiLevelType w:val="multilevel"/>
    <w:tmpl w:val="ECAAB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1D31E35"/>
    <w:multiLevelType w:val="multilevel"/>
    <w:tmpl w:val="4162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54271AC"/>
    <w:multiLevelType w:val="multilevel"/>
    <w:tmpl w:val="3ACC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74331C0"/>
    <w:multiLevelType w:val="multilevel"/>
    <w:tmpl w:val="9CB0A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E016E57"/>
    <w:multiLevelType w:val="multilevel"/>
    <w:tmpl w:val="7D7C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E091D0E"/>
    <w:multiLevelType w:val="multilevel"/>
    <w:tmpl w:val="FD703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">
    <w:nsid w:val="6E7D7B3F"/>
    <w:multiLevelType w:val="hybridMultilevel"/>
    <w:tmpl w:val="EB4C73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7F5CC9"/>
    <w:multiLevelType w:val="hybridMultilevel"/>
    <w:tmpl w:val="948655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18A10B3"/>
    <w:multiLevelType w:val="multilevel"/>
    <w:tmpl w:val="AB8A7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64E5C4B"/>
    <w:multiLevelType w:val="hybridMultilevel"/>
    <w:tmpl w:val="0706B8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94F23C9"/>
    <w:multiLevelType w:val="multilevel"/>
    <w:tmpl w:val="2402C34E"/>
    <w:lvl w:ilvl="0">
      <w:start w:val="1"/>
      <w:numFmt w:val="decimal"/>
      <w:lvlText w:val="%1"/>
      <w:lvlJc w:val="left"/>
      <w:pPr>
        <w:ind w:left="800" w:hanging="8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8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0" w:hanging="8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>
    <w:nsid w:val="7A3B77E4"/>
    <w:multiLevelType w:val="hybridMultilevel"/>
    <w:tmpl w:val="8C226F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B69388F"/>
    <w:multiLevelType w:val="hybridMultilevel"/>
    <w:tmpl w:val="F48096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45"/>
  </w:num>
  <w:num w:numId="3">
    <w:abstractNumId w:val="15"/>
  </w:num>
  <w:num w:numId="4">
    <w:abstractNumId w:val="48"/>
  </w:num>
  <w:num w:numId="5">
    <w:abstractNumId w:val="0"/>
  </w:num>
  <w:num w:numId="6">
    <w:abstractNumId w:val="4"/>
  </w:num>
  <w:num w:numId="7">
    <w:abstractNumId w:val="43"/>
  </w:num>
  <w:num w:numId="8">
    <w:abstractNumId w:val="46"/>
  </w:num>
  <w:num w:numId="9">
    <w:abstractNumId w:val="6"/>
  </w:num>
  <w:num w:numId="10">
    <w:abstractNumId w:val="39"/>
  </w:num>
  <w:num w:numId="11">
    <w:abstractNumId w:val="27"/>
  </w:num>
  <w:num w:numId="12">
    <w:abstractNumId w:val="12"/>
  </w:num>
  <w:num w:numId="13">
    <w:abstractNumId w:val="14"/>
  </w:num>
  <w:num w:numId="14">
    <w:abstractNumId w:val="18"/>
  </w:num>
  <w:num w:numId="15">
    <w:abstractNumId w:val="19"/>
  </w:num>
  <w:num w:numId="16">
    <w:abstractNumId w:val="28"/>
  </w:num>
  <w:num w:numId="17">
    <w:abstractNumId w:val="20"/>
  </w:num>
  <w:num w:numId="18">
    <w:abstractNumId w:val="16"/>
  </w:num>
  <w:num w:numId="19">
    <w:abstractNumId w:val="17"/>
  </w:num>
  <w:num w:numId="20">
    <w:abstractNumId w:val="35"/>
  </w:num>
  <w:num w:numId="21">
    <w:abstractNumId w:val="7"/>
  </w:num>
  <w:num w:numId="22">
    <w:abstractNumId w:val="29"/>
  </w:num>
  <w:num w:numId="23">
    <w:abstractNumId w:val="5"/>
  </w:num>
  <w:num w:numId="24">
    <w:abstractNumId w:val="22"/>
  </w:num>
  <w:num w:numId="25">
    <w:abstractNumId w:val="40"/>
  </w:num>
  <w:num w:numId="26">
    <w:abstractNumId w:val="36"/>
  </w:num>
  <w:num w:numId="27">
    <w:abstractNumId w:val="3"/>
  </w:num>
  <w:num w:numId="28">
    <w:abstractNumId w:val="44"/>
  </w:num>
  <w:num w:numId="29">
    <w:abstractNumId w:val="25"/>
  </w:num>
  <w:num w:numId="30">
    <w:abstractNumId w:val="24"/>
  </w:num>
  <w:num w:numId="31">
    <w:abstractNumId w:val="10"/>
  </w:num>
  <w:num w:numId="32">
    <w:abstractNumId w:val="21"/>
  </w:num>
  <w:num w:numId="33">
    <w:abstractNumId w:val="34"/>
  </w:num>
  <w:num w:numId="34">
    <w:abstractNumId w:val="11"/>
  </w:num>
  <w:num w:numId="35">
    <w:abstractNumId w:val="42"/>
  </w:num>
  <w:num w:numId="36">
    <w:abstractNumId w:val="9"/>
  </w:num>
  <w:num w:numId="37">
    <w:abstractNumId w:val="30"/>
  </w:num>
  <w:num w:numId="38">
    <w:abstractNumId w:val="41"/>
  </w:num>
  <w:num w:numId="39">
    <w:abstractNumId w:val="47"/>
  </w:num>
  <w:num w:numId="40">
    <w:abstractNumId w:val="37"/>
  </w:num>
  <w:num w:numId="41">
    <w:abstractNumId w:val="8"/>
  </w:num>
  <w:num w:numId="42">
    <w:abstractNumId w:val="38"/>
  </w:num>
  <w:num w:numId="43">
    <w:abstractNumId w:val="13"/>
  </w:num>
  <w:num w:numId="44">
    <w:abstractNumId w:val="23"/>
  </w:num>
  <w:num w:numId="45">
    <w:abstractNumId w:val="2"/>
  </w:num>
  <w:num w:numId="46">
    <w:abstractNumId w:val="32"/>
  </w:num>
  <w:num w:numId="47">
    <w:abstractNumId w:val="1"/>
  </w:num>
  <w:num w:numId="48">
    <w:abstractNumId w:val="26"/>
  </w:num>
  <w:num w:numId="49">
    <w:abstractNumId w:val="31"/>
  </w:num>
  <w:numIdMacAtCleanup w:val="4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15:person w15:author="Oliveira, Sizue">
    <w15:presenceInfo w15:providerId="AD" w15:userId="S-1-5-21-1085031214-2000478354-839522115-5766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revisionView w:insDel="0" w:formatting="0" w:inkAnnotations="0"/>
  <w:trackRevisions/>
  <w:doNotTrackMoves/>
  <w:defaultTabStop w:val="708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F09FD"/>
    <w:rsid w:val="00002C89"/>
    <w:rsid w:val="00023890"/>
    <w:rsid w:val="00026004"/>
    <w:rsid w:val="00040928"/>
    <w:rsid w:val="0006246F"/>
    <w:rsid w:val="00075932"/>
    <w:rsid w:val="00076FF9"/>
    <w:rsid w:val="00092FA0"/>
    <w:rsid w:val="00093695"/>
    <w:rsid w:val="000A190D"/>
    <w:rsid w:val="000B1275"/>
    <w:rsid w:val="000B369C"/>
    <w:rsid w:val="000B4E25"/>
    <w:rsid w:val="000B4F02"/>
    <w:rsid w:val="000B5755"/>
    <w:rsid w:val="000C518C"/>
    <w:rsid w:val="000C5C36"/>
    <w:rsid w:val="000C732C"/>
    <w:rsid w:val="000D02B0"/>
    <w:rsid w:val="000D6345"/>
    <w:rsid w:val="000E06D0"/>
    <w:rsid w:val="000E0D36"/>
    <w:rsid w:val="000F6DF7"/>
    <w:rsid w:val="000F7BE9"/>
    <w:rsid w:val="001010D1"/>
    <w:rsid w:val="00105DBF"/>
    <w:rsid w:val="00126E07"/>
    <w:rsid w:val="00127E04"/>
    <w:rsid w:val="00134024"/>
    <w:rsid w:val="00135D8A"/>
    <w:rsid w:val="00144C59"/>
    <w:rsid w:val="0015609E"/>
    <w:rsid w:val="0015683E"/>
    <w:rsid w:val="00162D0D"/>
    <w:rsid w:val="00164E44"/>
    <w:rsid w:val="001659FF"/>
    <w:rsid w:val="0017111D"/>
    <w:rsid w:val="00186C50"/>
    <w:rsid w:val="00191063"/>
    <w:rsid w:val="00197879"/>
    <w:rsid w:val="001A0FC3"/>
    <w:rsid w:val="001B3A20"/>
    <w:rsid w:val="001D0B6C"/>
    <w:rsid w:val="00202059"/>
    <w:rsid w:val="00221FB9"/>
    <w:rsid w:val="0022339A"/>
    <w:rsid w:val="00230EC8"/>
    <w:rsid w:val="00235863"/>
    <w:rsid w:val="0024360E"/>
    <w:rsid w:val="002513F8"/>
    <w:rsid w:val="00256B10"/>
    <w:rsid w:val="002635CC"/>
    <w:rsid w:val="002712E2"/>
    <w:rsid w:val="002717AD"/>
    <w:rsid w:val="00272CFE"/>
    <w:rsid w:val="00281167"/>
    <w:rsid w:val="00281D46"/>
    <w:rsid w:val="0029357F"/>
    <w:rsid w:val="00297944"/>
    <w:rsid w:val="002A581D"/>
    <w:rsid w:val="002A71FD"/>
    <w:rsid w:val="002B12C2"/>
    <w:rsid w:val="002C059A"/>
    <w:rsid w:val="002C27A0"/>
    <w:rsid w:val="002D36C0"/>
    <w:rsid w:val="002D3BC1"/>
    <w:rsid w:val="002E0AD5"/>
    <w:rsid w:val="002E240A"/>
    <w:rsid w:val="002E715A"/>
    <w:rsid w:val="002E7864"/>
    <w:rsid w:val="002F2BC6"/>
    <w:rsid w:val="002F7276"/>
    <w:rsid w:val="003128EA"/>
    <w:rsid w:val="003148A6"/>
    <w:rsid w:val="00314EB1"/>
    <w:rsid w:val="0032654E"/>
    <w:rsid w:val="003431A7"/>
    <w:rsid w:val="00350D89"/>
    <w:rsid w:val="003551A1"/>
    <w:rsid w:val="00362EC6"/>
    <w:rsid w:val="00364F21"/>
    <w:rsid w:val="003660F8"/>
    <w:rsid w:val="00366A0D"/>
    <w:rsid w:val="00367F3B"/>
    <w:rsid w:val="003871CD"/>
    <w:rsid w:val="003940A3"/>
    <w:rsid w:val="00395ECC"/>
    <w:rsid w:val="003A1AD1"/>
    <w:rsid w:val="003A3AA2"/>
    <w:rsid w:val="003B086D"/>
    <w:rsid w:val="003B392A"/>
    <w:rsid w:val="003B4CCC"/>
    <w:rsid w:val="003B690E"/>
    <w:rsid w:val="003D5AFE"/>
    <w:rsid w:val="003E28C0"/>
    <w:rsid w:val="003E6877"/>
    <w:rsid w:val="0040149F"/>
    <w:rsid w:val="00402472"/>
    <w:rsid w:val="00403E0B"/>
    <w:rsid w:val="00441D8E"/>
    <w:rsid w:val="0045333D"/>
    <w:rsid w:val="00463432"/>
    <w:rsid w:val="00472B2E"/>
    <w:rsid w:val="00491D25"/>
    <w:rsid w:val="00496CD6"/>
    <w:rsid w:val="004A0689"/>
    <w:rsid w:val="004A2467"/>
    <w:rsid w:val="004A26B3"/>
    <w:rsid w:val="004A46FA"/>
    <w:rsid w:val="004A5752"/>
    <w:rsid w:val="004C118B"/>
    <w:rsid w:val="004C3FD0"/>
    <w:rsid w:val="004C4DEF"/>
    <w:rsid w:val="004D52FB"/>
    <w:rsid w:val="004D7D48"/>
    <w:rsid w:val="004E1568"/>
    <w:rsid w:val="004F77F4"/>
    <w:rsid w:val="00501F66"/>
    <w:rsid w:val="00513BAD"/>
    <w:rsid w:val="0052324C"/>
    <w:rsid w:val="00523495"/>
    <w:rsid w:val="005259BB"/>
    <w:rsid w:val="0054633A"/>
    <w:rsid w:val="005516C3"/>
    <w:rsid w:val="00560697"/>
    <w:rsid w:val="00563163"/>
    <w:rsid w:val="005637DA"/>
    <w:rsid w:val="00571B2F"/>
    <w:rsid w:val="00575A03"/>
    <w:rsid w:val="00577A7F"/>
    <w:rsid w:val="00580B35"/>
    <w:rsid w:val="00597703"/>
    <w:rsid w:val="005A2B95"/>
    <w:rsid w:val="005A3582"/>
    <w:rsid w:val="005A48A6"/>
    <w:rsid w:val="005C0EBF"/>
    <w:rsid w:val="005E62C7"/>
    <w:rsid w:val="005F6849"/>
    <w:rsid w:val="00612ED1"/>
    <w:rsid w:val="00615EBA"/>
    <w:rsid w:val="0062162A"/>
    <w:rsid w:val="00634313"/>
    <w:rsid w:val="00636A12"/>
    <w:rsid w:val="00644BC1"/>
    <w:rsid w:val="00652C6A"/>
    <w:rsid w:val="006549BA"/>
    <w:rsid w:val="00672126"/>
    <w:rsid w:val="00680BFE"/>
    <w:rsid w:val="006867F4"/>
    <w:rsid w:val="00687AD9"/>
    <w:rsid w:val="0069393E"/>
    <w:rsid w:val="0069565B"/>
    <w:rsid w:val="006A32D3"/>
    <w:rsid w:val="006C4A22"/>
    <w:rsid w:val="007035C8"/>
    <w:rsid w:val="007101FD"/>
    <w:rsid w:val="00716E7B"/>
    <w:rsid w:val="0072741F"/>
    <w:rsid w:val="00727A5E"/>
    <w:rsid w:val="007300CB"/>
    <w:rsid w:val="0073164A"/>
    <w:rsid w:val="00732CFC"/>
    <w:rsid w:val="00745722"/>
    <w:rsid w:val="00751EF0"/>
    <w:rsid w:val="00752515"/>
    <w:rsid w:val="0075296F"/>
    <w:rsid w:val="00753F02"/>
    <w:rsid w:val="00760083"/>
    <w:rsid w:val="0078005B"/>
    <w:rsid w:val="00780140"/>
    <w:rsid w:val="00781CA7"/>
    <w:rsid w:val="007C1D75"/>
    <w:rsid w:val="007C4FDB"/>
    <w:rsid w:val="007C5AFA"/>
    <w:rsid w:val="007D18C7"/>
    <w:rsid w:val="007E7B1E"/>
    <w:rsid w:val="007F01E3"/>
    <w:rsid w:val="007F09FD"/>
    <w:rsid w:val="007F1EDF"/>
    <w:rsid w:val="007F3774"/>
    <w:rsid w:val="007F71DA"/>
    <w:rsid w:val="00805401"/>
    <w:rsid w:val="008155B9"/>
    <w:rsid w:val="00822D55"/>
    <w:rsid w:val="00822D9E"/>
    <w:rsid w:val="0083269B"/>
    <w:rsid w:val="00842F66"/>
    <w:rsid w:val="00843A0E"/>
    <w:rsid w:val="0084436B"/>
    <w:rsid w:val="00855464"/>
    <w:rsid w:val="00873480"/>
    <w:rsid w:val="00887A07"/>
    <w:rsid w:val="00890C07"/>
    <w:rsid w:val="00894DD9"/>
    <w:rsid w:val="008A4808"/>
    <w:rsid w:val="008C754D"/>
    <w:rsid w:val="008E6E9A"/>
    <w:rsid w:val="00912E37"/>
    <w:rsid w:val="00913B17"/>
    <w:rsid w:val="00940D5E"/>
    <w:rsid w:val="00950E47"/>
    <w:rsid w:val="00957AB5"/>
    <w:rsid w:val="00966F37"/>
    <w:rsid w:val="009673B2"/>
    <w:rsid w:val="009675B4"/>
    <w:rsid w:val="00967DAA"/>
    <w:rsid w:val="00970166"/>
    <w:rsid w:val="009726EA"/>
    <w:rsid w:val="00987DC3"/>
    <w:rsid w:val="00997B23"/>
    <w:rsid w:val="009A3E60"/>
    <w:rsid w:val="009A4578"/>
    <w:rsid w:val="009A713B"/>
    <w:rsid w:val="009B0EF1"/>
    <w:rsid w:val="009B388E"/>
    <w:rsid w:val="009B51D2"/>
    <w:rsid w:val="009C6006"/>
    <w:rsid w:val="009C61AB"/>
    <w:rsid w:val="009C6CD9"/>
    <w:rsid w:val="009D2A1B"/>
    <w:rsid w:val="009F7F50"/>
    <w:rsid w:val="00A20714"/>
    <w:rsid w:val="00A51F8E"/>
    <w:rsid w:val="00A5723C"/>
    <w:rsid w:val="00A652D4"/>
    <w:rsid w:val="00A77296"/>
    <w:rsid w:val="00A82D99"/>
    <w:rsid w:val="00AA125B"/>
    <w:rsid w:val="00AB01F1"/>
    <w:rsid w:val="00AB0DFE"/>
    <w:rsid w:val="00AB68FA"/>
    <w:rsid w:val="00AC4BBF"/>
    <w:rsid w:val="00AD23AF"/>
    <w:rsid w:val="00AF2DC5"/>
    <w:rsid w:val="00B01C4B"/>
    <w:rsid w:val="00B01D01"/>
    <w:rsid w:val="00B0744E"/>
    <w:rsid w:val="00B11236"/>
    <w:rsid w:val="00B162D9"/>
    <w:rsid w:val="00B26B5D"/>
    <w:rsid w:val="00B360BD"/>
    <w:rsid w:val="00B41595"/>
    <w:rsid w:val="00B41C99"/>
    <w:rsid w:val="00B459F5"/>
    <w:rsid w:val="00B6521E"/>
    <w:rsid w:val="00B81D1E"/>
    <w:rsid w:val="00B84538"/>
    <w:rsid w:val="00B92AB4"/>
    <w:rsid w:val="00B930E0"/>
    <w:rsid w:val="00BA4CF6"/>
    <w:rsid w:val="00BA54BE"/>
    <w:rsid w:val="00BA5A36"/>
    <w:rsid w:val="00BA77C3"/>
    <w:rsid w:val="00BB012F"/>
    <w:rsid w:val="00BC4964"/>
    <w:rsid w:val="00BC570E"/>
    <w:rsid w:val="00BD3771"/>
    <w:rsid w:val="00BE1AD9"/>
    <w:rsid w:val="00BE334B"/>
    <w:rsid w:val="00BE3EA3"/>
    <w:rsid w:val="00BE741E"/>
    <w:rsid w:val="00BF04DF"/>
    <w:rsid w:val="00C06806"/>
    <w:rsid w:val="00C15F48"/>
    <w:rsid w:val="00C167E6"/>
    <w:rsid w:val="00C306A1"/>
    <w:rsid w:val="00C435D8"/>
    <w:rsid w:val="00C53946"/>
    <w:rsid w:val="00C8607F"/>
    <w:rsid w:val="00C958D5"/>
    <w:rsid w:val="00C96013"/>
    <w:rsid w:val="00C97C3B"/>
    <w:rsid w:val="00CA7023"/>
    <w:rsid w:val="00CB706E"/>
    <w:rsid w:val="00CC336B"/>
    <w:rsid w:val="00CC3441"/>
    <w:rsid w:val="00CD0944"/>
    <w:rsid w:val="00CD354B"/>
    <w:rsid w:val="00CE0F6B"/>
    <w:rsid w:val="00CE23A6"/>
    <w:rsid w:val="00CE6CC5"/>
    <w:rsid w:val="00D16321"/>
    <w:rsid w:val="00D310A3"/>
    <w:rsid w:val="00D33AD2"/>
    <w:rsid w:val="00D40E60"/>
    <w:rsid w:val="00D52152"/>
    <w:rsid w:val="00D526BE"/>
    <w:rsid w:val="00D5625E"/>
    <w:rsid w:val="00D70F58"/>
    <w:rsid w:val="00D73AA2"/>
    <w:rsid w:val="00D74C97"/>
    <w:rsid w:val="00D74F91"/>
    <w:rsid w:val="00D767EC"/>
    <w:rsid w:val="00D824D3"/>
    <w:rsid w:val="00D857ED"/>
    <w:rsid w:val="00DA4B44"/>
    <w:rsid w:val="00DA72CF"/>
    <w:rsid w:val="00DA74B6"/>
    <w:rsid w:val="00DB5354"/>
    <w:rsid w:val="00DC1708"/>
    <w:rsid w:val="00DC71C7"/>
    <w:rsid w:val="00DD71CD"/>
    <w:rsid w:val="00DE781F"/>
    <w:rsid w:val="00DE7A6B"/>
    <w:rsid w:val="00DF2314"/>
    <w:rsid w:val="00E00319"/>
    <w:rsid w:val="00E011CA"/>
    <w:rsid w:val="00E04EBF"/>
    <w:rsid w:val="00E323C7"/>
    <w:rsid w:val="00E37F8A"/>
    <w:rsid w:val="00E460A5"/>
    <w:rsid w:val="00E47D40"/>
    <w:rsid w:val="00E512FC"/>
    <w:rsid w:val="00E51706"/>
    <w:rsid w:val="00E54148"/>
    <w:rsid w:val="00E7334E"/>
    <w:rsid w:val="00E7768C"/>
    <w:rsid w:val="00E91FBA"/>
    <w:rsid w:val="00E97BA6"/>
    <w:rsid w:val="00EA4125"/>
    <w:rsid w:val="00EA71C0"/>
    <w:rsid w:val="00ED33E2"/>
    <w:rsid w:val="00EE603E"/>
    <w:rsid w:val="00EF05D1"/>
    <w:rsid w:val="00EF4B20"/>
    <w:rsid w:val="00F0167E"/>
    <w:rsid w:val="00F178E1"/>
    <w:rsid w:val="00F17E84"/>
    <w:rsid w:val="00F2704A"/>
    <w:rsid w:val="00F27AB7"/>
    <w:rsid w:val="00F529C0"/>
    <w:rsid w:val="00F64A59"/>
    <w:rsid w:val="00F65210"/>
    <w:rsid w:val="00F932A2"/>
    <w:rsid w:val="00F9356E"/>
    <w:rsid w:val="00F94B34"/>
    <w:rsid w:val="00F94C38"/>
    <w:rsid w:val="00FC2138"/>
    <w:rsid w:val="00FC23D0"/>
    <w:rsid w:val="00FC57C1"/>
    <w:rsid w:val="00FE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2251D2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3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4578"/>
    <w:pPr>
      <w:jc w:val="both"/>
    </w:pPr>
    <w:rPr>
      <w:sz w:val="22"/>
      <w:szCs w:val="24"/>
    </w:rPr>
  </w:style>
  <w:style w:type="paragraph" w:styleId="Ttulo1">
    <w:name w:val="heading 1"/>
    <w:basedOn w:val="Normal"/>
    <w:link w:val="Ttulo1Char"/>
    <w:uiPriority w:val="9"/>
    <w:qFormat/>
    <w:rsid w:val="00E460A5"/>
    <w:pPr>
      <w:spacing w:before="100" w:beforeAutospacing="1" w:after="100" w:afterAutospacing="1"/>
      <w:outlineLvl w:val="0"/>
    </w:pPr>
    <w:rPr>
      <w:rFonts w:ascii="Calibri Light" w:hAnsi="Calibri Light"/>
      <w:b/>
      <w:bCs/>
      <w:color w:val="00B050"/>
      <w:kern w:val="36"/>
      <w:sz w:val="72"/>
      <w:szCs w:val="48"/>
    </w:rPr>
  </w:style>
  <w:style w:type="paragraph" w:styleId="Ttulo2">
    <w:name w:val="heading 2"/>
    <w:basedOn w:val="Normal"/>
    <w:link w:val="Ttulo2Char"/>
    <w:autoRedefine/>
    <w:uiPriority w:val="9"/>
    <w:qFormat/>
    <w:rsid w:val="00B162D9"/>
    <w:pPr>
      <w:spacing w:before="100" w:beforeAutospacing="1" w:after="100" w:afterAutospacing="1"/>
      <w:outlineLvl w:val="1"/>
    </w:pPr>
    <w:rPr>
      <w:rFonts w:ascii="Calibri Light" w:hAnsi="Calibri Light"/>
      <w:b/>
      <w:bCs/>
      <w:color w:val="00B050"/>
      <w:sz w:val="56"/>
      <w:szCs w:val="36"/>
    </w:rPr>
  </w:style>
  <w:style w:type="paragraph" w:styleId="Ttulo3">
    <w:name w:val="heading 3"/>
    <w:basedOn w:val="Normal"/>
    <w:link w:val="Ttulo3Char"/>
    <w:autoRedefine/>
    <w:uiPriority w:val="9"/>
    <w:qFormat/>
    <w:rsid w:val="00B162D9"/>
    <w:pPr>
      <w:spacing w:before="100" w:beforeAutospacing="1" w:after="100" w:afterAutospacing="1"/>
      <w:outlineLvl w:val="2"/>
    </w:pPr>
    <w:rPr>
      <w:b/>
      <w:bCs/>
      <w:color w:val="00B050"/>
      <w:sz w:val="32"/>
      <w:szCs w:val="27"/>
    </w:rPr>
  </w:style>
  <w:style w:type="paragraph" w:styleId="Ttulo4">
    <w:name w:val="heading 4"/>
    <w:basedOn w:val="Normal"/>
    <w:link w:val="Ttulo4Char"/>
    <w:autoRedefine/>
    <w:uiPriority w:val="9"/>
    <w:qFormat/>
    <w:rsid w:val="00F94C38"/>
    <w:pPr>
      <w:spacing w:before="100" w:beforeAutospacing="1" w:after="100" w:afterAutospacing="1"/>
      <w:outlineLvl w:val="3"/>
    </w:pPr>
    <w:rPr>
      <w:b/>
      <w:bCs/>
      <w:color w:val="00B050"/>
      <w:szCs w:val="20"/>
    </w:rPr>
  </w:style>
  <w:style w:type="paragraph" w:styleId="Ttulo5">
    <w:name w:val="heading 5"/>
    <w:basedOn w:val="Normal"/>
    <w:next w:val="Normal"/>
    <w:link w:val="Ttulo5Char"/>
    <w:uiPriority w:val="9"/>
    <w:qFormat/>
    <w:rsid w:val="0054633A"/>
    <w:pPr>
      <w:keepNext/>
      <w:keepLines/>
      <w:spacing w:before="40"/>
      <w:outlineLvl w:val="4"/>
    </w:pPr>
    <w:rPr>
      <w:rFonts w:ascii="Calibri Light" w:eastAsia="MS Gothic" w:hAnsi="Calibri Light"/>
      <w:color w:val="00B05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460A5"/>
    <w:rPr>
      <w:rFonts w:ascii="Calibri Light" w:hAnsi="Calibri Light" w:cs="Times New Roman"/>
      <w:b/>
      <w:bCs/>
      <w:color w:val="00B050"/>
      <w:kern w:val="36"/>
      <w:sz w:val="72"/>
      <w:szCs w:val="48"/>
    </w:rPr>
  </w:style>
  <w:style w:type="character" w:customStyle="1" w:styleId="Ttulo2Char">
    <w:name w:val="Título 2 Char"/>
    <w:link w:val="Ttulo2"/>
    <w:uiPriority w:val="9"/>
    <w:rsid w:val="00B162D9"/>
    <w:rPr>
      <w:rFonts w:ascii="Calibri Light" w:hAnsi="Calibri Light" w:cs="Times New Roman"/>
      <w:b/>
      <w:bCs/>
      <w:color w:val="00B050"/>
      <w:sz w:val="56"/>
      <w:szCs w:val="36"/>
    </w:rPr>
  </w:style>
  <w:style w:type="character" w:customStyle="1" w:styleId="Ttulo3Char">
    <w:name w:val="Título 3 Char"/>
    <w:link w:val="Ttulo3"/>
    <w:uiPriority w:val="9"/>
    <w:rsid w:val="00B162D9"/>
    <w:rPr>
      <w:rFonts w:cs="Times New Roman"/>
      <w:b/>
      <w:bCs/>
      <w:color w:val="00B050"/>
      <w:sz w:val="32"/>
      <w:szCs w:val="27"/>
    </w:rPr>
  </w:style>
  <w:style w:type="character" w:customStyle="1" w:styleId="Ttulo4Char">
    <w:name w:val="Título 4 Char"/>
    <w:link w:val="Ttulo4"/>
    <w:uiPriority w:val="9"/>
    <w:rsid w:val="00F94C38"/>
    <w:rPr>
      <w:rFonts w:cs="Times New Roman"/>
      <w:b/>
      <w:bCs/>
      <w:color w:val="00B050"/>
      <w:sz w:val="22"/>
    </w:rPr>
  </w:style>
  <w:style w:type="character" w:customStyle="1" w:styleId="keyword">
    <w:name w:val="keyword"/>
    <w:basedOn w:val="Fontepargpadro"/>
    <w:rsid w:val="007F09FD"/>
  </w:style>
  <w:style w:type="character" w:customStyle="1" w:styleId="string">
    <w:name w:val="string"/>
    <w:basedOn w:val="Fontepargpadro"/>
    <w:rsid w:val="007F09FD"/>
  </w:style>
  <w:style w:type="character" w:customStyle="1" w:styleId="number">
    <w:name w:val="number"/>
    <w:basedOn w:val="Fontepargpadro"/>
    <w:rsid w:val="007F09FD"/>
  </w:style>
  <w:style w:type="paragraph" w:styleId="NormalWeb">
    <w:name w:val="Normal (Web)"/>
    <w:basedOn w:val="Normal"/>
    <w:uiPriority w:val="99"/>
    <w:unhideWhenUsed/>
    <w:rsid w:val="007F09FD"/>
    <w:pPr>
      <w:spacing w:before="100" w:beforeAutospacing="1" w:after="100" w:afterAutospacing="1"/>
    </w:pPr>
    <w:rPr>
      <w:rFonts w:ascii="Times New Roman" w:hAnsi="Times New Roman"/>
    </w:rPr>
  </w:style>
  <w:style w:type="character" w:styleId="Hiperlink">
    <w:name w:val="Hyperlink"/>
    <w:uiPriority w:val="99"/>
    <w:unhideWhenUsed/>
    <w:rsid w:val="007F09FD"/>
    <w:rPr>
      <w:color w:val="0000FF"/>
      <w:u w:val="single"/>
    </w:rPr>
  </w:style>
  <w:style w:type="character" w:styleId="HiperlinkVisitado">
    <w:name w:val="FollowedHyperlink"/>
    <w:uiPriority w:val="99"/>
    <w:semiHidden/>
    <w:unhideWhenUsed/>
    <w:rsid w:val="007F09FD"/>
    <w:rPr>
      <w:color w:val="800080"/>
      <w:u w:val="single"/>
    </w:rPr>
  </w:style>
  <w:style w:type="character" w:customStyle="1" w:styleId="apple-converted-space">
    <w:name w:val="apple-converted-space"/>
    <w:basedOn w:val="Fontepargpadro"/>
    <w:rsid w:val="007F09FD"/>
  </w:style>
  <w:style w:type="character" w:styleId="CdigoHTML">
    <w:name w:val="HTML Code"/>
    <w:uiPriority w:val="99"/>
    <w:semiHidden/>
    <w:unhideWhenUsed/>
    <w:rsid w:val="007F09FD"/>
    <w:rPr>
      <w:rFonts w:ascii="Courier New" w:eastAsia="MS Mincho" w:hAnsi="Courier New" w:cs="Courier New"/>
      <w:sz w:val="20"/>
      <w:szCs w:val="20"/>
    </w:rPr>
  </w:style>
  <w:style w:type="character" w:styleId="Forte">
    <w:name w:val="Strong"/>
    <w:uiPriority w:val="22"/>
    <w:qFormat/>
    <w:rsid w:val="007F09FD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7F0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rsid w:val="007F09FD"/>
    <w:rPr>
      <w:rFonts w:ascii="Courier New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7F09FD"/>
  </w:style>
  <w:style w:type="character" w:customStyle="1" w:styleId="hljs-javadoc">
    <w:name w:val="hljs-javadoc"/>
    <w:basedOn w:val="Fontepargpadro"/>
    <w:rsid w:val="007F09FD"/>
  </w:style>
  <w:style w:type="character" w:customStyle="1" w:styleId="hljs-javadoctag">
    <w:name w:val="hljs-javadoctag"/>
    <w:basedOn w:val="Fontepargpadro"/>
    <w:rsid w:val="007F09FD"/>
  </w:style>
  <w:style w:type="character" w:customStyle="1" w:styleId="hljs-string">
    <w:name w:val="hljs-string"/>
    <w:basedOn w:val="Fontepargpadro"/>
    <w:rsid w:val="007F09FD"/>
  </w:style>
  <w:style w:type="character" w:customStyle="1" w:styleId="hljs-title">
    <w:name w:val="hljs-title"/>
    <w:basedOn w:val="Fontepargpadro"/>
    <w:rsid w:val="007F09FD"/>
  </w:style>
  <w:style w:type="character" w:customStyle="1" w:styleId="hljs-annotation">
    <w:name w:val="hljs-annotation"/>
    <w:basedOn w:val="Fontepargpadro"/>
    <w:rsid w:val="007F09FD"/>
  </w:style>
  <w:style w:type="character" w:customStyle="1" w:styleId="hljs-function">
    <w:name w:val="hljs-function"/>
    <w:basedOn w:val="Fontepargpadro"/>
    <w:rsid w:val="007F09FD"/>
  </w:style>
  <w:style w:type="character" w:customStyle="1" w:styleId="hljs-class">
    <w:name w:val="hljs-class"/>
    <w:basedOn w:val="Fontepargpadro"/>
    <w:rsid w:val="007F09FD"/>
  </w:style>
  <w:style w:type="character" w:customStyle="1" w:styleId="hljs-comment">
    <w:name w:val="hljs-comment"/>
    <w:basedOn w:val="Fontepargpadro"/>
    <w:rsid w:val="007F09FD"/>
  </w:style>
  <w:style w:type="character" w:customStyle="1" w:styleId="hljs-literal">
    <w:name w:val="hljs-literal"/>
    <w:basedOn w:val="Fontepargpadro"/>
    <w:rsid w:val="007F09FD"/>
  </w:style>
  <w:style w:type="character" w:customStyle="1" w:styleId="hljs-builtin">
    <w:name w:val="hljs-built_in"/>
    <w:basedOn w:val="Fontepargpadro"/>
    <w:rsid w:val="007F09FD"/>
  </w:style>
  <w:style w:type="character" w:customStyle="1" w:styleId="hljs-subst">
    <w:name w:val="hljs-subst"/>
    <w:basedOn w:val="Fontepargpadro"/>
    <w:rsid w:val="007F09FD"/>
  </w:style>
  <w:style w:type="character" w:customStyle="1" w:styleId="hljs-number">
    <w:name w:val="hljs-number"/>
    <w:basedOn w:val="Fontepargpadro"/>
    <w:rsid w:val="007F09FD"/>
  </w:style>
  <w:style w:type="character" w:customStyle="1" w:styleId="hljs-preprocessor">
    <w:name w:val="hljs-preprocessor"/>
    <w:basedOn w:val="Fontepargpadro"/>
    <w:rsid w:val="007F09FD"/>
  </w:style>
  <w:style w:type="paragraph" w:customStyle="1" w:styleId="ListaColorida-nfase11">
    <w:name w:val="Lista Colorida - Ênfase 11"/>
    <w:basedOn w:val="Normal"/>
    <w:uiPriority w:val="34"/>
    <w:qFormat/>
    <w:rsid w:val="007F09FD"/>
    <w:pPr>
      <w:ind w:left="720"/>
      <w:contextualSpacing/>
    </w:pPr>
  </w:style>
  <w:style w:type="character" w:customStyle="1" w:styleId="comment">
    <w:name w:val="comment"/>
    <w:basedOn w:val="Fontepargpadro"/>
    <w:rsid w:val="00575A03"/>
  </w:style>
  <w:style w:type="character" w:customStyle="1" w:styleId="annotation">
    <w:name w:val="annotation"/>
    <w:basedOn w:val="Fontepargpadro"/>
    <w:rsid w:val="00575A03"/>
  </w:style>
  <w:style w:type="paragraph" w:styleId="Subttulo">
    <w:name w:val="Subtitle"/>
    <w:basedOn w:val="Normal"/>
    <w:next w:val="Normal"/>
    <w:link w:val="SubttuloChar"/>
    <w:uiPriority w:val="11"/>
    <w:qFormat/>
    <w:rsid w:val="00F2704A"/>
    <w:pPr>
      <w:numPr>
        <w:ilvl w:val="1"/>
      </w:numPr>
      <w:spacing w:after="160"/>
    </w:pPr>
    <w:rPr>
      <w:color w:val="5A5A5A"/>
      <w:spacing w:val="15"/>
      <w:szCs w:val="22"/>
    </w:rPr>
  </w:style>
  <w:style w:type="character" w:customStyle="1" w:styleId="SubttuloChar">
    <w:name w:val="Subtítulo Char"/>
    <w:link w:val="Subttulo"/>
    <w:uiPriority w:val="11"/>
    <w:rsid w:val="00F2704A"/>
    <w:rPr>
      <w:color w:val="5A5A5A"/>
      <w:spacing w:val="15"/>
      <w:sz w:val="22"/>
      <w:szCs w:val="22"/>
    </w:rPr>
  </w:style>
  <w:style w:type="character" w:styleId="Refdecomentrio">
    <w:name w:val="annotation reference"/>
    <w:uiPriority w:val="99"/>
    <w:semiHidden/>
    <w:unhideWhenUsed/>
    <w:rsid w:val="00E54148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54148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rsid w:val="00E54148"/>
    <w:rPr>
      <w:rFonts w:cs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54148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E54148"/>
    <w:rPr>
      <w:rFonts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54148"/>
    <w:rPr>
      <w:rFonts w:ascii="Helvetica" w:hAnsi="Helvetica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E54148"/>
    <w:rPr>
      <w:rFonts w:ascii="Helvetica" w:hAnsi="Helvetica" w:cs="Times New Roman"/>
      <w:sz w:val="18"/>
      <w:szCs w:val="18"/>
    </w:rPr>
  </w:style>
  <w:style w:type="paragraph" w:styleId="Legenda">
    <w:name w:val="caption"/>
    <w:basedOn w:val="Normal"/>
    <w:next w:val="Normal"/>
    <w:uiPriority w:val="35"/>
    <w:qFormat/>
    <w:rsid w:val="00E54148"/>
    <w:pPr>
      <w:spacing w:after="200"/>
    </w:pPr>
    <w:rPr>
      <w:i/>
      <w:iCs/>
      <w:color w:val="44546A"/>
      <w:sz w:val="18"/>
      <w:szCs w:val="18"/>
    </w:rPr>
  </w:style>
  <w:style w:type="character" w:customStyle="1" w:styleId="gt-baf-word-clickable">
    <w:name w:val="gt-baf-word-clickable"/>
    <w:basedOn w:val="Fontepargpadro"/>
    <w:rsid w:val="00745722"/>
  </w:style>
  <w:style w:type="paragraph" w:customStyle="1" w:styleId="SombreamentoEscuro-nfase11">
    <w:name w:val="Sombreamento Escuro - Ênfase 11"/>
    <w:hidden/>
    <w:uiPriority w:val="99"/>
    <w:semiHidden/>
    <w:rsid w:val="00350D89"/>
    <w:rPr>
      <w:sz w:val="22"/>
      <w:szCs w:val="24"/>
    </w:rPr>
  </w:style>
  <w:style w:type="character" w:customStyle="1" w:styleId="Ttulo5Char">
    <w:name w:val="Título 5 Char"/>
    <w:link w:val="Ttulo5"/>
    <w:uiPriority w:val="9"/>
    <w:rsid w:val="0054633A"/>
    <w:rPr>
      <w:rFonts w:ascii="Calibri Light" w:eastAsia="MS Gothic" w:hAnsi="Calibri Light" w:cs="Times New Roman"/>
      <w:color w:val="00B050"/>
      <w:sz w:val="22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A0689"/>
    <w:rPr>
      <w:rFonts w:ascii="Helvetica" w:hAnsi="Helvetica"/>
      <w:sz w:val="20"/>
      <w:szCs w:val="20"/>
    </w:rPr>
  </w:style>
  <w:style w:type="character" w:customStyle="1" w:styleId="MapadoDocumentoChar">
    <w:name w:val="Mapa do Documento Char"/>
    <w:link w:val="MapadoDocumento"/>
    <w:uiPriority w:val="99"/>
    <w:semiHidden/>
    <w:rsid w:val="004A0689"/>
    <w:rPr>
      <w:rFonts w:ascii="Helvetica" w:hAnsi="Helvetica" w:cs="Times New Roman"/>
    </w:rPr>
  </w:style>
  <w:style w:type="paragraph" w:styleId="Ttulo">
    <w:name w:val="Title"/>
    <w:basedOn w:val="Normal"/>
    <w:next w:val="Normal"/>
    <w:link w:val="TtuloChar"/>
    <w:uiPriority w:val="10"/>
    <w:qFormat/>
    <w:rsid w:val="004E1568"/>
    <w:pPr>
      <w:spacing w:before="120" w:after="120"/>
      <w:contextualSpacing/>
    </w:pPr>
    <w:rPr>
      <w:rFonts w:ascii="Calibri Light" w:eastAsia="MS Gothic" w:hAnsi="Calibri Light"/>
      <w:spacing w:val="-10"/>
      <w:kern w:val="28"/>
      <w:sz w:val="56"/>
      <w:szCs w:val="56"/>
    </w:rPr>
  </w:style>
  <w:style w:type="character" w:customStyle="1" w:styleId="TtuloChar">
    <w:name w:val="Título Char"/>
    <w:link w:val="Ttulo"/>
    <w:uiPriority w:val="10"/>
    <w:rsid w:val="004E1568"/>
    <w:rPr>
      <w:rFonts w:ascii="Calibri Light" w:eastAsia="MS Gothic" w:hAnsi="Calibri Light" w:cs="Times New Roman"/>
      <w:spacing w:val="-10"/>
      <w:kern w:val="28"/>
      <w:sz w:val="56"/>
      <w:szCs w:val="56"/>
    </w:rPr>
  </w:style>
  <w:style w:type="paragraph" w:customStyle="1" w:styleId="SombreamentoClaro-nfase21">
    <w:name w:val="Sombreamento Claro - Ênfase 21"/>
    <w:basedOn w:val="Normal"/>
    <w:next w:val="Normal"/>
    <w:link w:val="SombreamentoClaro-nfase2Char"/>
    <w:uiPriority w:val="30"/>
    <w:qFormat/>
    <w:rsid w:val="004E1568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  <w:szCs w:val="20"/>
    </w:rPr>
  </w:style>
  <w:style w:type="character" w:customStyle="1" w:styleId="SombreamentoClaro-nfase2Char">
    <w:name w:val="Sombreamento Claro - Ênfase 2 Char"/>
    <w:link w:val="SombreamentoClaro-nfase21"/>
    <w:uiPriority w:val="30"/>
    <w:rsid w:val="004E1568"/>
    <w:rPr>
      <w:rFonts w:cs="Times New Roman"/>
      <w:i/>
      <w:iCs/>
      <w:color w:val="5B9BD5"/>
      <w:sz w:val="22"/>
    </w:rPr>
  </w:style>
  <w:style w:type="character" w:customStyle="1" w:styleId="RefernciaSutil1">
    <w:name w:val="Referência Sutil1"/>
    <w:uiPriority w:val="31"/>
    <w:qFormat/>
    <w:rsid w:val="004E1568"/>
    <w:rPr>
      <w:smallCaps/>
      <w:color w:val="5A5A5A"/>
    </w:rPr>
  </w:style>
  <w:style w:type="character" w:customStyle="1" w:styleId="RefernciaIntensa1">
    <w:name w:val="Referência Intensa1"/>
    <w:uiPriority w:val="32"/>
    <w:qFormat/>
    <w:rsid w:val="004E1568"/>
    <w:rPr>
      <w:b/>
      <w:bCs/>
      <w:smallCaps/>
      <w:color w:val="5B9BD5"/>
      <w:spacing w:val="5"/>
    </w:rPr>
  </w:style>
  <w:style w:type="paragraph" w:customStyle="1" w:styleId="Code">
    <w:name w:val="Code"/>
    <w:basedOn w:val="Normal"/>
    <w:rsid w:val="004E1568"/>
    <w:pPr>
      <w:spacing w:before="120" w:after="120"/>
    </w:pPr>
    <w:rPr>
      <w:rFonts w:ascii="Consolas" w:hAnsi="Consolas"/>
      <w:sz w:val="20"/>
    </w:rPr>
  </w:style>
  <w:style w:type="paragraph" w:customStyle="1" w:styleId="Listagem-Imagem-Tabela">
    <w:name w:val="Listagem - Imagem - Tabela"/>
    <w:basedOn w:val="Normal"/>
    <w:rsid w:val="004E1568"/>
    <w:pPr>
      <w:spacing w:before="120" w:after="120"/>
      <w:jc w:val="center"/>
    </w:pPr>
    <w:rPr>
      <w:i/>
      <w:sz w:val="18"/>
    </w:rPr>
  </w:style>
  <w:style w:type="table" w:styleId="Tabelacomgrade">
    <w:name w:val="Table Grid"/>
    <w:basedOn w:val="Tabelanormal"/>
    <w:uiPriority w:val="39"/>
    <w:rsid w:val="004E15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">
    <w:name w:val="Emphasis"/>
    <w:uiPriority w:val="20"/>
    <w:qFormat/>
    <w:rsid w:val="004E1568"/>
    <w:rPr>
      <w:i/>
      <w:iCs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rsid w:val="004E1568"/>
    <w:pPr>
      <w:keepNext/>
      <w:keepLines/>
      <w:spacing w:before="240" w:beforeAutospacing="0" w:after="120" w:afterAutospacing="0" w:line="259" w:lineRule="auto"/>
      <w:jc w:val="left"/>
      <w:outlineLvl w:val="9"/>
    </w:pPr>
    <w:rPr>
      <w:rFonts w:eastAsia="MS Gothic"/>
      <w:b w:val="0"/>
      <w:bCs w:val="0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4E1568"/>
    <w:pPr>
      <w:tabs>
        <w:tab w:val="right" w:leader="dot" w:pos="8488"/>
      </w:tabs>
      <w:spacing w:before="120" w:after="100"/>
    </w:pPr>
    <w:rPr>
      <w:b/>
      <w:noProof/>
      <w:sz w:val="28"/>
    </w:rPr>
  </w:style>
  <w:style w:type="paragraph" w:styleId="Sumrio2">
    <w:name w:val="toc 2"/>
    <w:basedOn w:val="Normal"/>
    <w:next w:val="Normal"/>
    <w:autoRedefine/>
    <w:uiPriority w:val="39"/>
    <w:unhideWhenUsed/>
    <w:rsid w:val="004E1568"/>
    <w:pPr>
      <w:tabs>
        <w:tab w:val="right" w:leader="dot" w:pos="8488"/>
      </w:tabs>
      <w:spacing w:before="120" w:after="100"/>
      <w:ind w:left="240"/>
    </w:pPr>
    <w:rPr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4E1568"/>
    <w:pPr>
      <w:spacing w:before="120" w:after="100"/>
      <w:ind w:left="480"/>
    </w:pPr>
  </w:style>
  <w:style w:type="paragraph" w:styleId="Cabealho">
    <w:name w:val="header"/>
    <w:basedOn w:val="Normal"/>
    <w:link w:val="CabealhoChar"/>
    <w:uiPriority w:val="99"/>
    <w:unhideWhenUsed/>
    <w:rsid w:val="004E1568"/>
    <w:pPr>
      <w:tabs>
        <w:tab w:val="center" w:pos="4513"/>
        <w:tab w:val="right" w:pos="9026"/>
      </w:tabs>
      <w:spacing w:before="120" w:after="120"/>
    </w:pPr>
    <w:rPr>
      <w:szCs w:val="20"/>
    </w:rPr>
  </w:style>
  <w:style w:type="character" w:customStyle="1" w:styleId="CabealhoChar">
    <w:name w:val="Cabeçalho Char"/>
    <w:link w:val="Cabealho"/>
    <w:uiPriority w:val="99"/>
    <w:rsid w:val="004E1568"/>
    <w:rPr>
      <w:rFonts w:cs="Times New Roman"/>
      <w:sz w:val="22"/>
    </w:rPr>
  </w:style>
  <w:style w:type="paragraph" w:styleId="Rodap">
    <w:name w:val="footer"/>
    <w:basedOn w:val="Normal"/>
    <w:link w:val="RodapChar"/>
    <w:uiPriority w:val="99"/>
    <w:unhideWhenUsed/>
    <w:rsid w:val="004E1568"/>
    <w:pPr>
      <w:tabs>
        <w:tab w:val="center" w:pos="4513"/>
        <w:tab w:val="right" w:pos="9026"/>
      </w:tabs>
      <w:spacing w:before="120" w:after="120"/>
    </w:pPr>
    <w:rPr>
      <w:szCs w:val="20"/>
    </w:rPr>
  </w:style>
  <w:style w:type="character" w:customStyle="1" w:styleId="RodapChar">
    <w:name w:val="Rodapé Char"/>
    <w:link w:val="Rodap"/>
    <w:uiPriority w:val="99"/>
    <w:rsid w:val="004E1568"/>
    <w:rPr>
      <w:rFonts w:cs="Times New Roman"/>
      <w:sz w:val="22"/>
    </w:rPr>
  </w:style>
  <w:style w:type="paragraph" w:customStyle="1" w:styleId="SemEspaamento1">
    <w:name w:val="Sem Espaçamento1"/>
    <w:uiPriority w:val="1"/>
    <w:rsid w:val="004E1568"/>
    <w:pPr>
      <w:jc w:val="both"/>
    </w:pPr>
    <w:rPr>
      <w:sz w:val="22"/>
      <w:szCs w:val="24"/>
    </w:rPr>
  </w:style>
  <w:style w:type="character" w:customStyle="1" w:styleId="kd">
    <w:name w:val="kd"/>
    <w:basedOn w:val="Fontepargpadro"/>
    <w:rsid w:val="004E1568"/>
  </w:style>
  <w:style w:type="character" w:customStyle="1" w:styleId="nc">
    <w:name w:val="nc"/>
    <w:basedOn w:val="Fontepargpadro"/>
    <w:rsid w:val="004E1568"/>
  </w:style>
  <w:style w:type="character" w:customStyle="1" w:styleId="o">
    <w:name w:val="o"/>
    <w:basedOn w:val="Fontepargpadro"/>
    <w:rsid w:val="004E1568"/>
  </w:style>
  <w:style w:type="character" w:customStyle="1" w:styleId="n">
    <w:name w:val="n"/>
    <w:basedOn w:val="Fontepargpadro"/>
    <w:rsid w:val="004E1568"/>
  </w:style>
  <w:style w:type="character" w:customStyle="1" w:styleId="nf">
    <w:name w:val="nf"/>
    <w:basedOn w:val="Fontepargpadro"/>
    <w:rsid w:val="004E1568"/>
  </w:style>
  <w:style w:type="character" w:customStyle="1" w:styleId="k">
    <w:name w:val="k"/>
    <w:basedOn w:val="Fontepargpadro"/>
    <w:rsid w:val="004E1568"/>
  </w:style>
  <w:style w:type="character" w:customStyle="1" w:styleId="kt">
    <w:name w:val="kt"/>
    <w:basedOn w:val="Fontepargpadro"/>
    <w:rsid w:val="004E1568"/>
  </w:style>
  <w:style w:type="character" w:customStyle="1" w:styleId="na">
    <w:name w:val="na"/>
    <w:basedOn w:val="Fontepargpadro"/>
    <w:rsid w:val="004E1568"/>
  </w:style>
  <w:style w:type="character" w:customStyle="1" w:styleId="cm">
    <w:name w:val="cm"/>
    <w:basedOn w:val="Fontepargpadro"/>
    <w:rsid w:val="004E1568"/>
  </w:style>
  <w:style w:type="character" w:customStyle="1" w:styleId="kc">
    <w:name w:val="kc"/>
    <w:basedOn w:val="Fontepargpadro"/>
    <w:rsid w:val="004E1568"/>
  </w:style>
  <w:style w:type="character" w:customStyle="1" w:styleId="kn">
    <w:name w:val="kn"/>
    <w:basedOn w:val="Fontepargpadro"/>
    <w:rsid w:val="004E1568"/>
  </w:style>
  <w:style w:type="character" w:customStyle="1" w:styleId="nn">
    <w:name w:val="nn"/>
    <w:basedOn w:val="Fontepargpadro"/>
    <w:rsid w:val="004E1568"/>
  </w:style>
  <w:style w:type="character" w:customStyle="1" w:styleId="s">
    <w:name w:val="s"/>
    <w:basedOn w:val="Fontepargpadro"/>
    <w:rsid w:val="004E1568"/>
  </w:style>
  <w:style w:type="character" w:customStyle="1" w:styleId="nd">
    <w:name w:val="nd"/>
    <w:basedOn w:val="Fontepargpadro"/>
    <w:rsid w:val="004E1568"/>
  </w:style>
  <w:style w:type="character" w:customStyle="1" w:styleId="mi">
    <w:name w:val="mi"/>
    <w:basedOn w:val="Fontepargpadro"/>
    <w:rsid w:val="004E1568"/>
  </w:style>
  <w:style w:type="character" w:customStyle="1" w:styleId="c1">
    <w:name w:val="c1"/>
    <w:basedOn w:val="Fontepargpadro"/>
    <w:rsid w:val="004E1568"/>
  </w:style>
  <w:style w:type="paragraph" w:styleId="PargrafodaLista">
    <w:name w:val="List Paragraph"/>
    <w:basedOn w:val="Normal"/>
    <w:uiPriority w:val="34"/>
    <w:qFormat/>
    <w:rsid w:val="002C27A0"/>
    <w:pPr>
      <w:spacing w:before="120" w:after="12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877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0855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87997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89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3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681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28458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22463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30" Type="http://schemas.openxmlformats.org/officeDocument/2006/relationships/image" Target="media/image20.png"/><Relationship Id="rId31" Type="http://schemas.openxmlformats.org/officeDocument/2006/relationships/fontTable" Target="fontTable.xml"/><Relationship Id="rId32" Type="http://schemas.microsoft.com/office/2011/relationships/people" Target="people.xml"/><Relationship Id="rId9" Type="http://schemas.openxmlformats.org/officeDocument/2006/relationships/hyperlink" Target="http://www.devmedia.com.br/explorando-a-classe-arraylist-no-java/24298" TargetMode="External"/><Relationship Id="rId6" Type="http://schemas.microsoft.com/office/2011/relationships/commentsExtended" Target="commentsExtended.xml"/><Relationship Id="rId7" Type="http://schemas.openxmlformats.org/officeDocument/2006/relationships/hyperlink" Target="https://docs.oracle.com/javase/tutorial/uiswing/layout/index.html" TargetMode="External"/><Relationship Id="rId8" Type="http://schemas.openxmlformats.org/officeDocument/2006/relationships/hyperlink" Target="http://www.devmedia.com.br/tipos-enum-no-java/25729" TargetMode="External"/><Relationship Id="rId33" Type="http://schemas.openxmlformats.org/officeDocument/2006/relationships/theme" Target="theme/theme1.xml"/><Relationship Id="rId10" Type="http://schemas.openxmlformats.org/officeDocument/2006/relationships/hyperlink" Target="https://docs.oracle.com/javase/tutorial/uiswing/events/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55</Pages>
  <Words>13261</Words>
  <Characters>71610</Characters>
  <Application>Microsoft Macintosh Word</Application>
  <DocSecurity>0</DocSecurity>
  <Lines>596</Lines>
  <Paragraphs>169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84702</CharactersWithSpaces>
  <SharedDoc>false</SharedDoc>
  <HLinks>
    <vt:vector size="24" baseType="variant">
      <vt:variant>
        <vt:i4>7077936</vt:i4>
      </vt:variant>
      <vt:variant>
        <vt:i4>9</vt:i4>
      </vt:variant>
      <vt:variant>
        <vt:i4>0</vt:i4>
      </vt:variant>
      <vt:variant>
        <vt:i4>5</vt:i4>
      </vt:variant>
      <vt:variant>
        <vt:lpwstr>https://docs.oracle.com/javase/tutorial/uiswing/events/</vt:lpwstr>
      </vt:variant>
      <vt:variant>
        <vt:lpwstr/>
      </vt:variant>
      <vt:variant>
        <vt:i4>2162740</vt:i4>
      </vt:variant>
      <vt:variant>
        <vt:i4>6</vt:i4>
      </vt:variant>
      <vt:variant>
        <vt:i4>0</vt:i4>
      </vt:variant>
      <vt:variant>
        <vt:i4>5</vt:i4>
      </vt:variant>
      <vt:variant>
        <vt:lpwstr>http://www.devmedia.com.br/explorando-a-classe-arraylist-no-java/24298</vt:lpwstr>
      </vt:variant>
      <vt:variant>
        <vt:lpwstr/>
      </vt:variant>
      <vt:variant>
        <vt:i4>3735664</vt:i4>
      </vt:variant>
      <vt:variant>
        <vt:i4>3</vt:i4>
      </vt:variant>
      <vt:variant>
        <vt:i4>0</vt:i4>
      </vt:variant>
      <vt:variant>
        <vt:i4>5</vt:i4>
      </vt:variant>
      <vt:variant>
        <vt:lpwstr>http://www.devmedia.com.br/tipos-enum-no-java/25729</vt:lpwstr>
      </vt:variant>
      <vt:variant>
        <vt:lpwstr/>
      </vt:variant>
      <vt:variant>
        <vt:i4>852058</vt:i4>
      </vt:variant>
      <vt:variant>
        <vt:i4>0</vt:i4>
      </vt:variant>
      <vt:variant>
        <vt:i4>0</vt:i4>
      </vt:variant>
      <vt:variant>
        <vt:i4>5</vt:i4>
      </vt:variant>
      <vt:variant>
        <vt:lpwstr>https://docs.oracle.com/javase/tutorial/uiswing/layout/index.html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</dc:creator>
  <cp:keywords/>
  <dc:description/>
  <cp:lastModifiedBy>Willian</cp:lastModifiedBy>
  <cp:revision>36</cp:revision>
  <dcterms:created xsi:type="dcterms:W3CDTF">2016-08-26T11:37:00Z</dcterms:created>
  <dcterms:modified xsi:type="dcterms:W3CDTF">2016-12-15T04:28:00Z</dcterms:modified>
</cp:coreProperties>
</file>