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78B41" w14:textId="77777777" w:rsidR="00945922" w:rsidRDefault="00945922" w:rsidP="00945922">
      <w:pPr>
        <w:pStyle w:val="Ttulo1"/>
        <w:jc w:val="right"/>
      </w:pPr>
    </w:p>
    <w:p w14:paraId="605A65B2" w14:textId="77777777" w:rsidR="00945922" w:rsidRDefault="00945922" w:rsidP="00945922">
      <w:pPr>
        <w:pStyle w:val="Ttulo1"/>
        <w:jc w:val="center"/>
      </w:pPr>
      <w:r>
        <w:t>Livro do Educador</w:t>
      </w:r>
    </w:p>
    <w:p w14:paraId="70DEE1B3" w14:textId="2DFC8AB8" w:rsidR="00945922" w:rsidRPr="00945922" w:rsidRDefault="00945922" w:rsidP="00945922">
      <w:pPr>
        <w:pStyle w:val="Ttulo2"/>
        <w:jc w:val="center"/>
      </w:pPr>
      <w:r w:rsidRPr="00945922">
        <w:t>Desenvolvimen</w:t>
      </w:r>
      <w:r w:rsidR="005D781C">
        <w:t>to de Aplicativos Móveis</w:t>
      </w:r>
    </w:p>
    <w:p w14:paraId="7616B221" w14:textId="77777777" w:rsidR="00945922" w:rsidRDefault="00945922" w:rsidP="00945922">
      <w:pPr>
        <w:pStyle w:val="Ttulo3"/>
        <w:jc w:val="center"/>
      </w:pPr>
      <w:r>
        <w:t>Programação O</w:t>
      </w:r>
      <w:r w:rsidRPr="00945922">
        <w:t>rientada a Objetos</w:t>
      </w:r>
    </w:p>
    <w:p w14:paraId="5E84FACB" w14:textId="77777777" w:rsidR="00945922" w:rsidRDefault="00945922">
      <w:pPr>
        <w:spacing w:before="0" w:after="0"/>
        <w:jc w:val="left"/>
        <w:rPr>
          <w:rFonts w:eastAsiaTheme="majorEastAsia" w:cstheme="majorBidi"/>
          <w:b/>
          <w:color w:val="00B050"/>
          <w:sz w:val="32"/>
        </w:rPr>
      </w:pPr>
      <w:r>
        <w:br w:type="page"/>
      </w:r>
    </w:p>
    <w:p w14:paraId="21FA1A0D" w14:textId="17A52737" w:rsidR="00945922" w:rsidRP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APRESENTAÇÃO DO LIVRO DO EDUCADOR</w:t>
      </w:r>
      <w:r w:rsidR="00945922" w:rsidRPr="00561E8D">
        <w:rPr>
          <w:color w:val="7F7F7F" w:themeColor="text1" w:themeTint="80"/>
        </w:rPr>
        <w:t xml:space="preserve"> </w:t>
      </w:r>
    </w:p>
    <w:p w14:paraId="12C618CD" w14:textId="322379C6" w:rsidR="00945922" w:rsidRDefault="00945922" w:rsidP="00945922">
      <w:r w:rsidRPr="00945922">
        <w:t>Com os avanços tecnológicos, cada vez mais a utilização dos dispositivos móveis torna-se indispensável para as pessoas. Consequentemente, o mercado de trabalho necessita cada vez mais de profissionais desta área. Esperamos que, com es</w:t>
      </w:r>
      <w:r w:rsidR="003B254B">
        <w:t>s</w:t>
      </w:r>
      <w:r w:rsidRPr="00945922">
        <w:t xml:space="preserve">e material, você possa desenvolver com seus alunos os conceitos e práticas essenciais para quem decide atuar na área de </w:t>
      </w:r>
      <w:r>
        <w:t>desenvolvimento de aplicativos móveis</w:t>
      </w:r>
      <w:r w:rsidRPr="00945922">
        <w:t xml:space="preserve">. </w:t>
      </w:r>
    </w:p>
    <w:p w14:paraId="527B830B" w14:textId="160367F7" w:rsidR="00945922" w:rsidRDefault="00945922" w:rsidP="00945922">
      <w:r w:rsidRPr="00945922">
        <w:t>Assim, es</w:t>
      </w:r>
      <w:r w:rsidR="003B254B">
        <w:t>s</w:t>
      </w:r>
      <w:r w:rsidRPr="00945922">
        <w:t xml:space="preserve">e livro foi desenvolvido para ajudá-lo a proporcionar uma base teórica e prática aos alunos, para formar profissionais capazes de exercer atividades relacionadas à </w:t>
      </w:r>
      <w:r>
        <w:t>desenvolvimento de aplicativos móveis</w:t>
      </w:r>
      <w:r w:rsidRPr="00945922">
        <w:t xml:space="preserve">. </w:t>
      </w:r>
    </w:p>
    <w:p w14:paraId="22A54DFA" w14:textId="77869332" w:rsidR="00945922" w:rsidRDefault="00945922" w:rsidP="00945922">
      <w:r w:rsidRPr="00945922">
        <w:t xml:space="preserve">Os conteúdos aqui presentes possibilitam que você consiga desenvolver em aula todos os conceitos básicos relacionados à </w:t>
      </w:r>
      <w:r>
        <w:t>lógica de programação, programação orientada a objetos, boas práticas e padrões de projeto</w:t>
      </w:r>
      <w:r w:rsidRPr="00945922">
        <w:t xml:space="preserve">. O material foi desenvolvido criteriosamente para que você consiga trabalhar os conteúdos </w:t>
      </w:r>
      <w:r>
        <w:t xml:space="preserve">de maneira simples e agradável, </w:t>
      </w:r>
      <w:r w:rsidRPr="00945922">
        <w:t xml:space="preserve">possibilitando ao aluno melhor interação com a aula. </w:t>
      </w:r>
    </w:p>
    <w:p w14:paraId="44B15049" w14:textId="3AAD32E2" w:rsidR="00945922" w:rsidRDefault="00945922" w:rsidP="00561E8D">
      <w:r w:rsidRPr="00945922">
        <w:t xml:space="preserve">Boa aula! </w:t>
      </w:r>
    </w:p>
    <w:p w14:paraId="03F9D677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2185D162" w14:textId="0EE4DA3A" w:rsidR="00945922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t>OBJETIVO</w:t>
      </w:r>
      <w:r w:rsidR="00945922" w:rsidRPr="00561E8D">
        <w:rPr>
          <w:color w:val="7F7F7F" w:themeColor="text1" w:themeTint="80"/>
        </w:rPr>
        <w:t xml:space="preserve"> </w:t>
      </w:r>
    </w:p>
    <w:p w14:paraId="58DF0205" w14:textId="4EA668DB" w:rsidR="00945922" w:rsidRPr="003D1C5F" w:rsidRDefault="00945922" w:rsidP="00945922">
      <w:r w:rsidRPr="003D1C5F">
        <w:t>Prepar</w:t>
      </w:r>
      <w:r w:rsidR="009B0EDF" w:rsidRPr="003D1C5F">
        <w:t xml:space="preserve">ar </w:t>
      </w:r>
      <w:r w:rsidRPr="003D1C5F">
        <w:t>o aluno para que tenha capacidade de se desenvolver e atuar como desenvolvedor de aplicativos móveis, com conhecimentos sólidos em Programação Orientada a Objetos</w:t>
      </w:r>
      <w:r w:rsidR="007E6476" w:rsidRPr="003D1C5F">
        <w:t xml:space="preserve"> - POO nas plataformas </w:t>
      </w:r>
      <w:r w:rsidR="007E6476" w:rsidRPr="00E84F0C">
        <w:rPr>
          <w:i/>
        </w:rPr>
        <w:t>Android</w:t>
      </w:r>
      <w:r w:rsidR="007E6476" w:rsidRPr="003D1C5F">
        <w:t xml:space="preserve"> e </w:t>
      </w:r>
      <w:r w:rsidR="007E6476" w:rsidRPr="00E84F0C">
        <w:rPr>
          <w:i/>
        </w:rPr>
        <w:t>iOS</w:t>
      </w:r>
      <w:r w:rsidRPr="003D1C5F">
        <w:t>, senso crítico para projeto e design de</w:t>
      </w:r>
      <w:r w:rsidRPr="00E84F0C">
        <w:rPr>
          <w:i/>
        </w:rPr>
        <w:t xml:space="preserve"> software</w:t>
      </w:r>
      <w:r w:rsidR="005D781C" w:rsidRPr="003D1C5F">
        <w:t xml:space="preserve"> e total capacidade de </w:t>
      </w:r>
      <w:r w:rsidR="00357D6F" w:rsidRPr="003D1C5F">
        <w:t>autodesenvolvimento</w:t>
      </w:r>
      <w:r w:rsidR="005D781C" w:rsidRPr="003D1C5F">
        <w:t>.</w:t>
      </w:r>
    </w:p>
    <w:p w14:paraId="14C77643" w14:textId="258B0C1B" w:rsidR="00945922" w:rsidRPr="003D1C5F" w:rsidRDefault="00357D6F" w:rsidP="00561E8D">
      <w:pPr>
        <w:rPr>
          <w:b/>
        </w:rPr>
      </w:pPr>
      <w:r w:rsidRPr="003D1C5F">
        <w:t xml:space="preserve">Introduzindo o aluno </w:t>
      </w:r>
      <w:r w:rsidR="009B0EDF" w:rsidRPr="003D1C5F">
        <w:t>às</w:t>
      </w:r>
      <w:r w:rsidR="005D781C" w:rsidRPr="003D1C5F">
        <w:t xml:space="preserve"> técnicas básicas de programação, </w:t>
      </w:r>
      <w:r w:rsidR="005B1800" w:rsidRPr="003D1C5F">
        <w:t xml:space="preserve">iniciando </w:t>
      </w:r>
      <w:r w:rsidR="005D781C" w:rsidRPr="003D1C5F">
        <w:t xml:space="preserve">por conceitos sólidos em POO até conceitos mais aprofundados que abrangem todo um processo de desenvolvimento de </w:t>
      </w:r>
      <w:r w:rsidR="005D781C" w:rsidRPr="00E84F0C">
        <w:rPr>
          <w:i/>
        </w:rPr>
        <w:t>software</w:t>
      </w:r>
      <w:r w:rsidR="005D781C" w:rsidRPr="003D1C5F">
        <w:t>, como por exemplo, análise de requisitos, criação de esboços e interfaces gráficas e um pouco de gerência de projetos.</w:t>
      </w:r>
    </w:p>
    <w:p w14:paraId="7AC15ACB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1BC11D6F" w14:textId="325026DE" w:rsidR="00945922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t>ORIENTAÇÕES AO EDUCADOR</w:t>
      </w:r>
      <w:r w:rsidR="00945922" w:rsidRPr="00561E8D">
        <w:rPr>
          <w:color w:val="7F7F7F" w:themeColor="text1" w:themeTint="80"/>
        </w:rPr>
        <w:t xml:space="preserve"> </w:t>
      </w:r>
    </w:p>
    <w:p w14:paraId="4DECF800" w14:textId="03248FFF" w:rsidR="00945922" w:rsidRDefault="00945922" w:rsidP="005D781C">
      <w:r w:rsidRPr="00945922">
        <w:t>Es</w:t>
      </w:r>
      <w:r w:rsidR="003B254B">
        <w:t>s</w:t>
      </w:r>
      <w:r w:rsidRPr="00945922">
        <w:t xml:space="preserve">e manual está dividido de acordo com as aulas que serão ministradas por você. Nele, você encontrará a melhor forma de trabalhar em aula cada conteúdo do curso. Para que você possa aproveitar bem o material, observe algumas instruções: </w:t>
      </w:r>
    </w:p>
    <w:p w14:paraId="025409D9" w14:textId="4CA4159E" w:rsidR="00945922" w:rsidRDefault="00945922" w:rsidP="005D781C">
      <w:pPr>
        <w:pStyle w:val="PargrafodaLista"/>
        <w:numPr>
          <w:ilvl w:val="0"/>
          <w:numId w:val="44"/>
        </w:numPr>
      </w:pPr>
      <w:proofErr w:type="gramStart"/>
      <w:r w:rsidRPr="00945922">
        <w:t>observe</w:t>
      </w:r>
      <w:proofErr w:type="gramEnd"/>
      <w:r w:rsidRPr="00945922">
        <w:t xml:space="preserve"> os pontos importantes abordados em cada aula para conhecer dicas que te auxiliarão no desenvolvimento dos conteúdos; </w:t>
      </w:r>
    </w:p>
    <w:p w14:paraId="47E04114" w14:textId="4DDE3832" w:rsidR="00945922" w:rsidRDefault="00945922" w:rsidP="005D781C">
      <w:pPr>
        <w:pStyle w:val="PargrafodaLista"/>
        <w:numPr>
          <w:ilvl w:val="0"/>
          <w:numId w:val="44"/>
        </w:numPr>
      </w:pPr>
      <w:proofErr w:type="gramStart"/>
      <w:r w:rsidRPr="00945922">
        <w:t>nos</w:t>
      </w:r>
      <w:proofErr w:type="gramEnd"/>
      <w:r w:rsidRPr="00945922">
        <w:t xml:space="preserve"> conteúdos complementares, você encontrará sugestões, como links de vídeos ou textos, que complementam o material e poderão te auxiliar no desenvolvimento das aulas; </w:t>
      </w:r>
    </w:p>
    <w:p w14:paraId="486937DC" w14:textId="611EC249" w:rsidR="00945922" w:rsidRDefault="00945922" w:rsidP="005D781C">
      <w:pPr>
        <w:pStyle w:val="PargrafodaLista"/>
        <w:numPr>
          <w:ilvl w:val="0"/>
          <w:numId w:val="44"/>
        </w:numPr>
      </w:pPr>
      <w:proofErr w:type="gramStart"/>
      <w:r w:rsidRPr="00945922">
        <w:t>em</w:t>
      </w:r>
      <w:proofErr w:type="gramEnd"/>
      <w:r w:rsidRPr="00945922">
        <w:t xml:space="preserve"> cada aula são apresentadas estratégias para auxiliar o aluno no desenvolvimento das atividades; </w:t>
      </w:r>
    </w:p>
    <w:p w14:paraId="5A92F461" w14:textId="7410487A" w:rsidR="00945922" w:rsidRDefault="00945922" w:rsidP="005D781C">
      <w:pPr>
        <w:pStyle w:val="PargrafodaLista"/>
        <w:numPr>
          <w:ilvl w:val="0"/>
          <w:numId w:val="44"/>
        </w:numPr>
      </w:pPr>
      <w:proofErr w:type="gramStart"/>
      <w:r w:rsidRPr="00945922">
        <w:t>no</w:t>
      </w:r>
      <w:proofErr w:type="gramEnd"/>
      <w:r w:rsidRPr="00945922">
        <w:t xml:space="preserve"> TPD, você também encontrará dicas e estratégias para auxiliar os alunos. </w:t>
      </w:r>
    </w:p>
    <w:p w14:paraId="5A697766" w14:textId="77777777" w:rsidR="005D781C" w:rsidRDefault="005D781C" w:rsidP="005D781C">
      <w:pPr>
        <w:pStyle w:val="PargrafodaLista"/>
      </w:pPr>
    </w:p>
    <w:p w14:paraId="2CCCF558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47CEA151" w14:textId="68673F4E" w:rsidR="005D781C" w:rsidRP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FICHA TÉCNICA</w:t>
      </w:r>
      <w:r w:rsidR="00945922" w:rsidRPr="00561E8D">
        <w:rPr>
          <w:color w:val="7F7F7F" w:themeColor="text1" w:themeTint="80"/>
        </w:rPr>
        <w:t xml:space="preserve"> </w:t>
      </w:r>
    </w:p>
    <w:p w14:paraId="019852AD" w14:textId="77777777" w:rsidR="005B1800" w:rsidRPr="001D3AF1" w:rsidRDefault="005D781C" w:rsidP="005B1800">
      <w:pPr>
        <w:pStyle w:val="PargrafodaLista"/>
        <w:numPr>
          <w:ilvl w:val="0"/>
          <w:numId w:val="45"/>
        </w:numPr>
      </w:pPr>
      <w:r w:rsidRPr="005D781C">
        <w:rPr>
          <w:b/>
        </w:rPr>
        <w:t>Público Alvo</w:t>
      </w:r>
    </w:p>
    <w:p w14:paraId="6E48BB99" w14:textId="03DE1D8F" w:rsidR="005D781C" w:rsidRDefault="005D781C" w:rsidP="001D3AF1">
      <w:pPr>
        <w:pStyle w:val="PargrafodaLista"/>
      </w:pPr>
      <w:r>
        <w:t xml:space="preserve"> Jovens, acima de 16 anos, com Ensino Médio concluído ou em andamento, e que desejam atuar na área de Programação ou Desenvolvimento de </w:t>
      </w:r>
      <w:proofErr w:type="spellStart"/>
      <w:r>
        <w:t>App's</w:t>
      </w:r>
      <w:proofErr w:type="spellEnd"/>
      <w:r w:rsidR="001D3AF1">
        <w:t>.</w:t>
      </w:r>
    </w:p>
    <w:p w14:paraId="17378180" w14:textId="77777777" w:rsidR="005B1800" w:rsidRDefault="005B1800" w:rsidP="001D3AF1">
      <w:pPr>
        <w:pStyle w:val="PargrafodaLista"/>
      </w:pPr>
    </w:p>
    <w:p w14:paraId="476FCC8A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proofErr w:type="spellStart"/>
      <w:r w:rsidRPr="005D781C">
        <w:rPr>
          <w:b/>
        </w:rPr>
        <w:t>Pré</w:t>
      </w:r>
      <w:proofErr w:type="spellEnd"/>
      <w:r w:rsidRPr="005D781C">
        <w:rPr>
          <w:b/>
        </w:rPr>
        <w:t xml:space="preserve"> requisitos educador</w:t>
      </w:r>
    </w:p>
    <w:p w14:paraId="64544DD3" w14:textId="220F83D8" w:rsidR="005B1800" w:rsidRDefault="005D781C" w:rsidP="001D3AF1">
      <w:pPr>
        <w:pStyle w:val="PargrafodaLista"/>
      </w:pPr>
      <w:r>
        <w:t xml:space="preserve">Formação Mínima: Técnico em Informática; preferencialmente com experiência em desenvolvimento de </w:t>
      </w:r>
      <w:proofErr w:type="spellStart"/>
      <w:r>
        <w:t>App</w:t>
      </w:r>
      <w:proofErr w:type="spellEnd"/>
      <w:r>
        <w:t xml:space="preserve">, plataformas </w:t>
      </w:r>
      <w:r w:rsidR="00E90FBA" w:rsidRPr="00653C2C">
        <w:t>i</w:t>
      </w:r>
      <w:r w:rsidRPr="00E90FBA">
        <w:t>OS e Android.</w:t>
      </w:r>
      <w:r>
        <w:t xml:space="preserve"> </w:t>
      </w:r>
    </w:p>
    <w:p w14:paraId="7751C6C1" w14:textId="113A746B" w:rsidR="005D781C" w:rsidRDefault="005D781C" w:rsidP="001D3AF1">
      <w:pPr>
        <w:pStyle w:val="PargrafodaLista"/>
      </w:pPr>
      <w:r>
        <w:t>Formação Ideal: Graduação em Ciência da Computação, Engenharia da Computação, Sistemas de Informação ou áreas afins.</w:t>
      </w:r>
    </w:p>
    <w:p w14:paraId="7D91FB2E" w14:textId="77777777" w:rsidR="005B1800" w:rsidRDefault="005B1800" w:rsidP="001D3AF1"/>
    <w:p w14:paraId="645E1496" w14:textId="77777777" w:rsidR="005B1800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Pré-requisitos do aluno</w:t>
      </w:r>
    </w:p>
    <w:p w14:paraId="1742C2CA" w14:textId="52CF5892" w:rsidR="005D781C" w:rsidRDefault="005D781C" w:rsidP="001D3AF1">
      <w:pPr>
        <w:pStyle w:val="PargrafodaLista"/>
      </w:pPr>
      <w:r>
        <w:t xml:space="preserve">Ter conhecimento básico em </w:t>
      </w:r>
      <w:r w:rsidRPr="00E90FBA">
        <w:t xml:space="preserve">Windows </w:t>
      </w:r>
      <w:r>
        <w:t>e raciocínio lógico.</w:t>
      </w:r>
    </w:p>
    <w:p w14:paraId="33292E37" w14:textId="77777777" w:rsidR="005B1800" w:rsidRDefault="005B1800" w:rsidP="001D3AF1">
      <w:pPr>
        <w:pStyle w:val="PargrafodaLista"/>
      </w:pPr>
    </w:p>
    <w:p w14:paraId="4DDEB4DE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Hardware mínimo dos computadores</w:t>
      </w:r>
    </w:p>
    <w:p w14:paraId="77378FC7" w14:textId="60BBC16F" w:rsidR="005D781C" w:rsidRDefault="005D781C" w:rsidP="001D3AF1">
      <w:pPr>
        <w:pStyle w:val="PargrafodaLista"/>
      </w:pPr>
      <w:r>
        <w:t xml:space="preserve">Microcomputador (desktop ou laptop) com processador de 2 </w:t>
      </w:r>
      <w:proofErr w:type="spellStart"/>
      <w:r>
        <w:t>gigahertz</w:t>
      </w:r>
      <w:proofErr w:type="spellEnd"/>
      <w:r>
        <w:t xml:space="preserve"> (GHz); memória RAM de 2 gigabyte (GB) para sistema operacional 32 bits, ou 4 GB para sistema operacional 64 bits; espaço em disco rígido de 20 GB; conectado à internet banda larga de alta velocidade. </w:t>
      </w:r>
    </w:p>
    <w:p w14:paraId="1E24FD2F" w14:textId="77777777" w:rsidR="005B1800" w:rsidRDefault="005B1800" w:rsidP="001D3AF1">
      <w:pPr>
        <w:pStyle w:val="PargrafodaLista"/>
      </w:pPr>
    </w:p>
    <w:p w14:paraId="0C11AF45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Software das máquinas</w:t>
      </w:r>
    </w:p>
    <w:p w14:paraId="2993C1AD" w14:textId="7D591410" w:rsidR="005D781C" w:rsidRDefault="005D781C" w:rsidP="001D3AF1">
      <w:pPr>
        <w:pStyle w:val="PargrafodaLista"/>
      </w:pPr>
      <w:r>
        <w:t xml:space="preserve">As máquinas </w:t>
      </w:r>
      <w:r w:rsidR="005B1800">
        <w:t xml:space="preserve">dos alunos </w:t>
      </w:r>
      <w:r>
        <w:t xml:space="preserve">devem possuir a instalação do Sistema Operacional </w:t>
      </w:r>
      <w:r w:rsidRPr="00E90FBA">
        <w:t>Windows</w:t>
      </w:r>
      <w:r>
        <w:t xml:space="preserve"> 7 (ou superior), </w:t>
      </w:r>
      <w:proofErr w:type="spellStart"/>
      <w:r w:rsidRPr="00E54BF4">
        <w:rPr>
          <w:b/>
        </w:rPr>
        <w:t>Ubuntu</w:t>
      </w:r>
      <w:proofErr w:type="spellEnd"/>
      <w:r>
        <w:t xml:space="preserve"> 16 ou OSX (10 ou superior)</w:t>
      </w:r>
      <w:r w:rsidR="005B1800">
        <w:t>,</w:t>
      </w:r>
      <w:r w:rsidR="001D3AF1">
        <w:t xml:space="preserve"> </w:t>
      </w:r>
      <w:r>
        <w:t>um navegador para internet</w:t>
      </w:r>
      <w:r w:rsidR="005B1800">
        <w:t xml:space="preserve">, de preferência o </w:t>
      </w:r>
      <w:r>
        <w:t xml:space="preserve">Google Chrome. Na máquina do educador além dos </w:t>
      </w:r>
      <w:r w:rsidRPr="00E90FBA">
        <w:t>softwares</w:t>
      </w:r>
      <w:r>
        <w:t xml:space="preserve"> citados acima,</w:t>
      </w:r>
      <w:r w:rsidR="005B1800">
        <w:t xml:space="preserve"> é necessário ter instalado</w:t>
      </w:r>
      <w:r>
        <w:t xml:space="preserve"> o </w:t>
      </w:r>
      <w:r w:rsidRPr="00E54BF4">
        <w:rPr>
          <w:b/>
        </w:rPr>
        <w:t>Microsoft Office 2013</w:t>
      </w:r>
      <w:r>
        <w:t xml:space="preserve"> ou superior para o caso de sistemas operacionais </w:t>
      </w:r>
      <w:r w:rsidRPr="00E90FBA">
        <w:t>Windows</w:t>
      </w:r>
      <w:r>
        <w:t xml:space="preserve"> e OSX, um leitor de PDF</w:t>
      </w:r>
      <w:r w:rsidR="005B1800">
        <w:t>, de preferência o</w:t>
      </w:r>
      <w:r w:rsidR="006623A4">
        <w:t xml:space="preserve"> </w:t>
      </w:r>
      <w:r w:rsidRPr="00E54BF4">
        <w:rPr>
          <w:b/>
        </w:rPr>
        <w:t>Adobe Reader</w:t>
      </w:r>
      <w:r w:rsidR="005B1800">
        <w:t xml:space="preserve">, também </w:t>
      </w:r>
      <w:r>
        <w:t xml:space="preserve">o programa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SourceTree</w:t>
      </w:r>
      <w:proofErr w:type="spellEnd"/>
      <w:r>
        <w:t xml:space="preserve"> (</w:t>
      </w:r>
      <w:r w:rsidRPr="00E90FBA">
        <w:t>Windows</w:t>
      </w:r>
      <w:r w:rsidRPr="00E84F0C">
        <w:rPr>
          <w:i/>
        </w:rPr>
        <w:t xml:space="preserve"> </w:t>
      </w:r>
      <w:r>
        <w:t>e OSX).</w:t>
      </w:r>
    </w:p>
    <w:p w14:paraId="6389BD8A" w14:textId="77777777" w:rsidR="00763962" w:rsidRDefault="00763962" w:rsidP="001D3AF1">
      <w:pPr>
        <w:pStyle w:val="PargrafodaLista"/>
      </w:pPr>
    </w:p>
    <w:p w14:paraId="36393FA9" w14:textId="77777777" w:rsidR="00763962" w:rsidRPr="009C10D6" w:rsidRDefault="00763962" w:rsidP="00763962">
      <w:pPr>
        <w:pStyle w:val="PargrafodaLista"/>
        <w:numPr>
          <w:ilvl w:val="0"/>
          <w:numId w:val="45"/>
        </w:numPr>
      </w:pPr>
      <w:r>
        <w:rPr>
          <w:b/>
        </w:rPr>
        <w:t>Recomendações específicas</w:t>
      </w:r>
    </w:p>
    <w:p w14:paraId="4D4BF8C8" w14:textId="77777777" w:rsidR="00763962" w:rsidRDefault="00763962" w:rsidP="00763962">
      <w:pPr>
        <w:pStyle w:val="PargrafodaLista"/>
        <w:ind w:left="360"/>
      </w:pPr>
    </w:p>
    <w:p w14:paraId="7693E7F2" w14:textId="77777777" w:rsidR="00763962" w:rsidRDefault="00763962" w:rsidP="00763962">
      <w:pPr>
        <w:pStyle w:val="PargrafodaLista"/>
        <w:numPr>
          <w:ilvl w:val="0"/>
          <w:numId w:val="51"/>
        </w:numPr>
      </w:pPr>
      <w:r w:rsidRPr="009C10D6">
        <w:t>S</w:t>
      </w:r>
      <w:r w:rsidRPr="00124E62">
        <w:t>a</w:t>
      </w:r>
      <w:r>
        <w:t>las de aula equipadas com um computador por aluno.</w:t>
      </w:r>
    </w:p>
    <w:p w14:paraId="23362035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Iluminação adequada.</w:t>
      </w:r>
    </w:p>
    <w:p w14:paraId="6E7E5D4E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Aparelho de ar condicionado, com potência que atenda aos requisitos mínimos para a correta climatização do cliente.</w:t>
      </w:r>
    </w:p>
    <w:p w14:paraId="00CE6131" w14:textId="77777777" w:rsidR="00763962" w:rsidRDefault="00763962" w:rsidP="0056672A">
      <w:pPr>
        <w:pStyle w:val="PargrafodaLista"/>
      </w:pPr>
      <w:r>
        <w:t>O aparelho pode ser adaptado de acordo com a região do país.</w:t>
      </w:r>
    </w:p>
    <w:p w14:paraId="08733EFD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 xml:space="preserve"> Quadro branco em ótimo estado de uso, com pincéis e apagador.</w:t>
      </w:r>
    </w:p>
    <w:p w14:paraId="48442D81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Mesas e cadeiras conservadas.</w:t>
      </w:r>
    </w:p>
    <w:p w14:paraId="7A9278AD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 xml:space="preserve">Um computador conectado à internet banda larga (100Mb ou similar) e outros equipamentos de apoio para vídeo, como televisor 42” para projeção ou projetor, e aparelho de som em perfeito estado de funcionamento. </w:t>
      </w:r>
    </w:p>
    <w:p w14:paraId="3E627E08" w14:textId="76A6CEE3" w:rsidR="00763962" w:rsidRDefault="00763962" w:rsidP="00763962">
      <w:pPr>
        <w:pStyle w:val="PargrafodaLista"/>
        <w:numPr>
          <w:ilvl w:val="0"/>
          <w:numId w:val="51"/>
        </w:numPr>
      </w:pPr>
      <w:r w:rsidRPr="00E90FBA">
        <w:t>Tablet ou smartphone</w:t>
      </w:r>
      <w:r>
        <w:t xml:space="preserve"> com sistema operacional </w:t>
      </w:r>
      <w:r w:rsidRPr="00E90FBA">
        <w:t xml:space="preserve">Android </w:t>
      </w:r>
      <w:r>
        <w:t>4.4 ou superior para a realização das atividades práticas.</w:t>
      </w:r>
    </w:p>
    <w:p w14:paraId="3C77EB0F" w14:textId="6048E668" w:rsidR="003C60EE" w:rsidRDefault="003C60EE" w:rsidP="001D3AF1"/>
    <w:p w14:paraId="002D0E17" w14:textId="4023091C" w:rsidR="005B1800" w:rsidRDefault="005D781C" w:rsidP="005D781C">
      <w:pPr>
        <w:pStyle w:val="PargrafodaLista"/>
        <w:numPr>
          <w:ilvl w:val="0"/>
          <w:numId w:val="45"/>
        </w:numPr>
      </w:pPr>
      <w:r w:rsidRPr="001D3AF1">
        <w:rPr>
          <w:b/>
        </w:rPr>
        <w:t>Áreas de atuação do profissional</w:t>
      </w:r>
    </w:p>
    <w:p w14:paraId="4A3D03E6" w14:textId="5B8235C3" w:rsidR="005D781C" w:rsidRDefault="005D781C" w:rsidP="001D3AF1">
      <w:pPr>
        <w:pStyle w:val="PargrafodaLista"/>
      </w:pPr>
      <w:r>
        <w:t xml:space="preserve"> Atuar em empresas públicas e privadas, instituições, indústrias, prestar serviços como profissional liberal, entre outros.</w:t>
      </w:r>
    </w:p>
    <w:p w14:paraId="5C325241" w14:textId="77777777" w:rsidR="005B1800" w:rsidRDefault="005B1800" w:rsidP="001D3AF1">
      <w:pPr>
        <w:pStyle w:val="PargrafodaLista"/>
      </w:pPr>
    </w:p>
    <w:p w14:paraId="05DD6467" w14:textId="1B2149F8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Faixa salarial da profissão</w:t>
      </w:r>
    </w:p>
    <w:p w14:paraId="40B44F7E" w14:textId="0650102A" w:rsidR="00945922" w:rsidRPr="005D781C" w:rsidRDefault="00B32C7F" w:rsidP="001D3AF1">
      <w:pPr>
        <w:pStyle w:val="PargrafodaLista"/>
      </w:pPr>
      <w:r>
        <w:lastRenderedPageBreak/>
        <w:t>A faixa salaria</w:t>
      </w:r>
      <w:r w:rsidR="0056672A">
        <w:t>l</w:t>
      </w:r>
      <w:r>
        <w:t xml:space="preserve"> pode variar dependendo da experiência do profissional e da região na qual atua. O </w:t>
      </w:r>
      <w:r w:rsidR="00944399">
        <w:t xml:space="preserve">profissional </w:t>
      </w:r>
      <w:r>
        <w:t xml:space="preserve">de Programação Orientada a Objetos possuí a média </w:t>
      </w:r>
      <w:r w:rsidR="00944399">
        <w:t>salarial de R$ 1.200,00 a R$ 3.000,00</w:t>
      </w:r>
      <w:r w:rsidR="005D781C">
        <w:t>.</w:t>
      </w:r>
      <w:r w:rsidR="005D781C" w:rsidRPr="00945922">
        <w:t xml:space="preserve"> </w:t>
      </w:r>
      <w:r w:rsidR="00945922" w:rsidRPr="00945922">
        <w:br w:type="page"/>
      </w:r>
    </w:p>
    <w:p w14:paraId="2497F5C5" w14:textId="577E761D" w:rsidR="00945922" w:rsidRPr="00945922" w:rsidRDefault="00D06AB8" w:rsidP="00561E8D">
      <w:pPr>
        <w:pStyle w:val="Ttulo1"/>
      </w:pPr>
      <w:r>
        <w:lastRenderedPageBreak/>
        <w:t xml:space="preserve">Unidade </w:t>
      </w:r>
      <w:r w:rsidR="000508D2">
        <w:t>1</w:t>
      </w:r>
      <w:bookmarkStart w:id="0" w:name="h.3n0jqqdaieip" w:colFirst="0" w:colLast="0"/>
      <w:bookmarkEnd w:id="0"/>
    </w:p>
    <w:p w14:paraId="49F8E7C8" w14:textId="1D6BBDF7" w:rsidR="005D781C" w:rsidRDefault="000508D2" w:rsidP="00945922">
      <w:pPr>
        <w:pStyle w:val="Ttulo2"/>
      </w:pPr>
      <w:r>
        <w:t>Aula 1 – Introdução</w:t>
      </w:r>
    </w:p>
    <w:p w14:paraId="2E075D72" w14:textId="14EB7F71" w:rsidR="00EB3653" w:rsidRDefault="000638B2" w:rsidP="001C19FA">
      <w:r>
        <w:t>E</w:t>
      </w:r>
      <w:r w:rsidR="00EB3653">
        <w:t xml:space="preserve">ducador, </w:t>
      </w:r>
      <w:r w:rsidR="00DE4D3E">
        <w:t>n</w:t>
      </w:r>
      <w:r w:rsidR="00EB3653">
        <w:t>es</w:t>
      </w:r>
      <w:r w:rsidR="00965993">
        <w:t>t</w:t>
      </w:r>
      <w:r w:rsidR="00EB3653">
        <w:t>a aula introdutóri</w:t>
      </w:r>
      <w:r w:rsidR="003D4556">
        <w:t>a</w:t>
      </w:r>
      <w:r w:rsidR="00EB3653">
        <w:t xml:space="preserve"> do curso de Programação Orientada a Objetos (POO)</w:t>
      </w:r>
      <w:r w:rsidR="00DE4D3E">
        <w:t>,</w:t>
      </w:r>
      <w:r w:rsidR="001C19FA">
        <w:t xml:space="preserve"> </w:t>
      </w:r>
      <w:r w:rsidR="00EB3653">
        <w:t>apresent</w:t>
      </w:r>
      <w:r>
        <w:t>e</w:t>
      </w:r>
      <w:r w:rsidR="00EB3653">
        <w:t xml:space="preserve"> o curso ao aluno de forma motivacional</w:t>
      </w:r>
      <w:r w:rsidR="00DE4D3E">
        <w:t>, exemplificando programações de mobile</w:t>
      </w:r>
      <w:r w:rsidR="001C19FA">
        <w:t>.</w:t>
      </w:r>
      <w:r w:rsidR="00EB3653">
        <w:t xml:space="preserve"> </w:t>
      </w:r>
      <w:r w:rsidR="001C19FA">
        <w:t xml:space="preserve">A programação básica é pré-requisito para o </w:t>
      </w:r>
      <w:r w:rsidR="00EB3653">
        <w:t>desenvolvimento mobile</w:t>
      </w:r>
      <w:r w:rsidR="001C19FA">
        <w:t xml:space="preserve">, sendo assim, </w:t>
      </w:r>
      <w:r w:rsidR="00903E87">
        <w:t>inici</w:t>
      </w:r>
      <w:r w:rsidR="002851D3">
        <w:t xml:space="preserve">e </w:t>
      </w:r>
      <w:r w:rsidR="00903E87">
        <w:t>por ela</w:t>
      </w:r>
      <w:r w:rsidR="002851D3">
        <w:t xml:space="preserve">, acrescentando uma bagagem ao aluno, seguindo </w:t>
      </w:r>
      <w:r w:rsidR="003D67B8">
        <w:t xml:space="preserve">com </w:t>
      </w:r>
      <w:r w:rsidR="001C19FA">
        <w:t>a</w:t>
      </w:r>
      <w:r w:rsidR="00EB3653">
        <w:t xml:space="preserve"> programação orientada a objetos</w:t>
      </w:r>
      <w:r w:rsidR="00903E87">
        <w:t>.</w:t>
      </w:r>
      <w:r w:rsidR="00EB3653">
        <w:t xml:space="preserve"> </w:t>
      </w:r>
    </w:p>
    <w:p w14:paraId="3170078C" w14:textId="77777777" w:rsidR="001C2894" w:rsidRDefault="001C2894" w:rsidP="001C2894">
      <w:pPr>
        <w:pBdr>
          <w:bottom w:val="single" w:sz="4" w:space="1" w:color="auto"/>
        </w:pBdr>
        <w:spacing w:before="0" w:after="0"/>
        <w:jc w:val="left"/>
      </w:pPr>
    </w:p>
    <w:p w14:paraId="31DE5F06" w14:textId="77777777" w:rsidR="001C2894" w:rsidRDefault="001C2894" w:rsidP="001C2894">
      <w:pPr>
        <w:spacing w:before="0" w:after="0"/>
        <w:jc w:val="left"/>
      </w:pPr>
    </w:p>
    <w:p w14:paraId="3AF048DD" w14:textId="2B99E284" w:rsidR="001C2894" w:rsidRPr="001C2894" w:rsidRDefault="001C2894" w:rsidP="001C2894">
      <w:pPr>
        <w:pStyle w:val="Ttulo3"/>
        <w:rPr>
          <w:color w:val="7F7F7F" w:themeColor="text1" w:themeTint="80"/>
        </w:rPr>
      </w:pPr>
      <w:r w:rsidRPr="001C2894">
        <w:rPr>
          <w:color w:val="7F7F7F" w:themeColor="text1" w:themeTint="80"/>
        </w:rPr>
        <w:t>CARGA HORÁRIA</w:t>
      </w:r>
    </w:p>
    <w:p w14:paraId="4C2F12F1" w14:textId="4F50A2FB" w:rsidR="001C2894" w:rsidRDefault="001C2894" w:rsidP="001C2894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</w:t>
      </w:r>
      <w:r w:rsidR="00C75E26">
        <w:rPr>
          <w:rFonts w:eastAsia="Times New Roman"/>
        </w:rPr>
        <w:t>t</w:t>
      </w:r>
      <w:r>
        <w:rPr>
          <w:rFonts w:eastAsia="Times New Roman"/>
        </w:rPr>
        <w:t>a aula terá duração de 1h30 e deverá ser conduzida de acordo com as orientações pedagógicas.</w:t>
      </w:r>
    </w:p>
    <w:p w14:paraId="42049583" w14:textId="77777777" w:rsidR="001C2894" w:rsidRDefault="001C2894" w:rsidP="001C2894">
      <w:pPr>
        <w:spacing w:before="0" w:after="0"/>
        <w:jc w:val="left"/>
      </w:pPr>
      <w:r>
        <w:t xml:space="preserve"> </w:t>
      </w:r>
    </w:p>
    <w:p w14:paraId="21D83009" w14:textId="0669D855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OBJETIVO DA AULA</w:t>
      </w:r>
    </w:p>
    <w:p w14:paraId="3FD7E84E" w14:textId="6871A148" w:rsidR="001C2894" w:rsidRDefault="001C2894" w:rsidP="001C2894">
      <w:r w:rsidRPr="001C2894">
        <w:t>Ao final da aula, você deverá garantir que o aluno tenha subsídios para</w:t>
      </w:r>
      <w:r w:rsidR="00FF0DB6">
        <w:t>:</w:t>
      </w:r>
    </w:p>
    <w:p w14:paraId="3674D7F4" w14:textId="73A4400D" w:rsidR="001C2894" w:rsidRDefault="001C2894" w:rsidP="001C2894">
      <w:pPr>
        <w:pStyle w:val="PargrafodaLista"/>
        <w:numPr>
          <w:ilvl w:val="0"/>
          <w:numId w:val="46"/>
        </w:numPr>
      </w:pPr>
      <w:r>
        <w:t>Compreender o mercado de trabalho em programação</w:t>
      </w:r>
      <w:r w:rsidR="00561E8D">
        <w:t>;</w:t>
      </w:r>
    </w:p>
    <w:p w14:paraId="5031CA88" w14:textId="19768A4C" w:rsidR="001C2894" w:rsidRDefault="001C2894" w:rsidP="001C2894">
      <w:pPr>
        <w:pStyle w:val="PargrafodaLista"/>
        <w:numPr>
          <w:ilvl w:val="0"/>
          <w:numId w:val="46"/>
        </w:numPr>
      </w:pPr>
      <w:r>
        <w:t>Conhecer o histórico da Programação Orientada a Objetos (POO)</w:t>
      </w:r>
      <w:r w:rsidR="00561E8D">
        <w:t>;</w:t>
      </w:r>
    </w:p>
    <w:p w14:paraId="49F2AF33" w14:textId="74E9150D" w:rsidR="001C2894" w:rsidRPr="001C2894" w:rsidRDefault="001C2894" w:rsidP="001C2894">
      <w:pPr>
        <w:pStyle w:val="PargrafodaLista"/>
        <w:numPr>
          <w:ilvl w:val="0"/>
          <w:numId w:val="46"/>
        </w:numPr>
      </w:pPr>
      <w:r>
        <w:t>Ter o primeiro contato ou revisar lógica de programação com os exercícios</w:t>
      </w:r>
      <w:r w:rsidR="00561E8D">
        <w:t>.</w:t>
      </w:r>
    </w:p>
    <w:p w14:paraId="259CFAF0" w14:textId="77777777" w:rsidR="001C2894" w:rsidRPr="001C2894" w:rsidRDefault="001C2894" w:rsidP="001C2894"/>
    <w:p w14:paraId="4BCCCD9E" w14:textId="696BACDF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ORIENTAÇÕES PEDAGÓGICAS</w:t>
      </w:r>
    </w:p>
    <w:p w14:paraId="05F8BAEA" w14:textId="77777777" w:rsidR="001C2894" w:rsidRDefault="001C2894" w:rsidP="001C2894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98E2D9F" w14:textId="4B9CF4AD" w:rsidR="001C2894" w:rsidRDefault="001C2894" w:rsidP="001C2894">
      <w:pPr>
        <w:pStyle w:val="PargrafodaLista"/>
        <w:numPr>
          <w:ilvl w:val="0"/>
          <w:numId w:val="47"/>
        </w:numPr>
      </w:pPr>
      <w:r>
        <w:t>40 minutos de aula expositiva;</w:t>
      </w:r>
    </w:p>
    <w:p w14:paraId="2F2FFBB4" w14:textId="77777777" w:rsidR="001C2894" w:rsidRDefault="001C2894" w:rsidP="001C2894">
      <w:pPr>
        <w:pStyle w:val="PargrafodaLista"/>
        <w:numPr>
          <w:ilvl w:val="0"/>
          <w:numId w:val="47"/>
        </w:numPr>
      </w:pPr>
      <w:r w:rsidRPr="001C2894">
        <w:t>10 minutos para</w:t>
      </w:r>
      <w:r>
        <w:t xml:space="preserve"> tirar as dúvidas dos alunos;</w:t>
      </w:r>
    </w:p>
    <w:p w14:paraId="17AC9387" w14:textId="0445B082" w:rsidR="001C2894" w:rsidRDefault="001C2894" w:rsidP="001C2894">
      <w:pPr>
        <w:pStyle w:val="PargrafodaLista"/>
        <w:numPr>
          <w:ilvl w:val="0"/>
          <w:numId w:val="47"/>
        </w:numPr>
      </w:pPr>
      <w:r>
        <w:t>4</w:t>
      </w:r>
      <w:r w:rsidRPr="001C2894">
        <w:t>0 minutos para desenvolver as atividades propostas para a turma.</w:t>
      </w:r>
    </w:p>
    <w:p w14:paraId="338C030F" w14:textId="77777777" w:rsidR="001C2894" w:rsidRPr="001C2894" w:rsidRDefault="001C2894" w:rsidP="001C2894"/>
    <w:p w14:paraId="4A7DA5AD" w14:textId="57D7B3EB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TÓPICOS DE ESTUDO</w:t>
      </w:r>
    </w:p>
    <w:p w14:paraId="396FBA7B" w14:textId="77777777" w:rsidR="001C2894" w:rsidRPr="001C2894" w:rsidRDefault="001C2894" w:rsidP="001C2894">
      <w:r w:rsidRPr="001C2894">
        <w:t>Todos os tópicos a seguir, conforme livro do aluno, devem ser trabalhados de forma dinâmica, criativa, com embasamento teórico e prático voltado ao mercado de trabalho.</w:t>
      </w:r>
    </w:p>
    <w:p w14:paraId="5BA80514" w14:textId="464BEE6A" w:rsidR="001C2894" w:rsidRDefault="001C2894" w:rsidP="001C2894">
      <w:pPr>
        <w:pStyle w:val="PargrafodaLista"/>
        <w:numPr>
          <w:ilvl w:val="0"/>
          <w:numId w:val="48"/>
        </w:numPr>
      </w:pPr>
      <w:r>
        <w:t>Para quem é este livro</w:t>
      </w:r>
      <w:r w:rsidR="0013512C">
        <w:t>;</w:t>
      </w:r>
    </w:p>
    <w:p w14:paraId="169E80BF" w14:textId="6A063B7C" w:rsidR="001C2894" w:rsidRDefault="001C2894" w:rsidP="001C2894">
      <w:pPr>
        <w:pStyle w:val="PargrafodaLista"/>
        <w:numPr>
          <w:ilvl w:val="0"/>
          <w:numId w:val="48"/>
        </w:numPr>
      </w:pPr>
      <w:r>
        <w:t>Paradigmas de programação</w:t>
      </w:r>
      <w:r w:rsidR="0013512C">
        <w:t>;</w:t>
      </w:r>
    </w:p>
    <w:p w14:paraId="76DE3CB6" w14:textId="0C25023B" w:rsidR="001C2894" w:rsidRDefault="001C2894" w:rsidP="001C2894">
      <w:pPr>
        <w:pStyle w:val="PargrafodaLista"/>
        <w:numPr>
          <w:ilvl w:val="0"/>
          <w:numId w:val="48"/>
        </w:numPr>
      </w:pPr>
      <w:r>
        <w:t>Histórico</w:t>
      </w:r>
      <w:r w:rsidR="0013512C">
        <w:t>;</w:t>
      </w:r>
    </w:p>
    <w:p w14:paraId="33472A91" w14:textId="02D3406B" w:rsidR="001C2894" w:rsidRDefault="001C2894" w:rsidP="001C2894">
      <w:pPr>
        <w:pStyle w:val="PargrafodaLista"/>
        <w:numPr>
          <w:ilvl w:val="0"/>
          <w:numId w:val="48"/>
        </w:numPr>
      </w:pPr>
      <w:r>
        <w:t>Evolução das linguagens</w:t>
      </w:r>
      <w:r w:rsidR="0013512C">
        <w:t>;</w:t>
      </w:r>
    </w:p>
    <w:p w14:paraId="6280BE6D" w14:textId="7D5AF813" w:rsidR="001C2894" w:rsidRDefault="001C2894" w:rsidP="001C2894">
      <w:pPr>
        <w:pStyle w:val="PargrafodaLista"/>
        <w:numPr>
          <w:ilvl w:val="0"/>
          <w:numId w:val="48"/>
        </w:numPr>
      </w:pPr>
      <w:r>
        <w:t>Vantagens de POO</w:t>
      </w:r>
      <w:r w:rsidR="0013512C">
        <w:t>;</w:t>
      </w:r>
    </w:p>
    <w:p w14:paraId="712F02C9" w14:textId="25EBDB61" w:rsidR="001C2894" w:rsidRDefault="001C2894" w:rsidP="001C2894">
      <w:pPr>
        <w:pStyle w:val="PargrafodaLista"/>
        <w:numPr>
          <w:ilvl w:val="0"/>
          <w:numId w:val="48"/>
        </w:numPr>
      </w:pPr>
      <w:r>
        <w:t>Desvantagens</w:t>
      </w:r>
      <w:r w:rsidR="0013512C">
        <w:t>.</w:t>
      </w:r>
    </w:p>
    <w:p w14:paraId="3296B0B1" w14:textId="77777777" w:rsidR="001C2894" w:rsidRPr="001C2894" w:rsidRDefault="001C2894" w:rsidP="001C2894"/>
    <w:p w14:paraId="4C453803" w14:textId="4D8E4548" w:rsidR="00561E8D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lastRenderedPageBreak/>
        <w:t>PONTOS IMPORTANTES</w:t>
      </w:r>
    </w:p>
    <w:p w14:paraId="7F935C3E" w14:textId="32FDA2EA" w:rsidR="00561E8D" w:rsidRPr="00561E8D" w:rsidRDefault="00561E8D" w:rsidP="00561E8D">
      <w:r w:rsidRPr="00561E8D">
        <w:t xml:space="preserve">Para garantir </w:t>
      </w:r>
      <w:r>
        <w:t>ao aluno um aprendizado signifi</w:t>
      </w:r>
      <w:r w:rsidRPr="00561E8D">
        <w:t>cativo, resgate os principais conceitos de cada tópico abordado na aula. Nes</w:t>
      </w:r>
      <w:r w:rsidR="003B254B">
        <w:t>s</w:t>
      </w:r>
      <w:r w:rsidRPr="00561E8D">
        <w:t xml:space="preserve">e momento, é importante que você utilize dicas e sugestões para reforçar os temas trabalhados, oferecendo também exemplos que possibilitem a relação entre teoria e prática. </w:t>
      </w:r>
    </w:p>
    <w:p w14:paraId="62D3D4EE" w14:textId="77777777" w:rsidR="001C2894" w:rsidRPr="001C2894" w:rsidRDefault="001C2894" w:rsidP="00561E8D">
      <w:pPr>
        <w:pBdr>
          <w:bottom w:val="single" w:sz="4" w:space="1" w:color="auto"/>
        </w:pBdr>
      </w:pPr>
    </w:p>
    <w:p w14:paraId="1C826C21" w14:textId="77777777" w:rsidR="00EB3653" w:rsidRDefault="00EB3653" w:rsidP="00561E8D">
      <w:pPr>
        <w:pStyle w:val="Ttulo3"/>
      </w:pPr>
    </w:p>
    <w:p w14:paraId="527AE343" w14:textId="77777777" w:rsidR="00EB3653" w:rsidRDefault="00EB3653" w:rsidP="00561E8D">
      <w:pPr>
        <w:pStyle w:val="Ttulo3"/>
      </w:pPr>
    </w:p>
    <w:p w14:paraId="6CE0BB05" w14:textId="6C6BD33A" w:rsidR="000508D2" w:rsidRDefault="0084444E" w:rsidP="00561E8D">
      <w:pPr>
        <w:pStyle w:val="Ttulo3"/>
      </w:pPr>
      <w:proofErr w:type="gramStart"/>
      <w:r>
        <w:t xml:space="preserve">1.1 </w:t>
      </w:r>
      <w:r w:rsidR="000508D2">
        <w:t>Para</w:t>
      </w:r>
      <w:proofErr w:type="gramEnd"/>
      <w:r w:rsidR="000508D2">
        <w:t xml:space="preserve"> quem é este livro </w:t>
      </w:r>
    </w:p>
    <w:p w14:paraId="6860C034" w14:textId="59B3F72F" w:rsidR="008E154C" w:rsidRDefault="008E154C" w:rsidP="008E154C">
      <w:r w:rsidRPr="008E154C">
        <w:t>Educador, nesta aula é importante que você explique ao aluno que linguagem de programação é um método padronizado para comunicar instruções a um computador, um conjunto de</w:t>
      </w:r>
      <w:r>
        <w:t xml:space="preserve"> medidas.</w:t>
      </w:r>
      <w:r w:rsidRPr="008E154C">
        <w:t xml:space="preserve"> </w:t>
      </w:r>
    </w:p>
    <w:p w14:paraId="46E59A83" w14:textId="77777777" w:rsidR="008E154C" w:rsidRDefault="008E154C" w:rsidP="008E154C">
      <w:r>
        <w:t>Explique ao aluno que o computador entende uma linguagem chamada binária. Ela é composta de dígitos binários (bits), ou seja, se compararmos com o sistema decimal, numeração de 0 a 9, temos apenas os dígitos 0 e 1.</w:t>
      </w:r>
    </w:p>
    <w:p w14:paraId="716563D6" w14:textId="004E09D3" w:rsidR="008E154C" w:rsidRDefault="008E154C" w:rsidP="008E154C">
      <w:r>
        <w:t>Es</w:t>
      </w:r>
      <w:r w:rsidR="003B254B">
        <w:t>s</w:t>
      </w:r>
      <w:r>
        <w:t>es bits podem ser combinados e quanto juntamos uma quantidade de pelo menos 8 bits, temos o chamado byte, também chamado de palavra.</w:t>
      </w:r>
    </w:p>
    <w:p w14:paraId="4A925F03" w14:textId="62BA8B77" w:rsidR="008E154C" w:rsidRPr="008E154C" w:rsidRDefault="008E154C" w:rsidP="008E154C">
      <w:r w:rsidRPr="008E154C">
        <w:t>As palavras podem possuir outros tamanhos, como 16, 32 e 64 bits, e quanto maior o tamanho da palavra, maior o poder de processamento do computador.</w:t>
      </w:r>
    </w:p>
    <w:p w14:paraId="534D5C9C" w14:textId="77777777" w:rsidR="00527AC4" w:rsidRPr="008A259A" w:rsidRDefault="00527AC4" w:rsidP="000508D2"/>
    <w:p w14:paraId="59E6B712" w14:textId="77777777" w:rsidR="000508D2" w:rsidRDefault="000508D2" w:rsidP="000508D2">
      <w:pPr>
        <w:pStyle w:val="Ttulo3"/>
      </w:pPr>
      <w:r>
        <w:t>1.2 - Paradigmas de prog</w:t>
      </w:r>
      <w:r w:rsidRPr="000508D2">
        <w:t>r</w:t>
      </w:r>
      <w:r>
        <w:t>amação</w:t>
      </w:r>
    </w:p>
    <w:p w14:paraId="2BDBE9F0" w14:textId="49F14F2D" w:rsidR="00E416D3" w:rsidRDefault="00C079C7" w:rsidP="00E416D3">
      <w:bookmarkStart w:id="1" w:name="h.ju7lf4z2rw7w" w:colFirst="0" w:colLast="0"/>
      <w:bookmarkEnd w:id="1"/>
      <w:r>
        <w:t>Educador, explique que e</w:t>
      </w:r>
      <w:r w:rsidR="00E416D3">
        <w:t>xistem muitas linguagens de programação</w:t>
      </w:r>
      <w:r w:rsidR="009D4525">
        <w:t>, cada qual com sua vantagem e desvantagem</w:t>
      </w:r>
      <w:r w:rsidR="00901C4F">
        <w:t>. E</w:t>
      </w:r>
      <w:r w:rsidR="00E416D3">
        <w:t>ssa</w:t>
      </w:r>
      <w:r w:rsidR="00E416D3" w:rsidRPr="008A259A">
        <w:t xml:space="preserve"> grande diversidade se dá devido a necessidade que cada tipo de projeto de </w:t>
      </w:r>
      <w:r w:rsidR="00E416D3" w:rsidRPr="00E54BF4">
        <w:rPr>
          <w:i/>
        </w:rPr>
        <w:t>software</w:t>
      </w:r>
      <w:r w:rsidR="00E416D3" w:rsidRPr="008A259A">
        <w:t xml:space="preserve"> requer</w:t>
      </w:r>
      <w:r w:rsidR="00EB02C1">
        <w:t>. A</w:t>
      </w:r>
      <w:r w:rsidR="00E416D3" w:rsidRPr="008A259A">
        <w:t>lgumas linguagens se saem melhor para realização de um objetivo do que outras</w:t>
      </w:r>
      <w:r w:rsidR="00E416D3">
        <w:t xml:space="preserve">, </w:t>
      </w:r>
      <w:r w:rsidR="009D4525">
        <w:t xml:space="preserve">como </w:t>
      </w:r>
      <w:r w:rsidR="00E416D3">
        <w:t xml:space="preserve">por </w:t>
      </w:r>
      <w:r w:rsidR="00E416D3" w:rsidRPr="008A259A">
        <w:t>exemplo</w:t>
      </w:r>
      <w:r w:rsidR="009D4525">
        <w:t xml:space="preserve"> as</w:t>
      </w:r>
      <w:r w:rsidR="00E416D3" w:rsidRPr="008A259A">
        <w:t xml:space="preserve"> </w:t>
      </w:r>
      <w:r w:rsidR="00E416D3">
        <w:t>linguage</w:t>
      </w:r>
      <w:r w:rsidR="009D4525">
        <w:t>ns</w:t>
      </w:r>
      <w:r w:rsidR="00E416D3">
        <w:t xml:space="preserve"> </w:t>
      </w:r>
      <w:r w:rsidR="00E416D3" w:rsidRPr="008A259A">
        <w:t xml:space="preserve">C e Java. </w:t>
      </w:r>
    </w:p>
    <w:p w14:paraId="2EAA743B" w14:textId="76B7EDCC" w:rsidR="00E416D3" w:rsidRDefault="00E416D3" w:rsidP="00E416D3">
      <w:r w:rsidRPr="008A259A">
        <w:t xml:space="preserve">Java </w:t>
      </w:r>
      <w:r w:rsidR="00F57DCB">
        <w:t>é</w:t>
      </w:r>
      <w:r w:rsidRPr="008A259A">
        <w:t xml:space="preserve"> melhor em </w:t>
      </w:r>
      <w:r w:rsidRPr="00E54BF4">
        <w:rPr>
          <w:i/>
        </w:rPr>
        <w:t>softwares</w:t>
      </w:r>
      <w:r w:rsidRPr="008A259A">
        <w:t xml:space="preserve"> comerciais, para uso em PCs e também celulares, </w:t>
      </w:r>
      <w:r w:rsidR="00DE3628">
        <w:t xml:space="preserve">a linguagem </w:t>
      </w:r>
      <w:r w:rsidRPr="008A259A">
        <w:t xml:space="preserve">C leva vantagem na hora de criar controladores embarcados, sistemas operacionais ou qualquer outro tipo de </w:t>
      </w:r>
      <w:r w:rsidRPr="00E54BF4">
        <w:rPr>
          <w:i/>
        </w:rPr>
        <w:t>software</w:t>
      </w:r>
      <w:r w:rsidRPr="008A259A">
        <w:t xml:space="preserve"> que tenha que rodar em um computador de processamento limitado, como uma </w:t>
      </w:r>
      <w:proofErr w:type="spellStart"/>
      <w:r w:rsidRPr="00E84F0C">
        <w:rPr>
          <w:i/>
        </w:rPr>
        <w:t>SmartHouse</w:t>
      </w:r>
      <w:proofErr w:type="spellEnd"/>
      <w:r w:rsidRPr="008A259A">
        <w:t xml:space="preserve"> sendo controlada por um </w:t>
      </w:r>
      <w:proofErr w:type="spellStart"/>
      <w:r w:rsidRPr="00E84F0C">
        <w:rPr>
          <w:i/>
        </w:rPr>
        <w:t>Arduino</w:t>
      </w:r>
      <w:proofErr w:type="spellEnd"/>
      <w:r>
        <w:t>.</w:t>
      </w:r>
      <w:r w:rsidR="00243A30">
        <w:t xml:space="preserve"> P</w:t>
      </w:r>
      <w:r w:rsidR="00243A30" w:rsidRPr="008A259A">
        <w:t>esquise os termos que não são de seu conhecimento</w:t>
      </w:r>
      <w:r w:rsidR="00553A76">
        <w:t xml:space="preserve"> para que tenha know-how sobre o assunto</w:t>
      </w:r>
      <w:r w:rsidR="00243A30" w:rsidRPr="008A259A">
        <w:t>.</w:t>
      </w:r>
    </w:p>
    <w:p w14:paraId="5C39BF51" w14:textId="4CDB9C5F" w:rsidR="00E416D3" w:rsidRPr="008A259A" w:rsidRDefault="00E416D3" w:rsidP="00E416D3">
      <w:r w:rsidRPr="008A259A">
        <w:t>Es</w:t>
      </w:r>
      <w:r w:rsidR="003B254B">
        <w:t>s</w:t>
      </w:r>
      <w:r w:rsidRPr="008A259A">
        <w:t xml:space="preserve">a diferença entre as duas linguagens é devida a diferença de abstração entre elas. </w:t>
      </w:r>
      <w:r>
        <w:t xml:space="preserve">A linguagem </w:t>
      </w:r>
      <w:r w:rsidRPr="008A259A">
        <w:t>C é de baixo nível se comparado com Java. Nos tópicos seguintes, as diferenças entre linguagem procedural e orientada a objetos deixarão claro o que cada linguagem tem de vantagem sobre a outra.</w:t>
      </w:r>
    </w:p>
    <w:p w14:paraId="2F8B40BF" w14:textId="200AD59C" w:rsidR="00192514" w:rsidRDefault="00192514" w:rsidP="00DE3628">
      <w:r>
        <w:t>Es</w:t>
      </w:r>
      <w:r w:rsidR="003B254B">
        <w:t>s</w:t>
      </w:r>
      <w:r>
        <w:t xml:space="preserve">e tópico faz um comparativo entre os dois principais paradigmas de programação: </w:t>
      </w:r>
      <w:r w:rsidR="00553A76">
        <w:t>p</w:t>
      </w:r>
      <w:r>
        <w:t xml:space="preserve">rocedural ou estrutural e </w:t>
      </w:r>
      <w:r w:rsidR="00553A76">
        <w:t>o</w:t>
      </w:r>
      <w:r>
        <w:t>rientad</w:t>
      </w:r>
      <w:r w:rsidR="00553A76">
        <w:t>a</w:t>
      </w:r>
      <w:r>
        <w:t xml:space="preserve"> a </w:t>
      </w:r>
      <w:r w:rsidR="00553A76">
        <w:t>o</w:t>
      </w:r>
      <w:r>
        <w:t>bjetos</w:t>
      </w:r>
      <w:r w:rsidR="00DE3628">
        <w:t xml:space="preserve">, explique cada um deles e suas </w:t>
      </w:r>
      <w:r w:rsidR="003B3DC5">
        <w:t>estruturas</w:t>
      </w:r>
      <w:r w:rsidR="00DE3628">
        <w:t>.</w:t>
      </w:r>
    </w:p>
    <w:p w14:paraId="030A04AF" w14:textId="77777777" w:rsidR="000508D2" w:rsidRDefault="000508D2" w:rsidP="000508D2">
      <w:pPr>
        <w:pStyle w:val="Ttulo3"/>
      </w:pPr>
      <w:r>
        <w:lastRenderedPageBreak/>
        <w:t xml:space="preserve">1.3 </w:t>
      </w:r>
      <w:r w:rsidR="0084444E">
        <w:t>–</w:t>
      </w:r>
      <w:r>
        <w:t xml:space="preserve"> Histórico</w:t>
      </w:r>
    </w:p>
    <w:p w14:paraId="62A4EFA0" w14:textId="69C1CC9B" w:rsidR="00192514" w:rsidRDefault="009C06DD" w:rsidP="001D3AF1">
      <w:r>
        <w:t>Educador, faça um b</w:t>
      </w:r>
      <w:r w:rsidR="00192514">
        <w:t xml:space="preserve">reve resumo da história da programação </w:t>
      </w:r>
      <w:r w:rsidR="00630AC1">
        <w:t>o</w:t>
      </w:r>
      <w:r w:rsidR="00192514">
        <w:t xml:space="preserve">rientada a </w:t>
      </w:r>
      <w:r w:rsidR="00630AC1">
        <w:t>o</w:t>
      </w:r>
      <w:r w:rsidR="00192514">
        <w:t>bjeto</w:t>
      </w:r>
      <w:r w:rsidR="00630AC1">
        <w:t>s</w:t>
      </w:r>
      <w:r w:rsidR="00192514">
        <w:t>, mostrando alguns marcos durante es</w:t>
      </w:r>
      <w:r w:rsidR="003B254B">
        <w:t>s</w:t>
      </w:r>
      <w:r w:rsidR="00192514">
        <w:t xml:space="preserve">e processo. </w:t>
      </w:r>
      <w:r w:rsidR="003B0283">
        <w:t xml:space="preserve"> A seguir, </w:t>
      </w:r>
      <w:r w:rsidR="00CC64CB">
        <w:t xml:space="preserve">exemplos de </w:t>
      </w:r>
      <w:r w:rsidR="003B0283">
        <w:t xml:space="preserve">imagens </w:t>
      </w:r>
      <w:r w:rsidR="00CC64CB">
        <w:t>que podem ser utilizados para demonstração.</w:t>
      </w:r>
    </w:p>
    <w:p w14:paraId="7ED6FE22" w14:textId="77777777" w:rsidR="003B0283" w:rsidRDefault="003B0283" w:rsidP="001D3AF1"/>
    <w:p w14:paraId="736FD5B5" w14:textId="77777777" w:rsidR="003B0283" w:rsidRDefault="003B0283" w:rsidP="003B0283">
      <w:pPr>
        <w:pStyle w:val="Ttulo4"/>
      </w:pPr>
    </w:p>
    <w:p w14:paraId="246665E9" w14:textId="77777777" w:rsidR="003B0283" w:rsidRPr="008A259A" w:rsidRDefault="003B0283" w:rsidP="003B0283">
      <w:pPr>
        <w:keepNext/>
        <w:jc w:val="center"/>
      </w:pPr>
      <w:r w:rsidRPr="008A259A">
        <w:rPr>
          <w:noProof/>
        </w:rPr>
        <w:drawing>
          <wp:inline distT="0" distB="0" distL="0" distR="0" wp14:anchorId="3E6F3E3A" wp14:editId="4CB30392">
            <wp:extent cx="5396230" cy="4560570"/>
            <wp:effectExtent l="0" t="0" r="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5784" w14:textId="77777777" w:rsidR="003B0283" w:rsidRDefault="003B0283" w:rsidP="003B0283">
      <w:pPr>
        <w:pStyle w:val="Legenda"/>
        <w:jc w:val="center"/>
        <w:rPr>
          <w:noProof/>
        </w:rPr>
      </w:pPr>
      <w:r>
        <w:t xml:space="preserve">Figura 1. </w:t>
      </w:r>
      <w:r w:rsidR="00E554AF">
        <w:fldChar w:fldCharType="begin"/>
      </w:r>
      <w:r w:rsidR="00E554AF">
        <w:instrText xml:space="preserve"> SEQ Figura_1. \* ARABIC </w:instrText>
      </w:r>
      <w:r w:rsidR="00E554AF">
        <w:fldChar w:fldCharType="separate"/>
      </w:r>
      <w:r>
        <w:rPr>
          <w:noProof/>
        </w:rPr>
        <w:t>1</w:t>
      </w:r>
      <w:r w:rsidR="00E554AF">
        <w:rPr>
          <w:noProof/>
        </w:rPr>
        <w:fldChar w:fldCharType="end"/>
      </w:r>
      <w:r>
        <w:t xml:space="preserve"> – Cartão perfurado usado para gerar holerite dos funcionários</w:t>
      </w:r>
    </w:p>
    <w:p w14:paraId="160A1B74" w14:textId="72A22213" w:rsidR="003B0283" w:rsidRDefault="00E554AF" w:rsidP="003B0283">
      <w:hyperlink r:id="rId9" w:history="1">
        <w:r w:rsidR="00440DF1" w:rsidRPr="002A075D">
          <w:rPr>
            <w:rStyle w:val="Hiperlink"/>
          </w:rPr>
          <w:t>https://judsoncanto.files.wordpress.com/2012/12/cartc3a3o-perfurado-ibm-e1355092834371.jpg</w:t>
        </w:r>
      </w:hyperlink>
    </w:p>
    <w:p w14:paraId="012EE22D" w14:textId="77777777" w:rsidR="00440DF1" w:rsidRPr="00364C49" w:rsidRDefault="00440DF1" w:rsidP="003B0283"/>
    <w:p w14:paraId="1CCBE2F8" w14:textId="77777777" w:rsidR="003B0283" w:rsidRDefault="003B0283" w:rsidP="003B0283">
      <w:pPr>
        <w:pStyle w:val="Legenda"/>
        <w:keepNext/>
        <w:jc w:val="center"/>
      </w:pPr>
      <w:r w:rsidRPr="00C55994">
        <w:rPr>
          <w:noProof/>
        </w:rPr>
        <w:lastRenderedPageBreak/>
        <w:drawing>
          <wp:inline distT="0" distB="0" distL="0" distR="0" wp14:anchorId="0A9CE357" wp14:editId="3FCA3847">
            <wp:extent cx="3213100" cy="2527300"/>
            <wp:effectExtent l="0" t="0" r="1270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15EA" w14:textId="77777777" w:rsidR="003B0283" w:rsidRDefault="003B0283" w:rsidP="003B0283">
      <w:pPr>
        <w:pStyle w:val="Legenda"/>
        <w:jc w:val="center"/>
      </w:pPr>
      <w:r>
        <w:t xml:space="preserve">Figura 1. </w:t>
      </w:r>
      <w:r w:rsidR="00E554AF">
        <w:fldChar w:fldCharType="begin"/>
      </w:r>
      <w:r w:rsidR="00E554AF">
        <w:instrText xml:space="preserve"> SEQ Figura_1. \* ARABIC </w:instrText>
      </w:r>
      <w:r w:rsidR="00E554AF">
        <w:fldChar w:fldCharType="separate"/>
      </w:r>
      <w:r>
        <w:rPr>
          <w:noProof/>
        </w:rPr>
        <w:t>2</w:t>
      </w:r>
      <w:r w:rsidR="00E554AF">
        <w:rPr>
          <w:noProof/>
        </w:rPr>
        <w:fldChar w:fldCharType="end"/>
      </w:r>
      <w:r>
        <w:t xml:space="preserve"> - Operadora de computador segurando uma fita magnética</w:t>
      </w:r>
    </w:p>
    <w:p w14:paraId="27889956" w14:textId="77777777" w:rsidR="003B0283" w:rsidRDefault="00E554AF" w:rsidP="003B0283">
      <w:hyperlink r:id="rId11" w:history="1">
        <w:r w:rsidR="003B0283" w:rsidRPr="002A075D">
          <w:rPr>
            <w:rStyle w:val="Hiperlink"/>
          </w:rPr>
          <w:t>http://pcworld.com.br/idgimages/galerias/Evolucao-storage/03.jpg</w:t>
        </w:r>
      </w:hyperlink>
    </w:p>
    <w:p w14:paraId="18E0642D" w14:textId="77777777" w:rsidR="003B0283" w:rsidRPr="00192514" w:rsidRDefault="003B0283" w:rsidP="001D3AF1"/>
    <w:p w14:paraId="32626A91" w14:textId="77777777" w:rsidR="0084444E" w:rsidRDefault="0084444E" w:rsidP="001D3AF1">
      <w:pPr>
        <w:pStyle w:val="Ttulo4"/>
      </w:pPr>
      <w:proofErr w:type="gramStart"/>
      <w:r>
        <w:t>1.3.1 Simula</w:t>
      </w:r>
      <w:proofErr w:type="gramEnd"/>
    </w:p>
    <w:p w14:paraId="512AB085" w14:textId="1E9F00B7" w:rsidR="00655795" w:rsidRDefault="008256A4">
      <w:r>
        <w:t xml:space="preserve">Explique ao </w:t>
      </w:r>
      <w:r w:rsidR="00DE3628">
        <w:t>aluno que</w:t>
      </w:r>
      <w:r>
        <w:t xml:space="preserve"> a linguagem de </w:t>
      </w:r>
      <w:proofErr w:type="gramStart"/>
      <w:r>
        <w:t xml:space="preserve">programação </w:t>
      </w:r>
      <w:r w:rsidR="00192514">
        <w:t>Simula</w:t>
      </w:r>
      <w:proofErr w:type="gramEnd"/>
      <w:r w:rsidR="00192514">
        <w:t xml:space="preserve"> </w:t>
      </w:r>
      <w:r w:rsidR="00B53230">
        <w:t xml:space="preserve">foi </w:t>
      </w:r>
      <w:r w:rsidR="00192514">
        <w:t>o início da linguagem de programação</w:t>
      </w:r>
      <w:r w:rsidR="007F7A71">
        <w:t>,</w:t>
      </w:r>
      <w:r w:rsidR="00655795">
        <w:t xml:space="preserve"> sendo </w:t>
      </w:r>
      <w:r w:rsidR="00655795" w:rsidRPr="008A259A">
        <w:t>primordial para o amadurecimento do conceito de linguagem orientada a objetos</w:t>
      </w:r>
      <w:r w:rsidR="00655795">
        <w:t xml:space="preserve">. Muitos esquecem dessa etapa histórica e abordam apenas </w:t>
      </w:r>
      <w:r w:rsidR="00655795" w:rsidRPr="008A259A">
        <w:t xml:space="preserve">a linguagem </w:t>
      </w:r>
      <w:proofErr w:type="spellStart"/>
      <w:r w:rsidR="00655795" w:rsidRPr="008A259A">
        <w:t>SmallTalk</w:t>
      </w:r>
      <w:proofErr w:type="spellEnd"/>
      <w:r w:rsidR="00655795" w:rsidRPr="008A259A">
        <w:t xml:space="preserve"> como sendo a primeira linguagem </w:t>
      </w:r>
      <w:r w:rsidR="00655795">
        <w:t>P</w:t>
      </w:r>
      <w:r w:rsidR="00655795" w:rsidRPr="008A259A">
        <w:t>OO</w:t>
      </w:r>
      <w:r w:rsidR="00655795">
        <w:t xml:space="preserve">. </w:t>
      </w:r>
    </w:p>
    <w:p w14:paraId="0A58B24D" w14:textId="6A7454E9" w:rsidR="00C806DB" w:rsidRDefault="00DA0554">
      <w:r>
        <w:t>A Simula</w:t>
      </w:r>
      <w:r w:rsidR="00C806DB" w:rsidRPr="008A259A">
        <w:t xml:space="preserve"> é baseada em ALGOL 60 e está em desuso atualmente, mas é bastante intuitiva e tem um nível de abstração um pouco mais elevada do que a linguagem procedural C, pode</w:t>
      </w:r>
      <w:r w:rsidR="003563D8">
        <w:t>ndo se</w:t>
      </w:r>
      <w:r w:rsidR="00C806DB" w:rsidRPr="008A259A">
        <w:t xml:space="preserve"> definir classes.</w:t>
      </w:r>
    </w:p>
    <w:p w14:paraId="79ECD53F" w14:textId="274A3521" w:rsidR="00192514" w:rsidRDefault="00655795">
      <w:r>
        <w:t>A Programação Simula foi</w:t>
      </w:r>
      <w:r w:rsidR="007F7A71">
        <w:t xml:space="preserve"> desenvolvida para simular eventos discretos</w:t>
      </w:r>
      <w:r w:rsidR="008C7E80">
        <w:t xml:space="preserve"> e </w:t>
      </w:r>
      <w:r w:rsidR="006E6525">
        <w:t xml:space="preserve">antigamente ela </w:t>
      </w:r>
      <w:r w:rsidR="007F7A71">
        <w:t xml:space="preserve">foi </w:t>
      </w:r>
      <w:r w:rsidR="00192514">
        <w:t>utilizada para fins matemáticos</w:t>
      </w:r>
      <w:r w:rsidR="00195510">
        <w:t xml:space="preserve"> e</w:t>
      </w:r>
      <w:r w:rsidR="00DE3628">
        <w:t xml:space="preserve"> </w:t>
      </w:r>
      <w:r w:rsidR="00192514">
        <w:t>estatísticos</w:t>
      </w:r>
      <w:r w:rsidR="007F7A71">
        <w:t xml:space="preserve">. </w:t>
      </w:r>
      <w:r>
        <w:t>Aproveite para d</w:t>
      </w:r>
      <w:r w:rsidR="006E6525">
        <w:t>escrev</w:t>
      </w:r>
      <w:r>
        <w:t>er</w:t>
      </w:r>
      <w:r w:rsidR="007F7A71">
        <w:t xml:space="preserve"> os dois tipos de simulações de eventos discretos: modelos contínuos e modelos discretos.</w:t>
      </w:r>
    </w:p>
    <w:p w14:paraId="19B3694E" w14:textId="77777777" w:rsidR="00655795" w:rsidRPr="00192514" w:rsidRDefault="00655795"/>
    <w:p w14:paraId="049F10FA" w14:textId="77777777" w:rsidR="0084444E" w:rsidRDefault="0084444E" w:rsidP="001D3AF1">
      <w:pPr>
        <w:pStyle w:val="Ttulo4"/>
      </w:pPr>
      <w:r>
        <w:t xml:space="preserve">1.3.2 Alan </w:t>
      </w:r>
      <w:proofErr w:type="spellStart"/>
      <w:r>
        <w:t>Kay</w:t>
      </w:r>
      <w:proofErr w:type="spellEnd"/>
    </w:p>
    <w:p w14:paraId="2A8A77E9" w14:textId="72DE56EC" w:rsidR="00192514" w:rsidRDefault="0014626E">
      <w:r>
        <w:t xml:space="preserve">Educador, </w:t>
      </w:r>
      <w:r w:rsidR="0069531E">
        <w:t>comente</w:t>
      </w:r>
      <w:r>
        <w:t xml:space="preserve"> sobre Alan </w:t>
      </w:r>
      <w:proofErr w:type="spellStart"/>
      <w:r>
        <w:t>Kay</w:t>
      </w:r>
      <w:proofErr w:type="spellEnd"/>
      <w:r>
        <w:t>, o programador d</w:t>
      </w:r>
      <w:r w:rsidR="00F13443">
        <w:t>a</w:t>
      </w:r>
      <w:r>
        <w:t xml:space="preserve"> Simula,</w:t>
      </w:r>
      <w:r w:rsidR="00192514">
        <w:t xml:space="preserve"> um dos idealizadores</w:t>
      </w:r>
      <w:r>
        <w:t xml:space="preserve"> e formador </w:t>
      </w:r>
      <w:r w:rsidR="00192514">
        <w:t>da linguagem orientada a objetos</w:t>
      </w:r>
      <w:r>
        <w:t xml:space="preserve">. Aproveite e </w:t>
      </w:r>
      <w:r w:rsidR="00186026">
        <w:t xml:space="preserve">explique sobre polimorfismo, fale </w:t>
      </w:r>
      <w:r>
        <w:t>que verbos são propriedades, ou seja, ação, processo ou estado dos substantivos</w:t>
      </w:r>
      <w:r w:rsidR="009B6378">
        <w:t>,</w:t>
      </w:r>
      <w:r w:rsidR="00186026">
        <w:t xml:space="preserve"> o </w:t>
      </w:r>
      <w:r>
        <w:t>sujeito.</w:t>
      </w:r>
    </w:p>
    <w:p w14:paraId="7E27656E" w14:textId="2878052F" w:rsidR="00477C51" w:rsidRPr="008A259A" w:rsidRDefault="00477C51" w:rsidP="00477C51">
      <w:r w:rsidRPr="008A259A">
        <w:t>Além de ser considerado um dos pioneiros da computação</w:t>
      </w:r>
      <w:r>
        <w:t>,</w:t>
      </w:r>
      <w:r w:rsidRPr="008A259A">
        <w:t xml:space="preserve"> hoje</w:t>
      </w:r>
      <w:r>
        <w:t xml:space="preserve"> Alan </w:t>
      </w:r>
      <w:proofErr w:type="spellStart"/>
      <w:r>
        <w:t>Kay</w:t>
      </w:r>
      <w:proofErr w:type="spellEnd"/>
      <w:r w:rsidRPr="008A259A">
        <w:t xml:space="preserve"> dedica</w:t>
      </w:r>
      <w:r w:rsidR="00AA0CDD">
        <w:t>-se</w:t>
      </w:r>
      <w:r w:rsidRPr="008A259A">
        <w:t xml:space="preserve"> a educação de crianças. Tem como propósito mais profundo da computação criar máquinas inteligentes o suficiente que irão entender e captar padrões no mundo</w:t>
      </w:r>
      <w:r w:rsidR="008C7E80">
        <w:t>.</w:t>
      </w:r>
      <w:r w:rsidRPr="008A259A">
        <w:t xml:space="preserve"> </w:t>
      </w:r>
    </w:p>
    <w:p w14:paraId="486B1A48" w14:textId="3BD40A25" w:rsidR="00477C51" w:rsidRPr="008A259A" w:rsidRDefault="00477C51" w:rsidP="00477C51">
      <w:r w:rsidRPr="008A259A">
        <w:t xml:space="preserve">Veja o vídeo da palestra de Alan </w:t>
      </w:r>
      <w:proofErr w:type="spellStart"/>
      <w:r w:rsidR="00630AC1">
        <w:t>Kay</w:t>
      </w:r>
      <w:proofErr w:type="spellEnd"/>
      <w:r w:rsidR="00630AC1">
        <w:t xml:space="preserve"> </w:t>
      </w:r>
      <w:r w:rsidRPr="008A259A">
        <w:t xml:space="preserve">compartilhando uma ideia sobre ideias: </w:t>
      </w:r>
      <w:hyperlink r:id="rId12" w:anchor="t-16094" w:history="1">
        <w:r w:rsidR="0010372F" w:rsidRPr="0010372F">
          <w:rPr>
            <w:rStyle w:val="Hiperlink"/>
          </w:rPr>
          <w:t>https://www.ted.com/talks/alan_kay_shares_a_powerful_idea_about_ideas?language=pt-br - t-16094</w:t>
        </w:r>
      </w:hyperlink>
    </w:p>
    <w:p w14:paraId="73EA4A0A" w14:textId="77777777" w:rsidR="00477C51" w:rsidRPr="00192514" w:rsidRDefault="00477C51"/>
    <w:p w14:paraId="655AF832" w14:textId="2E2D460F" w:rsidR="0084444E" w:rsidRDefault="0084444E" w:rsidP="001D3AF1">
      <w:pPr>
        <w:pStyle w:val="Ttulo4"/>
      </w:pPr>
      <w:r>
        <w:t xml:space="preserve">1.3.3 </w:t>
      </w:r>
      <w:proofErr w:type="spellStart"/>
      <w:r>
        <w:t>SmallTalk</w:t>
      </w:r>
      <w:proofErr w:type="spellEnd"/>
    </w:p>
    <w:p w14:paraId="70EFD5DF" w14:textId="0B28B103" w:rsidR="00C806DB" w:rsidRDefault="00C806DB" w:rsidP="00C806DB">
      <w:r>
        <w:t xml:space="preserve">Educador, informe que a </w:t>
      </w:r>
      <w:proofErr w:type="spellStart"/>
      <w:r w:rsidR="00192514" w:rsidRPr="00E84F0C">
        <w:rPr>
          <w:i/>
        </w:rPr>
        <w:t>SmallTalk</w:t>
      </w:r>
      <w:proofErr w:type="spellEnd"/>
      <w:r w:rsidR="00192514">
        <w:t xml:space="preserve"> foi considerada oficialmente a primeira linguagem de programação orientada a objetos</w:t>
      </w:r>
      <w:r>
        <w:t>.</w:t>
      </w:r>
    </w:p>
    <w:p w14:paraId="6A9C38AF" w14:textId="58EE0DD0" w:rsidR="0020711F" w:rsidRPr="008A259A" w:rsidRDefault="0065073E" w:rsidP="00C806DB">
      <w:r>
        <w:lastRenderedPageBreak/>
        <w:t>Se houver tempo disponível em aula m</w:t>
      </w:r>
      <w:r w:rsidR="008239C0" w:rsidRPr="008A259A">
        <w:t>ostr</w:t>
      </w:r>
      <w:r w:rsidR="008239C0">
        <w:t>e</w:t>
      </w:r>
      <w:r w:rsidR="008239C0" w:rsidRPr="008A259A">
        <w:t xml:space="preserve"> </w:t>
      </w:r>
      <w:r w:rsidR="0020711F" w:rsidRPr="008A259A">
        <w:t>brevemente o histórico das mídias de entrada e saída do computador</w:t>
      </w:r>
      <w:r>
        <w:t>.</w:t>
      </w:r>
    </w:p>
    <w:p w14:paraId="6155676D" w14:textId="11BE0AC5" w:rsidR="00A73F31" w:rsidRPr="0010372F" w:rsidRDefault="0010372F" w:rsidP="000508D2">
      <w:pPr>
        <w:pStyle w:val="Ttulo4"/>
        <w:rPr>
          <w:b w:val="0"/>
        </w:rPr>
      </w:pPr>
      <w:hyperlink r:id="rId13" w:history="1">
        <w:r w:rsidRPr="00697BD6">
          <w:rPr>
            <w:rStyle w:val="Hiperlink"/>
            <w:b w:val="0"/>
          </w:rPr>
          <w:t>http://pcworld.com.br/galerias/evolucao-dos-dispositivos-de-armazenagem/#ima</w:t>
        </w:r>
        <w:r w:rsidRPr="00697BD6">
          <w:rPr>
            <w:rStyle w:val="Hiperlink"/>
            <w:b w:val="0"/>
          </w:rPr>
          <w:t>g</w:t>
        </w:r>
        <w:r w:rsidRPr="00697BD6">
          <w:rPr>
            <w:rStyle w:val="Hiperlink"/>
            <w:b w:val="0"/>
          </w:rPr>
          <w:t>em0</w:t>
        </w:r>
      </w:hyperlink>
      <w:bookmarkStart w:id="2" w:name="h.qti44jbq8ovo" w:colFirst="0" w:colLast="0"/>
      <w:bookmarkStart w:id="3" w:name="h.m213xigyx2so" w:colFirst="0" w:colLast="0"/>
      <w:bookmarkEnd w:id="2"/>
      <w:bookmarkEnd w:id="3"/>
    </w:p>
    <w:p w14:paraId="246D9AE3" w14:textId="77777777" w:rsidR="004C2391" w:rsidRDefault="000508D2" w:rsidP="005E401F">
      <w:pPr>
        <w:pStyle w:val="Ttulo3"/>
      </w:pPr>
      <w:bookmarkStart w:id="4" w:name="h.hidv4ekbbof9" w:colFirst="0" w:colLast="0"/>
      <w:bookmarkEnd w:id="4"/>
      <w:r>
        <w:t>1.4 - Evolução das linguagens</w:t>
      </w:r>
    </w:p>
    <w:p w14:paraId="5A1DFA27" w14:textId="7BF8BC3F" w:rsidR="004A7633" w:rsidRDefault="00BF00C6" w:rsidP="007C1DE9">
      <w:r>
        <w:t>Educador, e</w:t>
      </w:r>
      <w:r w:rsidR="00C806DB">
        <w:t xml:space="preserve">xplique </w:t>
      </w:r>
      <w:r w:rsidR="000369A4">
        <w:t xml:space="preserve">a diferença entre as linguagens C, C++, C# e </w:t>
      </w:r>
      <w:proofErr w:type="spellStart"/>
      <w:r w:rsidR="000369A4">
        <w:t>Objective</w:t>
      </w:r>
      <w:proofErr w:type="spellEnd"/>
      <w:r w:rsidR="000369A4">
        <w:t xml:space="preserve"> C. </w:t>
      </w:r>
      <w:r w:rsidR="006C4190">
        <w:t xml:space="preserve"> Informe que C é uma linguagem estrutural e</w:t>
      </w:r>
      <w:r w:rsidR="000369A4">
        <w:t xml:space="preserve"> a</w:t>
      </w:r>
      <w:r w:rsidR="004A7633">
        <w:t xml:space="preserve"> diferença entre as demais linguagens é que </w:t>
      </w:r>
      <w:r>
        <w:t>ela</w:t>
      </w:r>
      <w:r w:rsidR="004A7633">
        <w:t xml:space="preserve"> não é orientada a objetos</w:t>
      </w:r>
      <w:r>
        <w:t xml:space="preserve"> e que d</w:t>
      </w:r>
      <w:r w:rsidR="004A7633">
        <w:t>evido a sua fama e robustez a linguagem C derivou diversas outras linguagens</w:t>
      </w:r>
      <w:r w:rsidR="006C4190">
        <w:t>, e</w:t>
      </w:r>
      <w:r w:rsidR="004A7633">
        <w:t xml:space="preserve">ntre elas o C++, C# e </w:t>
      </w:r>
      <w:proofErr w:type="spellStart"/>
      <w:r w:rsidR="004A7633">
        <w:t>Objective</w:t>
      </w:r>
      <w:proofErr w:type="spellEnd"/>
      <w:r w:rsidR="004A7633">
        <w:t>-C</w:t>
      </w:r>
      <w:r w:rsidR="006C4190">
        <w:t xml:space="preserve">, </w:t>
      </w:r>
      <w:r w:rsidR="004A7633">
        <w:t>todas orientadas a objetos.</w:t>
      </w:r>
    </w:p>
    <w:p w14:paraId="4B12A101" w14:textId="77777777" w:rsidR="00B60B3D" w:rsidRDefault="004A7633" w:rsidP="007C1DE9">
      <w:r>
        <w:t xml:space="preserve">A linguagem C++ é a extensão de C que adicionou recursos de orientação a objetos, ou seja, é a linguagem C orientada a objetos. </w:t>
      </w:r>
    </w:p>
    <w:p w14:paraId="617F248D" w14:textId="26438CF0" w:rsidR="00F4417F" w:rsidRDefault="006C4190" w:rsidP="007C1DE9">
      <w:r>
        <w:t>A</w:t>
      </w:r>
      <w:r w:rsidR="004A7633">
        <w:t xml:space="preserve"> </w:t>
      </w:r>
      <w:proofErr w:type="spellStart"/>
      <w:r w:rsidR="004A7633">
        <w:t>Objective</w:t>
      </w:r>
      <w:proofErr w:type="spellEnd"/>
      <w:r w:rsidR="004A7633">
        <w:t>-C é uma linguagem adotada pela Apple para criação de seus aplicativos</w:t>
      </w:r>
      <w:r>
        <w:t>, sendo a principal e exclusiva</w:t>
      </w:r>
      <w:r w:rsidR="00761529">
        <w:t>. T</w:t>
      </w:r>
      <w:r w:rsidR="004A7633">
        <w:t xml:space="preserve">odos os aplicativos OSX, iOS, </w:t>
      </w:r>
      <w:proofErr w:type="spellStart"/>
      <w:r w:rsidR="004A7633" w:rsidRPr="00AD6738">
        <w:rPr>
          <w:i/>
        </w:rPr>
        <w:t>watchOS</w:t>
      </w:r>
      <w:proofErr w:type="spellEnd"/>
      <w:r w:rsidR="004A7633">
        <w:t xml:space="preserve"> e demais sistemas operacionais eram escritos em </w:t>
      </w:r>
      <w:proofErr w:type="spellStart"/>
      <w:r w:rsidR="004A7633">
        <w:t>Objective</w:t>
      </w:r>
      <w:proofErr w:type="spellEnd"/>
      <w:r w:rsidR="004A7633">
        <w:t>-C</w:t>
      </w:r>
      <w:r w:rsidR="00F4417F">
        <w:t>, e</w:t>
      </w:r>
      <w:r w:rsidR="00761529">
        <w:t>la</w:t>
      </w:r>
      <w:r w:rsidR="004A7633">
        <w:t xml:space="preserve"> deriva diretamente do C++, então é possível utilizar recursos C++ para criação des</w:t>
      </w:r>
      <w:r w:rsidR="003B254B">
        <w:t>s</w:t>
      </w:r>
      <w:r w:rsidR="004A7633">
        <w:t xml:space="preserve">es aplicativos. </w:t>
      </w:r>
    </w:p>
    <w:p w14:paraId="24B7805A" w14:textId="240F28C5" w:rsidR="00B60B3D" w:rsidRDefault="004A7633" w:rsidP="007C1DE9">
      <w:r>
        <w:t xml:space="preserve">No ano de 2014, a linguagem </w:t>
      </w:r>
      <w:proofErr w:type="spellStart"/>
      <w:r>
        <w:t>Objective</w:t>
      </w:r>
      <w:proofErr w:type="spellEnd"/>
      <w:r>
        <w:t xml:space="preserve">-C passou a ser substituída pela nova e moderna Swift, que agora é a linguagem oficial da </w:t>
      </w:r>
      <w:r w:rsidRPr="00AD6738">
        <w:rPr>
          <w:i/>
        </w:rPr>
        <w:t>Apple</w:t>
      </w:r>
      <w:r>
        <w:t xml:space="preserve">. Diferente de </w:t>
      </w:r>
      <w:proofErr w:type="spellStart"/>
      <w:r>
        <w:t>Objective</w:t>
      </w:r>
      <w:proofErr w:type="spellEnd"/>
      <w:r>
        <w:t xml:space="preserve">-C, Swift não é exclusiva da </w:t>
      </w:r>
      <w:r w:rsidRPr="00AD6738">
        <w:rPr>
          <w:i/>
        </w:rPr>
        <w:t>Apple</w:t>
      </w:r>
      <w:r>
        <w:t>, ou seja, é de código aberto (</w:t>
      </w:r>
      <w:r w:rsidRPr="00AD6738">
        <w:rPr>
          <w:i/>
        </w:rPr>
        <w:t xml:space="preserve">open </w:t>
      </w:r>
      <w:proofErr w:type="spellStart"/>
      <w:r w:rsidRPr="00AD6738">
        <w:rPr>
          <w:i/>
        </w:rPr>
        <w:t>source</w:t>
      </w:r>
      <w:proofErr w:type="spellEnd"/>
      <w:r>
        <w:t xml:space="preserve">), </w:t>
      </w:r>
      <w:r w:rsidR="00C103D4">
        <w:t>ou seja,</w:t>
      </w:r>
      <w:r w:rsidR="00B60B3D">
        <w:t xml:space="preserve"> outros desenvolvedores</w:t>
      </w:r>
      <w:r w:rsidR="00F4417F">
        <w:t>,</w:t>
      </w:r>
      <w:r w:rsidR="009E6E12">
        <w:t xml:space="preserve"> </w:t>
      </w:r>
      <w:r w:rsidR="00B60B3D">
        <w:t xml:space="preserve">além da </w:t>
      </w:r>
      <w:r w:rsidR="00B60B3D" w:rsidRPr="00AD6738">
        <w:rPr>
          <w:i/>
        </w:rPr>
        <w:t>Apple</w:t>
      </w:r>
      <w:r w:rsidR="00F4417F">
        <w:t>,</w:t>
      </w:r>
      <w:r w:rsidR="00B60B3D">
        <w:t xml:space="preserve"> pode</w:t>
      </w:r>
      <w:r w:rsidR="00C103D4">
        <w:t>m</w:t>
      </w:r>
      <w:r w:rsidR="00B60B3D">
        <w:t xml:space="preserve"> criar produtos utilizando es</w:t>
      </w:r>
      <w:r w:rsidR="00C10473">
        <w:t>s</w:t>
      </w:r>
      <w:r w:rsidR="00B60B3D">
        <w:t>a linguagem.</w:t>
      </w:r>
    </w:p>
    <w:p w14:paraId="2EC3C022" w14:textId="1B069E18" w:rsidR="00B60B3D" w:rsidRDefault="00B60B3D" w:rsidP="007C1DE9">
      <w:r>
        <w:t xml:space="preserve">A linguagem C# é outra derivada de C e C++. Criada pela Microsoft, está presente na maioria dos seus produtos recentes, entre eles o </w:t>
      </w:r>
      <w:r w:rsidRPr="00AD6738">
        <w:rPr>
          <w:i/>
        </w:rPr>
        <w:t>Windows Phone</w:t>
      </w:r>
      <w:r w:rsidR="00C10473">
        <w:t>,</w:t>
      </w:r>
      <w:r>
        <w:t xml:space="preserve"> </w:t>
      </w:r>
      <w:r w:rsidR="00C10473">
        <w:t>e</w:t>
      </w:r>
      <w:r>
        <w:t xml:space="preserve">la também é open </w:t>
      </w:r>
      <w:proofErr w:type="spellStart"/>
      <w:r w:rsidRPr="00AD6738">
        <w:rPr>
          <w:i/>
        </w:rPr>
        <w:t>source</w:t>
      </w:r>
      <w:proofErr w:type="spellEnd"/>
      <w:r>
        <w:t xml:space="preserve"> e é utilizada para criação de jogos e animações 3D pela ferramenta Unity3D.</w:t>
      </w:r>
    </w:p>
    <w:p w14:paraId="26AE9E1D" w14:textId="77777777" w:rsidR="004A7633" w:rsidRPr="007C1DE9" w:rsidRDefault="004A7633" w:rsidP="007C1DE9"/>
    <w:p w14:paraId="13F47623" w14:textId="75DB1BCA" w:rsidR="00D661CB" w:rsidRPr="00BA2934" w:rsidRDefault="00C10473" w:rsidP="00D661CB">
      <w:r w:rsidRPr="00BA2934">
        <w:t xml:space="preserve">A seguir a ordem de lançamento das linguagens de programação. </w:t>
      </w:r>
    </w:p>
    <w:p w14:paraId="2464C7A7" w14:textId="639FA6FE" w:rsidR="00D930E4" w:rsidRPr="008A259A" w:rsidRDefault="00D661CB" w:rsidP="00D661CB">
      <w:pPr>
        <w:pStyle w:val="PargrafodaLista"/>
        <w:numPr>
          <w:ilvl w:val="0"/>
          <w:numId w:val="41"/>
        </w:numPr>
      </w:pPr>
      <w:r w:rsidRPr="008A259A">
        <w:t>1954 – Fortran</w:t>
      </w:r>
      <w:r w:rsidR="00BA2934">
        <w:t>;</w:t>
      </w:r>
    </w:p>
    <w:p w14:paraId="494C0837" w14:textId="7ED6460C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1958 – </w:t>
      </w:r>
      <w:proofErr w:type="spellStart"/>
      <w:r w:rsidRPr="008A259A">
        <w:t>Lisp</w:t>
      </w:r>
      <w:proofErr w:type="spellEnd"/>
      <w:r w:rsidR="00BA2934">
        <w:t>;</w:t>
      </w:r>
    </w:p>
    <w:p w14:paraId="04E408D1" w14:textId="7D4A2A26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1958 – </w:t>
      </w:r>
      <w:proofErr w:type="spellStart"/>
      <w:r w:rsidRPr="008A259A">
        <w:t>Algol</w:t>
      </w:r>
      <w:proofErr w:type="spellEnd"/>
      <w:r w:rsidRPr="008A259A">
        <w:t xml:space="preserve"> 58</w:t>
      </w:r>
      <w:r w:rsidR="00BA2934">
        <w:t>;</w:t>
      </w:r>
    </w:p>
    <w:p w14:paraId="3B32DD71" w14:textId="213FF44F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1964 – Simula</w:t>
      </w:r>
      <w:r w:rsidR="00BA2934">
        <w:t>;</w:t>
      </w:r>
    </w:p>
    <w:p w14:paraId="296615A3" w14:textId="2D8C41F5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1967 – BCPL</w:t>
      </w:r>
      <w:r w:rsidR="00BA2934">
        <w:t>;</w:t>
      </w:r>
    </w:p>
    <w:p w14:paraId="4C58E309" w14:textId="78CB23E0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1969 – B</w:t>
      </w:r>
      <w:r w:rsidR="00BA2934">
        <w:t>;</w:t>
      </w:r>
    </w:p>
    <w:p w14:paraId="090A9B6D" w14:textId="242C3A58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1969 – </w:t>
      </w:r>
      <w:proofErr w:type="spellStart"/>
      <w:r w:rsidRPr="008A259A">
        <w:t>SmallTalk</w:t>
      </w:r>
      <w:proofErr w:type="spellEnd"/>
      <w:r w:rsidR="00BA2934">
        <w:t>;</w:t>
      </w:r>
    </w:p>
    <w:p w14:paraId="76F95F30" w14:textId="4FC70015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1971 – C</w:t>
      </w:r>
      <w:r w:rsidR="00BA2934">
        <w:t>;</w:t>
      </w:r>
    </w:p>
    <w:p w14:paraId="57C5B649" w14:textId="205B15B9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1975 – </w:t>
      </w:r>
      <w:proofErr w:type="spellStart"/>
      <w:r w:rsidRPr="008A259A">
        <w:t>Scheme</w:t>
      </w:r>
      <w:proofErr w:type="spellEnd"/>
      <w:r w:rsidR="00BA2934">
        <w:t>;</w:t>
      </w:r>
    </w:p>
    <w:p w14:paraId="56EF067B" w14:textId="615D29DB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1983 – C++</w:t>
      </w:r>
      <w:r w:rsidR="00BA2934">
        <w:t>;</w:t>
      </w:r>
    </w:p>
    <w:p w14:paraId="2AD86F1B" w14:textId="4E1B939E" w:rsidR="00D661CB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1991 – Java</w:t>
      </w:r>
      <w:r w:rsidR="00BA2934">
        <w:t>.</w:t>
      </w:r>
    </w:p>
    <w:p w14:paraId="4C2B3128" w14:textId="1F6CC86A" w:rsidR="00954C74" w:rsidRPr="008A259A" w:rsidRDefault="00A32469" w:rsidP="00954C74">
      <w:r w:rsidRPr="00BA2934">
        <w:t>Educador,</w:t>
      </w:r>
      <w:r w:rsidRPr="008A259A">
        <w:t xml:space="preserve"> </w:t>
      </w:r>
      <w:r w:rsidR="00C10473">
        <w:t>é</w:t>
      </w:r>
      <w:r w:rsidR="00C10473" w:rsidRPr="008A259A">
        <w:t xml:space="preserve"> </w:t>
      </w:r>
      <w:r w:rsidR="00954C74" w:rsidRPr="008A259A">
        <w:t xml:space="preserve">interessante tomar conhecimento dos diferenciais </w:t>
      </w:r>
      <w:r w:rsidR="00C10473">
        <w:t>entre essas</w:t>
      </w:r>
      <w:r w:rsidR="00C10473" w:rsidRPr="008A259A">
        <w:t xml:space="preserve"> </w:t>
      </w:r>
      <w:r w:rsidR="00954C74" w:rsidRPr="008A259A">
        <w:t>linguagens</w:t>
      </w:r>
      <w:r w:rsidR="00BA2934">
        <w:t>.</w:t>
      </w:r>
      <w:r w:rsidR="00954C74" w:rsidRPr="008A259A">
        <w:t xml:space="preserve"> </w:t>
      </w:r>
    </w:p>
    <w:p w14:paraId="300996E9" w14:textId="77777777" w:rsidR="000508D2" w:rsidRDefault="000508D2" w:rsidP="000508D2">
      <w:pPr>
        <w:pStyle w:val="Ttulo3"/>
      </w:pPr>
      <w:r>
        <w:t>1.6 - Vantagens de POO</w:t>
      </w:r>
    </w:p>
    <w:p w14:paraId="7AEF3824" w14:textId="181238C5" w:rsidR="000508D2" w:rsidRPr="008A259A" w:rsidRDefault="00BA2934" w:rsidP="000508D2">
      <w:r>
        <w:t>N</w:t>
      </w:r>
      <w:r w:rsidR="00B805D6">
        <w:t>es</w:t>
      </w:r>
      <w:r w:rsidR="003B254B">
        <w:t>s</w:t>
      </w:r>
      <w:r w:rsidR="00B805D6">
        <w:t xml:space="preserve">e item enumere todas as vantagens que </w:t>
      </w:r>
      <w:r>
        <w:t xml:space="preserve">a </w:t>
      </w:r>
      <w:r w:rsidR="00B805D6">
        <w:t>POO possui</w:t>
      </w:r>
      <w:r>
        <w:t xml:space="preserve"> como abstração, reuso, manutenção e legibilidade.</w:t>
      </w:r>
    </w:p>
    <w:p w14:paraId="4649B291" w14:textId="77777777" w:rsidR="00954C74" w:rsidRDefault="000508D2" w:rsidP="005E401F">
      <w:pPr>
        <w:pStyle w:val="Ttulo3"/>
      </w:pPr>
      <w:bookmarkStart w:id="5" w:name="h.retb0dgxwoer" w:colFirst="0" w:colLast="0"/>
      <w:bookmarkEnd w:id="5"/>
      <w:r>
        <w:t>1.7 - Desvantagem</w:t>
      </w:r>
    </w:p>
    <w:p w14:paraId="14543753" w14:textId="0B12755D" w:rsidR="00954C74" w:rsidRPr="008A259A" w:rsidRDefault="00A32469" w:rsidP="000508D2">
      <w:r w:rsidRPr="008A259A">
        <w:rPr>
          <w:b/>
        </w:rPr>
        <w:t xml:space="preserve">Educador, </w:t>
      </w:r>
      <w:r w:rsidR="009010DF">
        <w:t>após explicado as vantagens, ressalte as desvantagens da utilização da POO</w:t>
      </w:r>
      <w:r w:rsidR="00954C74" w:rsidRPr="008A259A">
        <w:t>.</w:t>
      </w:r>
    </w:p>
    <w:p w14:paraId="7DDB2C09" w14:textId="77777777" w:rsidR="000508D2" w:rsidRPr="008A259A" w:rsidRDefault="000508D2" w:rsidP="000508D2"/>
    <w:p w14:paraId="5C356102" w14:textId="117D47A6" w:rsidR="004A1935" w:rsidRDefault="000508D2" w:rsidP="005E401F">
      <w:pPr>
        <w:pStyle w:val="Ttulo3"/>
      </w:pPr>
      <w:bookmarkStart w:id="6" w:name="h.58jwzlgmi01s" w:colFirst="0" w:colLast="0"/>
      <w:bookmarkEnd w:id="6"/>
      <w:r>
        <w:lastRenderedPageBreak/>
        <w:t xml:space="preserve">1.8 </w:t>
      </w:r>
      <w:r w:rsidR="001D149F">
        <w:t>–</w:t>
      </w:r>
      <w:r>
        <w:t xml:space="preserve"> Exercícios</w:t>
      </w:r>
    </w:p>
    <w:p w14:paraId="463A8CCA" w14:textId="1FA0B115" w:rsidR="001D149F" w:rsidRDefault="001D149F" w:rsidP="001D3A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01C43FBA" w14:textId="77777777" w:rsidR="009010DF" w:rsidRPr="001D149F" w:rsidRDefault="009010DF" w:rsidP="001D3AF1">
      <w:pPr>
        <w:autoSpaceDE w:val="0"/>
        <w:autoSpaceDN w:val="0"/>
        <w:adjustRightInd w:val="0"/>
        <w:spacing w:before="0" w:after="0"/>
      </w:pPr>
    </w:p>
    <w:p w14:paraId="0258C07E" w14:textId="77777777" w:rsidR="009010DF" w:rsidRDefault="009010DF" w:rsidP="00E54BF4">
      <w:pPr>
        <w:pStyle w:val="Ttulo3"/>
      </w:pPr>
      <w:r>
        <w:t>Lógica de programação</w:t>
      </w:r>
    </w:p>
    <w:p w14:paraId="078C0721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48F3"/>
          <w:sz w:val="28"/>
          <w:szCs w:val="28"/>
        </w:rPr>
      </w:pPr>
    </w:p>
    <w:p w14:paraId="44EDF4F9" w14:textId="5B69A4F9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 você nunca programou, saiba que é preciso exercitar o cérebro, de forma que ele pense “logicamente”. Serão feitos alguns exercícios de lógica de programação utilizando pseudocódigo.</w:t>
      </w:r>
    </w:p>
    <w:p w14:paraId="1CEC799E" w14:textId="77777777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0B8CEE3D" w14:textId="50E9303D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Pseudocódigo é uma modalidade de representação de algoritmos um pouco mais literal e semântica, quase próxima da linguagem natural do ser humano. É utilizado para prática de algoritmos e lógica de programação e é escrito como uma receita de bolo, ou como instruções para realizar algo. Veja um exemplo de algoritmo com pseudocódigo:</w:t>
      </w:r>
    </w:p>
    <w:p w14:paraId="1E5A4023" w14:textId="77777777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389C4638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0000"/>
          <w:sz w:val="20"/>
          <w:szCs w:val="20"/>
        </w:rPr>
      </w:pPr>
      <w:r>
        <w:rPr>
          <w:rFonts w:ascii="Tahoma-Bold" w:hAnsi="Tahoma-Bold" w:cs="Tahoma-Bold"/>
          <w:b/>
          <w:bCs/>
          <w:color w:val="000000"/>
          <w:sz w:val="20"/>
          <w:szCs w:val="20"/>
        </w:rPr>
        <w:t>Escreva um algoritmo que realize a soma de 1+2 e exiba o resultado.</w:t>
      </w:r>
    </w:p>
    <w:p w14:paraId="370253A1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0000"/>
          <w:sz w:val="20"/>
          <w:szCs w:val="20"/>
        </w:rPr>
      </w:pPr>
    </w:p>
    <w:p w14:paraId="1D1A146A" w14:textId="77777777" w:rsidR="00DA0554" w:rsidRPr="001A0BD4" w:rsidRDefault="00DA0554" w:rsidP="00DA0554">
      <w:pPr>
        <w:ind w:left="720"/>
        <w:rPr>
          <w:rFonts w:ascii="Consolas" w:eastAsia="Consolas" w:hAnsi="Consolas" w:cs="Consolas"/>
        </w:rPr>
      </w:pPr>
      <w:r w:rsidRPr="001A0BD4">
        <w:rPr>
          <w:rFonts w:ascii="Consolas" w:eastAsia="Consolas" w:hAnsi="Consolas" w:cs="Consolas"/>
        </w:rPr>
        <w:t>Algoritmo Soma;</w:t>
      </w:r>
    </w:p>
    <w:p w14:paraId="0C8DEFF1" w14:textId="77777777" w:rsidR="00DA0554" w:rsidRDefault="00DA0554" w:rsidP="00DA0554">
      <w:pPr>
        <w:ind w:left="720"/>
      </w:pPr>
    </w:p>
    <w:p w14:paraId="3C3AA454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>VAR</w:t>
      </w:r>
    </w:p>
    <w:p w14:paraId="30BEF1B3" w14:textId="77777777" w:rsidR="00DA0554" w:rsidRPr="00C566CF" w:rsidRDefault="00DA0554" w:rsidP="00DA0554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digito</w:t>
      </w:r>
      <w:proofErr w:type="gramEnd"/>
      <w:r>
        <w:rPr>
          <w:rFonts w:ascii="Consolas" w:eastAsia="Consolas" w:hAnsi="Consolas" w:cs="Consolas"/>
        </w:rPr>
        <w:t xml:space="preserve">1, digito2, soma : </w:t>
      </w:r>
      <w:r>
        <w:rPr>
          <w:rFonts w:ascii="Consolas" w:eastAsia="Consolas" w:hAnsi="Consolas" w:cs="Consolas"/>
          <w:color w:val="FF0000"/>
        </w:rPr>
        <w:t>INTEIRO;</w:t>
      </w:r>
    </w:p>
    <w:p w14:paraId="284B28EF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>INÍCIO</w:t>
      </w:r>
    </w:p>
    <w:p w14:paraId="666E288C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digito</w:t>
      </w:r>
      <w:proofErr w:type="gramEnd"/>
      <w:r>
        <w:rPr>
          <w:rFonts w:ascii="Consolas" w:eastAsia="Consolas" w:hAnsi="Consolas" w:cs="Consolas"/>
        </w:rPr>
        <w:t>1   &lt;-   1;</w:t>
      </w:r>
    </w:p>
    <w:p w14:paraId="2B1666E4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digito</w:t>
      </w:r>
      <w:proofErr w:type="gramEnd"/>
      <w:r>
        <w:rPr>
          <w:rFonts w:ascii="Consolas" w:eastAsia="Consolas" w:hAnsi="Consolas" w:cs="Consolas"/>
        </w:rPr>
        <w:t>2   &lt;-   2;</w:t>
      </w:r>
    </w:p>
    <w:p w14:paraId="1575FF1D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soma  &lt;</w:t>
      </w:r>
      <w:proofErr w:type="gramEnd"/>
      <w:r>
        <w:rPr>
          <w:rFonts w:ascii="Consolas" w:eastAsia="Consolas" w:hAnsi="Consolas" w:cs="Consolas"/>
        </w:rPr>
        <w:t>-   digito1 + digito2;</w:t>
      </w:r>
    </w:p>
    <w:p w14:paraId="6AC8BD8B" w14:textId="77777777" w:rsidR="00DA0554" w:rsidRPr="00C566CF" w:rsidRDefault="00DA0554" w:rsidP="00DA0554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ESCREVA(</w:t>
      </w:r>
      <w:proofErr w:type="gramEnd"/>
      <w:r>
        <w:rPr>
          <w:rFonts w:ascii="Consolas" w:eastAsia="Consolas" w:hAnsi="Consolas" w:cs="Consolas"/>
        </w:rPr>
        <w:t>soma)</w:t>
      </w:r>
      <w:r>
        <w:rPr>
          <w:rFonts w:ascii="Consolas" w:eastAsia="Consolas" w:hAnsi="Consolas" w:cs="Consolas"/>
          <w:color w:val="FF0000"/>
        </w:rPr>
        <w:t>;</w:t>
      </w:r>
    </w:p>
    <w:p w14:paraId="321C7EAC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>FIM</w:t>
      </w:r>
    </w:p>
    <w:p w14:paraId="6F4F07ED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45EFF107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56E81814" w14:textId="2D320CF2" w:rsidR="004A1935" w:rsidRDefault="009010DF" w:rsidP="001A0BD4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Os ponto e vírgulas são características de algumas linguagens de programação como o Pascal, C++ e o Java, porém, em outras linguagens de programação, eles podem não aparecer no pseudocódigo, pois essas podem adotar outra semântica.</w:t>
      </w:r>
    </w:p>
    <w:p w14:paraId="74276273" w14:textId="77777777" w:rsidR="009010DF" w:rsidRDefault="009010DF" w:rsidP="001A0BD4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5E71DC00" w14:textId="77DCCC04" w:rsidR="00DA0554" w:rsidRDefault="004B13BA" w:rsidP="00DA0554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A4E70" wp14:editId="27897A98">
                <wp:simplePos x="0" y="0"/>
                <wp:positionH relativeFrom="column">
                  <wp:posOffset>573991</wp:posOffset>
                </wp:positionH>
                <wp:positionV relativeFrom="paragraph">
                  <wp:posOffset>1955898</wp:posOffset>
                </wp:positionV>
                <wp:extent cx="340360" cy="1318895"/>
                <wp:effectExtent l="0" t="0" r="15240" b="27305"/>
                <wp:wrapNone/>
                <wp:docPr id="12" name="Chave Esquerd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360" cy="1318895"/>
                        </a:xfrm>
                        <a:prstGeom prst="leftBrace">
                          <a:avLst>
                            <a:gd name="adj1" fmla="val 3229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172E65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_x0020_Esquerda_x0020_12" o:spid="_x0000_s1026" type="#_x0000_t87" style="position:absolute;margin-left:45.2pt;margin-top:154pt;width:26.8pt;height:10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" strokecolor="#5b9bd5 [3204]"/>
            </w:pict>
          </mc:Fallback>
        </mc:AlternateContent>
      </w:r>
      <w:r w:rsidR="00DA05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97377" wp14:editId="6C8BBB1F">
                <wp:simplePos x="0" y="0"/>
                <wp:positionH relativeFrom="column">
                  <wp:posOffset>-453341</wp:posOffset>
                </wp:positionH>
                <wp:positionV relativeFrom="paragraph">
                  <wp:posOffset>2299677</wp:posOffset>
                </wp:positionV>
                <wp:extent cx="935990" cy="603431"/>
                <wp:effectExtent l="0" t="0" r="29210" b="31750"/>
                <wp:wrapNone/>
                <wp:docPr id="13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60343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6FBA9" w14:textId="77777777" w:rsidR="00CF7121" w:rsidRPr="0060354E" w:rsidRDefault="00CF7121" w:rsidP="00653C2C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</w:rPr>
                            </w:pPr>
                            <w:r w:rsidRPr="0060354E">
                              <w:rPr>
                                <w:b/>
                                <w:color w:val="5B9BD5" w:themeColor="accent1"/>
                              </w:rPr>
                              <w:t>Corpo do algoritmo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97377" id="Retângulo 13" o:spid="_x0000_s1026" style="position:absolute;left:0;text-align:left;margin-left:-35.7pt;margin-top:181.1pt;width:73.7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" fillcolor="white [3201]" strokecolor="#5b9bd5 [3204]" strokeweight="1pt">
                <v:textbox>
                  <w:txbxContent>
                    <w:p w14:paraId="22A6FBA9" w14:textId="77777777" w:rsidR="00CF7121" w:rsidRPr="0060354E" w:rsidRDefault="00CF7121" w:rsidP="00653C2C">
                      <w:pPr>
                        <w:jc w:val="center"/>
                        <w:rPr>
                          <w:b/>
                          <w:color w:val="5B9BD5" w:themeColor="accent1"/>
                        </w:rPr>
                      </w:pPr>
                      <w:r w:rsidRPr="0060354E">
                        <w:rPr>
                          <w:b/>
                          <w:color w:val="5B9BD5" w:themeColor="accent1"/>
                        </w:rPr>
                        <w:t>Corpo do algoritmo</w:t>
                      </w:r>
                    </w:p>
                  </w:txbxContent>
                </v:textbox>
              </v:rect>
            </w:pict>
          </mc:Fallback>
        </mc:AlternateContent>
      </w:r>
      <w:r w:rsidR="00DA0554">
        <w:rPr>
          <w:noProof/>
        </w:rPr>
        <w:drawing>
          <wp:inline distT="114300" distB="114300" distL="114300" distR="114300" wp14:anchorId="00AB749C" wp14:editId="4CA53932">
            <wp:extent cx="4609673" cy="3795713"/>
            <wp:effectExtent l="0" t="0" r="0" b="0"/>
            <wp:docPr id="1" name="image02.png" descr="Alg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Alg-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673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1DC9E" w14:textId="77777777" w:rsidR="00DA0554" w:rsidRDefault="00DA0554" w:rsidP="00DA0554">
      <w:pPr>
        <w:pStyle w:val="Legenda"/>
        <w:jc w:val="center"/>
      </w:pPr>
      <w:r>
        <w:t xml:space="preserve">Figura 1. </w:t>
      </w:r>
      <w:r w:rsidR="00E554AF">
        <w:fldChar w:fldCharType="begin"/>
      </w:r>
      <w:r w:rsidR="00E554AF">
        <w:instrText xml:space="preserve"> SEQ Figura_1. \* ARABIC </w:instrText>
      </w:r>
      <w:r w:rsidR="00E554AF">
        <w:fldChar w:fldCharType="separate"/>
      </w:r>
      <w:r>
        <w:rPr>
          <w:noProof/>
        </w:rPr>
        <w:t>3</w:t>
      </w:r>
      <w:r w:rsidR="00E554AF">
        <w:rPr>
          <w:noProof/>
        </w:rPr>
        <w:fldChar w:fldCharType="end"/>
      </w:r>
      <w:r>
        <w:t xml:space="preserve"> - </w:t>
      </w:r>
      <w:r w:rsidRPr="008449A6">
        <w:t>Explicação do algoritmo soma</w:t>
      </w:r>
    </w:p>
    <w:p w14:paraId="522AFE7D" w14:textId="77777777" w:rsidR="009010DF" w:rsidRDefault="009010DF" w:rsidP="00A33EB9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142653C4" w14:textId="7F56FDE9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 xml:space="preserve">Título do algoritmo. Geralmente mostra uma descrição breve e objetiva do que </w:t>
      </w:r>
      <w:r w:rsidR="000A7688">
        <w:t xml:space="preserve">se trata o </w:t>
      </w:r>
      <w:r w:rsidRPr="000A7688">
        <w:t>algoritmo, ou seja, o que ele fará</w:t>
      </w:r>
      <w:r w:rsidR="000A7688">
        <w:t>;</w:t>
      </w:r>
    </w:p>
    <w:p w14:paraId="1D68443F" w14:textId="67E03414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Área para declaração de variáveis a serem utilizadas no decorrer do algoritmo</w:t>
      </w:r>
      <w:r w:rsidR="000A7688">
        <w:t>;</w:t>
      </w:r>
    </w:p>
    <w:p w14:paraId="440EE7A6" w14:textId="68B41BD6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 xml:space="preserve">Tipo que as variáveis </w:t>
      </w:r>
      <w:r w:rsidR="000A7688">
        <w:t>v</w:t>
      </w:r>
      <w:r w:rsidRPr="000A7688">
        <w:t>ão aceitar. Possíveis valores: inteiro, booleano, texto ou</w:t>
      </w:r>
      <w:r w:rsidR="000A7688">
        <w:t xml:space="preserve"> </w:t>
      </w:r>
      <w:r w:rsidRPr="000A7688">
        <w:t>decimal</w:t>
      </w:r>
      <w:r w:rsidR="000A7688">
        <w:t>;</w:t>
      </w:r>
    </w:p>
    <w:p w14:paraId="59B87896" w14:textId="2747A860" w:rsidR="00DA0554" w:rsidRPr="000A7688" w:rsidRDefault="00DA0554" w:rsidP="004909BE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Indica o início da execução do</w:t>
      </w:r>
      <w:r w:rsidR="000A7688">
        <w:t xml:space="preserve"> código.</w:t>
      </w:r>
      <w:r w:rsidR="004909BE">
        <w:t xml:space="preserve"> </w:t>
      </w:r>
      <w:r w:rsidRPr="000A7688">
        <w:t>O corpo do algoritmo está entre o INÍCIO e o FIM. É onde fica a lógica de programação.</w:t>
      </w:r>
    </w:p>
    <w:p w14:paraId="14F706C9" w14:textId="77777777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 w:rsidDel="00473D1B">
        <w:t xml:space="preserve"> </w:t>
      </w:r>
      <w:r w:rsidRPr="000A7688">
        <w:t>“&lt;-” atribui um valor a uma variável.</w:t>
      </w:r>
    </w:p>
    <w:p w14:paraId="63CBFCE6" w14:textId="77777777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Exibe um dado.</w:t>
      </w:r>
    </w:p>
    <w:p w14:paraId="23B1E005" w14:textId="77777777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Indica o final da execução do algoritmo.</w:t>
      </w:r>
    </w:p>
    <w:p w14:paraId="48A2884F" w14:textId="77777777" w:rsidR="00A33EB9" w:rsidRPr="00A33EB9" w:rsidRDefault="00A33EB9" w:rsidP="00A33EB9">
      <w:pPr>
        <w:pStyle w:val="PargrafodaLista"/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680C2265" w14:textId="64172D08" w:rsidR="009010DF" w:rsidRPr="00A20C84" w:rsidRDefault="00A20C84" w:rsidP="00A33EB9">
      <w:pPr>
        <w:autoSpaceDE w:val="0"/>
        <w:autoSpaceDN w:val="0"/>
        <w:adjustRightInd w:val="0"/>
        <w:spacing w:before="0" w:after="0"/>
        <w:jc w:val="left"/>
      </w:pPr>
      <w:r w:rsidRPr="001A0BD4">
        <w:rPr>
          <w:rFonts w:ascii="Tahoma-Bold" w:hAnsi="Tahoma-Bold" w:cs="Tahoma-Bold"/>
          <w:bCs/>
          <w:sz w:val="24"/>
        </w:rPr>
        <w:t>Agora faça você mesmo</w:t>
      </w:r>
    </w:p>
    <w:p w14:paraId="625C970D" w14:textId="77777777" w:rsidR="00A20C84" w:rsidRPr="008A259A" w:rsidRDefault="00A20C84" w:rsidP="00A33EB9">
      <w:pPr>
        <w:autoSpaceDE w:val="0"/>
        <w:autoSpaceDN w:val="0"/>
        <w:adjustRightInd w:val="0"/>
        <w:spacing w:before="0" w:after="0"/>
        <w:jc w:val="left"/>
      </w:pPr>
    </w:p>
    <w:p w14:paraId="20F0A483" w14:textId="77777777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bookmarkStart w:id="7" w:name="h.70ur0phbkgxg" w:colFirst="0" w:colLast="0"/>
      <w:bookmarkEnd w:id="7"/>
      <w:r w:rsidRPr="008A259A">
        <w:t>Faça um algoritmo que receba dois números e ao final mostre a soma, a subtração, a multiplicação e a divisão dos números lidos.</w:t>
      </w:r>
    </w:p>
    <w:p w14:paraId="4AE408FC" w14:textId="5B264E09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Resposta </w:t>
      </w:r>
    </w:p>
    <w:p w14:paraId="57076915" w14:textId="678C9F6F" w:rsidR="004B13BA" w:rsidRPr="00EE5399" w:rsidRDefault="004B13BA" w:rsidP="004B13BA">
      <w:pPr>
        <w:ind w:left="720"/>
        <w:rPr>
          <w:rFonts w:ascii="Consolas" w:eastAsia="Consolas" w:hAnsi="Consolas" w:cs="Consolas"/>
        </w:rPr>
      </w:pPr>
      <w:r w:rsidRPr="004B13BA">
        <w:rPr>
          <w:rFonts w:ascii="Consolas" w:eastAsia="Consolas" w:hAnsi="Consolas" w:cs="Consolas"/>
        </w:rPr>
        <w:t xml:space="preserve"> </w:t>
      </w:r>
      <w:r w:rsidRPr="00EE5399">
        <w:rPr>
          <w:rFonts w:ascii="Consolas" w:eastAsia="Consolas" w:hAnsi="Consolas" w:cs="Consolas"/>
        </w:rPr>
        <w:t>Algoritmo Soma;</w:t>
      </w:r>
    </w:p>
    <w:p w14:paraId="52572A3D" w14:textId="77777777" w:rsidR="004B13BA" w:rsidRDefault="004B13BA" w:rsidP="004B13BA">
      <w:pPr>
        <w:ind w:left="720"/>
      </w:pPr>
    </w:p>
    <w:p w14:paraId="74FC374E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>VAR</w:t>
      </w:r>
    </w:p>
    <w:p w14:paraId="0AE2A0AD" w14:textId="77777777" w:rsidR="004B13BA" w:rsidRPr="00C566CF" w:rsidRDefault="004B13BA" w:rsidP="004B13BA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digito</w:t>
      </w:r>
      <w:proofErr w:type="gramEnd"/>
      <w:r>
        <w:rPr>
          <w:rFonts w:ascii="Consolas" w:eastAsia="Consolas" w:hAnsi="Consolas" w:cs="Consolas"/>
        </w:rPr>
        <w:t xml:space="preserve">1, digito2, soma : </w:t>
      </w:r>
      <w:r>
        <w:rPr>
          <w:rFonts w:ascii="Consolas" w:eastAsia="Consolas" w:hAnsi="Consolas" w:cs="Consolas"/>
          <w:color w:val="FF0000"/>
        </w:rPr>
        <w:t>INTEIRO;</w:t>
      </w:r>
    </w:p>
    <w:p w14:paraId="333AD1B5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>INÍCIO</w:t>
      </w:r>
    </w:p>
    <w:p w14:paraId="728BE3D1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digito</w:t>
      </w:r>
      <w:proofErr w:type="gramEnd"/>
      <w:r>
        <w:rPr>
          <w:rFonts w:ascii="Consolas" w:eastAsia="Consolas" w:hAnsi="Consolas" w:cs="Consolas"/>
        </w:rPr>
        <w:t>1   &lt;-   1;</w:t>
      </w:r>
    </w:p>
    <w:p w14:paraId="7BAFCBAC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digito</w:t>
      </w:r>
      <w:proofErr w:type="gramEnd"/>
      <w:r>
        <w:rPr>
          <w:rFonts w:ascii="Consolas" w:eastAsia="Consolas" w:hAnsi="Consolas" w:cs="Consolas"/>
        </w:rPr>
        <w:t>2   &lt;-   2;</w:t>
      </w:r>
    </w:p>
    <w:p w14:paraId="22258457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lastRenderedPageBreak/>
        <w:tab/>
      </w:r>
      <w:proofErr w:type="gramStart"/>
      <w:r>
        <w:rPr>
          <w:rFonts w:ascii="Consolas" w:eastAsia="Consolas" w:hAnsi="Consolas" w:cs="Consolas"/>
        </w:rPr>
        <w:t>soma  &lt;</w:t>
      </w:r>
      <w:proofErr w:type="gramEnd"/>
      <w:r>
        <w:rPr>
          <w:rFonts w:ascii="Consolas" w:eastAsia="Consolas" w:hAnsi="Consolas" w:cs="Consolas"/>
        </w:rPr>
        <w:t>-   digito1 + digito2;</w:t>
      </w:r>
    </w:p>
    <w:p w14:paraId="1452C504" w14:textId="77777777" w:rsidR="004B13BA" w:rsidRPr="00C566CF" w:rsidRDefault="004B13BA" w:rsidP="004B13BA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ESCREVA(</w:t>
      </w:r>
      <w:proofErr w:type="gramEnd"/>
      <w:r>
        <w:rPr>
          <w:rFonts w:ascii="Consolas" w:eastAsia="Consolas" w:hAnsi="Consolas" w:cs="Consolas"/>
        </w:rPr>
        <w:t>soma)</w:t>
      </w:r>
      <w:r>
        <w:rPr>
          <w:rFonts w:ascii="Consolas" w:eastAsia="Consolas" w:hAnsi="Consolas" w:cs="Consolas"/>
          <w:color w:val="FF0000"/>
        </w:rPr>
        <w:t>;</w:t>
      </w:r>
    </w:p>
    <w:p w14:paraId="465CE1E6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>FIM</w:t>
      </w:r>
    </w:p>
    <w:p w14:paraId="29398BC2" w14:textId="7B7B3344" w:rsidR="00355011" w:rsidRPr="008A259A" w:rsidRDefault="00355011" w:rsidP="00355011">
      <w:pPr>
        <w:ind w:left="708"/>
        <w:rPr>
          <w:rFonts w:ascii="Consolas" w:hAnsi="Consolas"/>
        </w:rPr>
      </w:pPr>
    </w:p>
    <w:p w14:paraId="1E3F0544" w14:textId="031320E7" w:rsidR="001D149F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Escrev</w:t>
      </w:r>
      <w:r w:rsidR="005566D8">
        <w:t>a</w:t>
      </w:r>
      <w:r w:rsidRPr="008A259A">
        <w:t xml:space="preserve"> um algoritmo para </w:t>
      </w:r>
      <w:r w:rsidRPr="00FE35B7">
        <w:t>determinar</w:t>
      </w:r>
      <w:r w:rsidRPr="008A259A">
        <w:t xml:space="preserve"> o consumo de um automóvel ao percorrer uma determinada distância. Será fornecida a distância total percorrida pelo automóvel e o total de combustível gasto.</w:t>
      </w:r>
    </w:p>
    <w:p w14:paraId="6B589521" w14:textId="405DFFC9" w:rsidR="001D149F" w:rsidRDefault="001D149F" w:rsidP="00355011">
      <w:pPr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12A91F7" w14:textId="77777777" w:rsidR="001D149F" w:rsidRDefault="001D149F" w:rsidP="00355011">
      <w:pPr>
        <w:ind w:left="708"/>
        <w:rPr>
          <w:rFonts w:ascii="Courier New" w:hAnsi="Courier New" w:cs="Courier New"/>
          <w:b/>
        </w:rPr>
      </w:pPr>
    </w:p>
    <w:p w14:paraId="3CB68750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Consumo</w:t>
      </w:r>
    </w:p>
    <w:p w14:paraId="4171CFC5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463C8BE3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="00AC14BC" w:rsidRPr="008A259A">
        <w:rPr>
          <w:rFonts w:ascii="Courier New" w:hAnsi="Courier New" w:cs="Courier New"/>
        </w:rPr>
        <w:t>dist</w:t>
      </w:r>
      <w:r w:rsidR="00AC14BC">
        <w:rPr>
          <w:rFonts w:ascii="Courier New" w:hAnsi="Courier New" w:cs="Courier New"/>
        </w:rPr>
        <w:t>â</w:t>
      </w:r>
      <w:r w:rsidR="00AC14BC" w:rsidRPr="008A259A">
        <w:rPr>
          <w:rFonts w:ascii="Courier New" w:hAnsi="Courier New" w:cs="Courier New"/>
        </w:rPr>
        <w:t>ncia</w:t>
      </w:r>
      <w:proofErr w:type="gramEnd"/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combust</w:t>
      </w:r>
      <w:r w:rsidR="00AC14BC">
        <w:rPr>
          <w:rFonts w:ascii="Courier New" w:hAnsi="Courier New" w:cs="Courier New"/>
        </w:rPr>
        <w:t>í</w:t>
      </w:r>
      <w:r w:rsidR="00AC14BC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1BCF5CB5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7D244C0A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dist</w:t>
      </w:r>
      <w:r w:rsidR="0023514A">
        <w:rPr>
          <w:rFonts w:ascii="Courier New" w:hAnsi="Courier New" w:cs="Courier New"/>
        </w:rPr>
        <w:t>â</w:t>
      </w:r>
      <w:r w:rsidR="0023514A" w:rsidRPr="008A259A">
        <w:rPr>
          <w:rFonts w:ascii="Courier New" w:hAnsi="Courier New" w:cs="Courier New"/>
        </w:rPr>
        <w:t>ncia</w:t>
      </w:r>
      <w:r w:rsidRPr="008A259A">
        <w:rPr>
          <w:rFonts w:ascii="Courier New" w:hAnsi="Courier New" w:cs="Courier New"/>
        </w:rPr>
        <w:t>);</w:t>
      </w:r>
    </w:p>
    <w:p w14:paraId="748615FD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combust</w:t>
      </w:r>
      <w:r w:rsidR="0023514A">
        <w:rPr>
          <w:rFonts w:ascii="Courier New" w:hAnsi="Courier New" w:cs="Courier New"/>
        </w:rPr>
        <w:t>í</w:t>
      </w:r>
      <w:r w:rsidR="0023514A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>);</w:t>
      </w:r>
    </w:p>
    <w:p w14:paraId="57067C93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>m</w:t>
      </w:r>
      <w:r w:rsidR="0023514A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 xml:space="preserve">dia 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dist</w:t>
      </w:r>
      <w:r w:rsidR="00AC14BC">
        <w:rPr>
          <w:rFonts w:ascii="Courier New" w:hAnsi="Courier New" w:cs="Courier New"/>
        </w:rPr>
        <w:t>â</w:t>
      </w:r>
      <w:r w:rsidR="00AC14BC" w:rsidRPr="008A259A">
        <w:rPr>
          <w:rFonts w:ascii="Courier New" w:hAnsi="Courier New" w:cs="Courier New"/>
        </w:rPr>
        <w:t xml:space="preserve">ncia </w:t>
      </w:r>
      <w:r w:rsidRPr="008A259A">
        <w:rPr>
          <w:rFonts w:ascii="Courier New" w:hAnsi="Courier New" w:cs="Courier New"/>
        </w:rPr>
        <w:t>/</w:t>
      </w:r>
      <w:r w:rsidR="00AC14BC" w:rsidRPr="008A259A">
        <w:rPr>
          <w:rFonts w:ascii="Courier New" w:hAnsi="Courier New" w:cs="Courier New"/>
        </w:rPr>
        <w:t>combust</w:t>
      </w:r>
      <w:r w:rsidR="00AC14BC">
        <w:rPr>
          <w:rFonts w:ascii="Courier New" w:hAnsi="Courier New" w:cs="Courier New"/>
        </w:rPr>
        <w:t>í</w:t>
      </w:r>
      <w:r w:rsidR="00AC14BC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>;</w:t>
      </w:r>
    </w:p>
    <w:p w14:paraId="2EE6025F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dia);</w:t>
      </w:r>
    </w:p>
    <w:p w14:paraId="48F5D0BA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9553DB9" w14:textId="21355F05" w:rsidR="000508D2" w:rsidRPr="008A259A" w:rsidRDefault="000508D2" w:rsidP="001A0BD4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Escrev</w:t>
      </w:r>
      <w:r w:rsidR="005566D8">
        <w:t>a</w:t>
      </w:r>
      <w:r w:rsidRPr="008A259A">
        <w:t xml:space="preserve"> um algoritmo que leia o nome de um vendedor, o seu salário fixo e o total de vendas efetuadas por ele no mês (em dinheiro). Sabendo que es</w:t>
      </w:r>
      <w:r w:rsidR="005566D8">
        <w:t>s</w:t>
      </w:r>
      <w:r w:rsidRPr="008A259A">
        <w:t>e</w:t>
      </w:r>
      <w:r w:rsidR="00E33202" w:rsidRPr="008A259A">
        <w:t xml:space="preserve"> vendedor ganha uma comissão de 15% do valor de seu salário para cada venda</w:t>
      </w:r>
      <w:r w:rsidRPr="008A259A">
        <w:t xml:space="preserve"> efetuada no mês, informar o nome</w:t>
      </w:r>
      <w:r w:rsidR="005566D8">
        <w:t xml:space="preserve"> do vendedor,</w:t>
      </w:r>
      <w:r w:rsidRPr="008A259A">
        <w:t xml:space="preserve"> o salário fixo e salário com as comissões ao final do mês.</w:t>
      </w:r>
    </w:p>
    <w:p w14:paraId="092EA9AB" w14:textId="5E2FBF30" w:rsidR="001D149F" w:rsidRDefault="001D149F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62DA6FD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Salário</w:t>
      </w:r>
    </w:p>
    <w:p w14:paraId="506C2E5F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13BD318" w14:textId="77777777" w:rsidR="00355011" w:rsidRPr="008A259A" w:rsidRDefault="0035501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nome</w:t>
      </w:r>
      <w:proofErr w:type="gramEnd"/>
      <w:r w:rsidRPr="008A259A">
        <w:rPr>
          <w:rFonts w:ascii="Courier New" w:hAnsi="Courier New" w:cs="Courier New"/>
        </w:rPr>
        <w:t>, sal</w:t>
      </w:r>
      <w:r w:rsidR="00AC14BC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 xml:space="preserve">rio, total, </w:t>
      </w:r>
      <w:proofErr w:type="spellStart"/>
      <w:r w:rsidRPr="008A259A">
        <w:rPr>
          <w:rFonts w:ascii="Courier New" w:hAnsi="Courier New" w:cs="Courier New"/>
        </w:rPr>
        <w:t>comiss</w:t>
      </w:r>
      <w:r w:rsidR="00AC14BC">
        <w:rPr>
          <w:rFonts w:ascii="Courier New" w:hAnsi="Courier New" w:cs="Courier New"/>
        </w:rPr>
        <w:t>ã</w:t>
      </w:r>
      <w:r w:rsidRPr="008A259A">
        <w:rPr>
          <w:rFonts w:ascii="Courier New" w:hAnsi="Courier New" w:cs="Courier New"/>
        </w:rPr>
        <w:t>o_por_venda</w:t>
      </w:r>
      <w:proofErr w:type="spellEnd"/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4F1E1EBA" w14:textId="77777777" w:rsidR="00355011" w:rsidRPr="008A259A" w:rsidRDefault="0035501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vendas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518DABB2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300BB9B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sal</w:t>
      </w:r>
      <w:r w:rsidR="0023514A">
        <w:rPr>
          <w:rFonts w:ascii="Courier New" w:hAnsi="Courier New" w:cs="Courier New"/>
        </w:rPr>
        <w:t>á</w:t>
      </w:r>
      <w:r w:rsidR="0023514A" w:rsidRPr="008A259A">
        <w:rPr>
          <w:rFonts w:ascii="Courier New" w:hAnsi="Courier New" w:cs="Courier New"/>
        </w:rPr>
        <w:t>rio</w:t>
      </w:r>
      <w:r w:rsidRPr="008A259A">
        <w:rPr>
          <w:rFonts w:ascii="Courier New" w:hAnsi="Courier New" w:cs="Courier New"/>
        </w:rPr>
        <w:t>);</w:t>
      </w:r>
    </w:p>
    <w:p w14:paraId="0E2A1163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nome</w:t>
      </w:r>
      <w:r w:rsidRPr="008A259A">
        <w:rPr>
          <w:rFonts w:ascii="Courier New" w:hAnsi="Courier New" w:cs="Courier New"/>
        </w:rPr>
        <w:t>);</w:t>
      </w:r>
    </w:p>
    <w:p w14:paraId="7EE9C1E7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vendas</w:t>
      </w:r>
      <w:r w:rsidRPr="008A259A">
        <w:rPr>
          <w:rFonts w:ascii="Courier New" w:hAnsi="Courier New" w:cs="Courier New"/>
        </w:rPr>
        <w:t>);</w:t>
      </w:r>
    </w:p>
    <w:p w14:paraId="68C0AAEF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</w:p>
    <w:p w14:paraId="426A81F1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spellStart"/>
      <w:proofErr w:type="gramStart"/>
      <w:r w:rsidRPr="008A259A">
        <w:rPr>
          <w:rFonts w:ascii="Courier New" w:hAnsi="Courier New" w:cs="Courier New"/>
        </w:rPr>
        <w:t>comiss</w:t>
      </w:r>
      <w:r w:rsidR="00AC14BC">
        <w:rPr>
          <w:rFonts w:ascii="Courier New" w:hAnsi="Courier New" w:cs="Courier New"/>
        </w:rPr>
        <w:t>ã</w:t>
      </w:r>
      <w:r w:rsidRPr="008A259A">
        <w:rPr>
          <w:rFonts w:ascii="Courier New" w:hAnsi="Courier New" w:cs="Courier New"/>
        </w:rPr>
        <w:t>o</w:t>
      </w:r>
      <w:proofErr w:type="gramEnd"/>
      <w:r w:rsidRPr="008A259A">
        <w:rPr>
          <w:rFonts w:ascii="Courier New" w:hAnsi="Courier New" w:cs="Courier New"/>
        </w:rPr>
        <w:t>_por_venda</w:t>
      </w:r>
      <w:proofErr w:type="spellEnd"/>
      <w:r w:rsidRPr="008A259A">
        <w:rPr>
          <w:rFonts w:ascii="Courier New" w:hAnsi="Courier New" w:cs="Courier New"/>
        </w:rPr>
        <w:t xml:space="preserve"> &lt;- sal</w:t>
      </w:r>
      <w:r w:rsidR="00D06AB8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rio * 0,15</w:t>
      </w:r>
      <w:r w:rsidR="00174A84" w:rsidRPr="008A259A">
        <w:rPr>
          <w:rFonts w:ascii="Courier New" w:hAnsi="Courier New" w:cs="Courier New"/>
        </w:rPr>
        <w:t>;</w:t>
      </w:r>
    </w:p>
    <w:p w14:paraId="0B07E2B4" w14:textId="77777777" w:rsidR="00174A84" w:rsidRPr="008A259A" w:rsidRDefault="00174A84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total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sal</w:t>
      </w:r>
      <w:r w:rsidR="00D06AB8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rio + (</w:t>
      </w:r>
      <w:proofErr w:type="spellStart"/>
      <w:r w:rsidR="00B54B20" w:rsidRPr="008A259A">
        <w:rPr>
          <w:rFonts w:ascii="Courier New" w:hAnsi="Courier New" w:cs="Courier New"/>
        </w:rPr>
        <w:t>comiss</w:t>
      </w:r>
      <w:r w:rsidR="00B54B20">
        <w:rPr>
          <w:rFonts w:ascii="Courier New" w:hAnsi="Courier New" w:cs="Courier New"/>
        </w:rPr>
        <w:t>ã</w:t>
      </w:r>
      <w:r w:rsidR="00B54B2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_por_venda</w:t>
      </w:r>
      <w:proofErr w:type="spellEnd"/>
      <w:r w:rsidRPr="008A259A">
        <w:rPr>
          <w:rFonts w:ascii="Courier New" w:hAnsi="Courier New" w:cs="Courier New"/>
        </w:rPr>
        <w:t xml:space="preserve"> * vendas);</w:t>
      </w:r>
    </w:p>
    <w:p w14:paraId="4890D94C" w14:textId="77777777" w:rsidR="00174A84" w:rsidRPr="008A259A" w:rsidRDefault="00174A84" w:rsidP="00FE35B7">
      <w:pPr>
        <w:ind w:left="1080" w:firstLine="336"/>
        <w:jc w:val="left"/>
        <w:rPr>
          <w:rFonts w:ascii="Courier New" w:hAnsi="Courier New" w:cs="Courier New"/>
        </w:rPr>
      </w:pPr>
    </w:p>
    <w:p w14:paraId="77ED2481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174A84" w:rsidRPr="008A259A">
        <w:rPr>
          <w:rFonts w:ascii="Courier New" w:hAnsi="Courier New" w:cs="Courier New"/>
        </w:rPr>
        <w:t xml:space="preserve">“O funcionário ” + nome + “ de salário ” + </w:t>
      </w:r>
      <w:proofErr w:type="spellStart"/>
      <w:r w:rsidR="00174A84" w:rsidRPr="008A259A">
        <w:rPr>
          <w:rFonts w:ascii="Courier New" w:hAnsi="Courier New" w:cs="Courier New"/>
        </w:rPr>
        <w:t>sal</w:t>
      </w:r>
      <w:r w:rsidR="00B54B20">
        <w:rPr>
          <w:rFonts w:ascii="Courier New" w:hAnsi="Courier New" w:cs="Courier New"/>
        </w:rPr>
        <w:t>á</w:t>
      </w:r>
      <w:r w:rsidR="00174A84" w:rsidRPr="008A259A">
        <w:rPr>
          <w:rFonts w:ascii="Courier New" w:hAnsi="Courier New" w:cs="Courier New"/>
        </w:rPr>
        <w:t>rio</w:t>
      </w:r>
      <w:proofErr w:type="spellEnd"/>
      <w:r w:rsidR="00174A84" w:rsidRPr="008A259A">
        <w:rPr>
          <w:rFonts w:ascii="Courier New" w:hAnsi="Courier New" w:cs="Courier New"/>
        </w:rPr>
        <w:t xml:space="preserve"> + “ recebeu ” + total</w:t>
      </w:r>
      <w:r w:rsidRPr="008A259A">
        <w:rPr>
          <w:rFonts w:ascii="Courier New" w:hAnsi="Courier New" w:cs="Courier New"/>
        </w:rPr>
        <w:t>);</w:t>
      </w:r>
    </w:p>
    <w:p w14:paraId="5F9E5848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58AD9FE4" w14:textId="77777777" w:rsidR="000508D2" w:rsidRPr="008A259A" w:rsidRDefault="000508D2" w:rsidP="00355011"/>
    <w:p w14:paraId="17DBD096" w14:textId="77777777" w:rsidR="00355011" w:rsidRPr="008A259A" w:rsidRDefault="00355011" w:rsidP="00355011">
      <w:pPr>
        <w:ind w:left="708"/>
      </w:pPr>
    </w:p>
    <w:p w14:paraId="66DDCD67" w14:textId="4B61DE09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Escrev</w:t>
      </w:r>
      <w:r w:rsidR="005566D8">
        <w:t>a</w:t>
      </w:r>
      <w:r w:rsidRPr="008A259A">
        <w:t xml:space="preserve"> um algoritmo que leia o nome de um aluno e as notas das três provas que ele obteve no semestre. No final informar o nome do aluno e a média (aritmética)</w:t>
      </w:r>
      <w:r w:rsidR="00F10370">
        <w:t xml:space="preserve"> dele</w:t>
      </w:r>
      <w:r w:rsidRPr="008A259A">
        <w:t>.</w:t>
      </w:r>
    </w:p>
    <w:p w14:paraId="37799B15" w14:textId="237749FD" w:rsidR="001D149F" w:rsidRDefault="001D149F" w:rsidP="00E54BF4">
      <w:pPr>
        <w:ind w:left="709" w:hanging="1"/>
      </w:pPr>
      <w:r>
        <w:rPr>
          <w:rFonts w:ascii="Courier New" w:hAnsi="Courier New" w:cs="Courier New"/>
          <w:b/>
        </w:rPr>
        <w:t>Resposta</w:t>
      </w:r>
      <w:r w:rsidRPr="001D3AF1">
        <w:rPr>
          <w:rFonts w:ascii="Courier New" w:hAnsi="Courier New" w:cs="Courier New"/>
        </w:rPr>
        <w:t xml:space="preserve">: </w:t>
      </w:r>
      <w:r w:rsidRPr="001D3AF1">
        <w:t>Educador, para responder essa questão é ne</w:t>
      </w:r>
      <w:r w:rsidR="0050197E" w:rsidRPr="0050197E">
        <w:t xml:space="preserve">cessário explicar ao aluno que </w:t>
      </w:r>
      <w:proofErr w:type="spellStart"/>
      <w:r w:rsidR="0050197E" w:rsidRPr="0050197E">
        <w:t>I</w:t>
      </w:r>
      <w:r w:rsidRPr="001D3AF1">
        <w:t>terador</w:t>
      </w:r>
      <w:proofErr w:type="spellEnd"/>
      <w:r w:rsidR="0050197E" w:rsidRPr="0050197E">
        <w:t xml:space="preserve"> ou I</w:t>
      </w:r>
      <w:r w:rsidRPr="001D3AF1">
        <w:t>teração</w:t>
      </w:r>
      <w:r>
        <w:rPr>
          <w:rFonts w:ascii="Courier New" w:hAnsi="Courier New" w:cs="Courier New"/>
        </w:rPr>
        <w:t xml:space="preserve"> </w:t>
      </w:r>
      <w:r w:rsidRPr="008A259A">
        <w:t xml:space="preserve">são formas de repetições para solução de problemas </w:t>
      </w:r>
      <w:r w:rsidR="00553A76">
        <w:t>nas quais</w:t>
      </w:r>
      <w:r w:rsidR="00553A76" w:rsidRPr="008A259A">
        <w:t xml:space="preserve"> </w:t>
      </w:r>
      <w:r w:rsidRPr="008A259A">
        <w:t>cada nova repetição recebe o valor da operação anterior até que a iteração alcance um limite estabelecido ou a solução seja alcançada</w:t>
      </w:r>
      <w:r w:rsidR="0050197E">
        <w:t xml:space="preserve">. Ressalte </w:t>
      </w:r>
      <w:r>
        <w:t>que es</w:t>
      </w:r>
      <w:r w:rsidR="003B254B">
        <w:t>s</w:t>
      </w:r>
      <w:r>
        <w:t xml:space="preserve">e </w:t>
      </w:r>
      <w:r w:rsidR="0050197E">
        <w:t>assunto</w:t>
      </w:r>
      <w:r>
        <w:t xml:space="preserve"> será </w:t>
      </w:r>
      <w:r w:rsidR="0050197E">
        <w:t>abordado</w:t>
      </w:r>
      <w:r>
        <w:t xml:space="preserve"> mais adiante na aula sobre Loops.</w:t>
      </w:r>
    </w:p>
    <w:p w14:paraId="07226A09" w14:textId="5B4EFD40" w:rsidR="0050197E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661DCA1F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Aluno</w:t>
      </w:r>
    </w:p>
    <w:p w14:paraId="1FE00212" w14:textId="77777777" w:rsidR="00174A84" w:rsidRPr="008A259A" w:rsidRDefault="00174A84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FBC3B36" w14:textId="77777777" w:rsidR="00174A84" w:rsidRPr="008A259A" w:rsidRDefault="00174A84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nota</w:t>
      </w:r>
      <w:proofErr w:type="gramEnd"/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23387C2F" w14:textId="77777777" w:rsidR="00174A84" w:rsidRPr="008A259A" w:rsidRDefault="00174A84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Pr="00FE35B7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 xml:space="preserve">; </w:t>
      </w:r>
      <w:r w:rsidR="00EB5002">
        <w:rPr>
          <w:rFonts w:ascii="Courier New" w:hAnsi="Courier New" w:cs="Courier New"/>
        </w:rPr>
        <w:t xml:space="preserve">// </w:t>
      </w:r>
      <w:proofErr w:type="spellStart"/>
      <w:r w:rsidR="00EB5002">
        <w:rPr>
          <w:rFonts w:ascii="Courier New" w:hAnsi="Courier New" w:cs="Courier New"/>
        </w:rPr>
        <w:t>Iterador</w:t>
      </w:r>
      <w:proofErr w:type="spellEnd"/>
    </w:p>
    <w:p w14:paraId="4900CA66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E619527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AC14BC">
        <w:rPr>
          <w:rFonts w:ascii="Courier New" w:hAnsi="Courier New" w:cs="Courier New"/>
        </w:rPr>
        <w:t>mé</w:t>
      </w:r>
      <w:r w:rsidR="00AC14BC"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0;</w:t>
      </w:r>
    </w:p>
    <w:p w14:paraId="40A3DACD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23514A" w:rsidRPr="0023514A">
        <w:rPr>
          <w:rFonts w:ascii="Courier New" w:hAnsi="Courier New" w:cs="Courier New"/>
        </w:rPr>
        <w:sym w:font="Wingdings" w:char="F0DF"/>
      </w:r>
      <w:r w:rsidR="0023514A">
        <w:rPr>
          <w:rFonts w:ascii="Courier New" w:hAnsi="Courier New" w:cs="Courier New"/>
        </w:rPr>
        <w:t>3</w:t>
      </w:r>
      <w:r w:rsidRPr="008A259A">
        <w:rPr>
          <w:rFonts w:ascii="Courier New" w:hAnsi="Courier New" w:cs="Courier New"/>
        </w:rPr>
        <w:t>;</w:t>
      </w:r>
    </w:p>
    <w:p w14:paraId="690DB7F2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</w:p>
    <w:p w14:paraId="4E56B813" w14:textId="77777777" w:rsidR="0023514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349AE">
        <w:rPr>
          <w:rFonts w:ascii="Courier New" w:hAnsi="Courier New" w:cs="Courier New"/>
          <w:b/>
        </w:rPr>
        <w:t>(</w:t>
      </w:r>
      <w:r w:rsidRPr="008A259A">
        <w:rPr>
          <w:rFonts w:ascii="Courier New" w:hAnsi="Courier New" w:cs="Courier New"/>
        </w:rPr>
        <w:t xml:space="preserve">i </w:t>
      </w:r>
      <w:r w:rsidR="0023514A">
        <w:rPr>
          <w:rFonts w:ascii="Courier New" w:hAnsi="Courier New" w:cs="Courier New"/>
        </w:rPr>
        <w:t>&gt;</w:t>
      </w:r>
      <w:proofErr w:type="gramStart"/>
      <w:r w:rsidR="0023514A">
        <w:rPr>
          <w:rFonts w:ascii="Courier New" w:hAnsi="Courier New" w:cs="Courier New"/>
        </w:rPr>
        <w:t>0</w:t>
      </w:r>
      <w:r w:rsidR="00C349AE">
        <w:rPr>
          <w:rFonts w:ascii="Courier New" w:hAnsi="Courier New" w:cs="Courier New"/>
        </w:rPr>
        <w:t>)</w:t>
      </w:r>
      <w:r w:rsidR="0023514A">
        <w:rPr>
          <w:rFonts w:ascii="Courier New" w:hAnsi="Courier New" w:cs="Courier New"/>
          <w:b/>
        </w:rPr>
        <w:t>FAÇA</w:t>
      </w:r>
      <w:proofErr w:type="gramEnd"/>
    </w:p>
    <w:p w14:paraId="6FE07FB9" w14:textId="77777777" w:rsidR="00174A84" w:rsidRPr="008A259A" w:rsidRDefault="00174A84" w:rsidP="00FE35B7">
      <w:pPr>
        <w:ind w:left="1080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nota</w:t>
      </w:r>
      <w:r w:rsidRPr="008A259A">
        <w:rPr>
          <w:rFonts w:ascii="Courier New" w:hAnsi="Courier New" w:cs="Courier New"/>
        </w:rPr>
        <w:t>);</w:t>
      </w:r>
    </w:p>
    <w:p w14:paraId="1290DFB6" w14:textId="77777777" w:rsidR="00174A84" w:rsidRDefault="00AC14BC" w:rsidP="00FE35B7">
      <w:pPr>
        <w:ind w:left="1452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proofErr w:type="spellStart"/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proofErr w:type="spellEnd"/>
      <w:r w:rsidR="00174A84" w:rsidRPr="008A259A">
        <w:rPr>
          <w:rFonts w:ascii="Courier New" w:hAnsi="Courier New" w:cs="Courier New"/>
        </w:rPr>
        <w:t>+ nota</w:t>
      </w:r>
      <w:r w:rsidR="00714DD0">
        <w:rPr>
          <w:rFonts w:ascii="Courier New" w:hAnsi="Courier New" w:cs="Courier New"/>
        </w:rPr>
        <w:t>;</w:t>
      </w:r>
    </w:p>
    <w:p w14:paraId="5AE2F433" w14:textId="77777777" w:rsidR="00714DD0" w:rsidRPr="008A259A" w:rsidRDefault="00714DD0" w:rsidP="00FE35B7">
      <w:pPr>
        <w:ind w:left="1452" w:firstLine="33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- 1;</w:t>
      </w:r>
    </w:p>
    <w:p w14:paraId="4FBF3360" w14:textId="77777777" w:rsidR="00174A84" w:rsidRPr="008A259A" w:rsidRDefault="00174A84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7522C476" w14:textId="77777777" w:rsidR="00174A84" w:rsidRPr="008A259A" w:rsidRDefault="00174A84" w:rsidP="00FE35B7">
      <w:pPr>
        <w:jc w:val="left"/>
        <w:rPr>
          <w:rFonts w:ascii="Courier New" w:hAnsi="Courier New" w:cs="Courier New"/>
        </w:rPr>
      </w:pPr>
    </w:p>
    <w:p w14:paraId="51D7D3DC" w14:textId="77777777" w:rsidR="00174A84" w:rsidRPr="008A259A" w:rsidRDefault="00174A84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23514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/3</w:t>
      </w:r>
      <w:r w:rsidR="00714DD0">
        <w:rPr>
          <w:rFonts w:ascii="Courier New" w:hAnsi="Courier New" w:cs="Courier New"/>
        </w:rPr>
        <w:t>;</w:t>
      </w:r>
    </w:p>
    <w:p w14:paraId="5FE77576" w14:textId="77777777" w:rsidR="00174A84" w:rsidRPr="008A259A" w:rsidRDefault="00174A84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);</w:t>
      </w:r>
    </w:p>
    <w:p w14:paraId="4D922834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27A6267D" w14:textId="77777777" w:rsidR="00D06AB8" w:rsidRPr="008A259A" w:rsidRDefault="00D06AB8" w:rsidP="00A562A4"/>
    <w:p w14:paraId="2C1F56AA" w14:textId="048FEA9C" w:rsidR="000508D2" w:rsidRPr="008A259A" w:rsidRDefault="000508D2" w:rsidP="001A0BD4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Ler dois valores para as variáveis A e B e efetuar as trocas dos valores de forma que a variável A passe a possuir o valor da variável B e a variável B passe a possuir o valor da variável A. Apresentar os valores trocados.</w:t>
      </w:r>
    </w:p>
    <w:p w14:paraId="494C75A6" w14:textId="210EF161" w:rsidR="00D06AB8" w:rsidRDefault="00402445" w:rsidP="00D1373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154A3C7F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Troca</w:t>
      </w:r>
    </w:p>
    <w:p w14:paraId="5BFF89C9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7555BFF4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A, B, </w:t>
      </w:r>
      <w:proofErr w:type="spellStart"/>
      <w:r w:rsidRPr="008A259A">
        <w:rPr>
          <w:rFonts w:ascii="Courier New" w:hAnsi="Courier New" w:cs="Courier New"/>
        </w:rPr>
        <w:t>aux</w:t>
      </w:r>
      <w:proofErr w:type="spellEnd"/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75B1EEF8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6299FB2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);</w:t>
      </w:r>
    </w:p>
    <w:p w14:paraId="45E05664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B</w:t>
      </w:r>
      <w:r w:rsidRPr="008A259A">
        <w:rPr>
          <w:rFonts w:ascii="Courier New" w:hAnsi="Courier New" w:cs="Courier New"/>
        </w:rPr>
        <w:t>);</w:t>
      </w:r>
    </w:p>
    <w:p w14:paraId="4A5F154A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spellStart"/>
      <w:r w:rsidRPr="008A259A">
        <w:rPr>
          <w:rFonts w:ascii="Courier New" w:hAnsi="Courier New" w:cs="Courier New"/>
        </w:rPr>
        <w:t>aux</w:t>
      </w:r>
      <w:proofErr w:type="spellEnd"/>
      <w:r w:rsidRPr="008A259A">
        <w:rPr>
          <w:rFonts w:ascii="Courier New" w:hAnsi="Courier New" w:cs="Courier New"/>
        </w:rPr>
        <w:t xml:space="preserve">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A</w:t>
      </w:r>
      <w:r w:rsidR="00714DD0">
        <w:rPr>
          <w:rFonts w:ascii="Courier New" w:hAnsi="Courier New" w:cs="Courier New"/>
        </w:rPr>
        <w:t>;</w:t>
      </w:r>
    </w:p>
    <w:p w14:paraId="3CC0A55B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B</w:t>
      </w:r>
      <w:r w:rsidR="00714DD0">
        <w:rPr>
          <w:rFonts w:ascii="Courier New" w:hAnsi="Courier New" w:cs="Courier New"/>
        </w:rPr>
        <w:t>;</w:t>
      </w:r>
    </w:p>
    <w:p w14:paraId="459455FF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  <w:t xml:space="preserve">B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</w:t>
      </w:r>
      <w:proofErr w:type="spellStart"/>
      <w:r w:rsidRPr="008A259A">
        <w:rPr>
          <w:rFonts w:ascii="Courier New" w:hAnsi="Courier New" w:cs="Courier New"/>
        </w:rPr>
        <w:t>aux</w:t>
      </w:r>
      <w:proofErr w:type="spellEnd"/>
      <w:r w:rsidR="00714DD0">
        <w:rPr>
          <w:rFonts w:ascii="Courier New" w:hAnsi="Courier New" w:cs="Courier New"/>
        </w:rPr>
        <w:t>;</w:t>
      </w:r>
    </w:p>
    <w:p w14:paraId="66B3EB7B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“A: ” + A + “ B: ” + B);</w:t>
      </w:r>
    </w:p>
    <w:p w14:paraId="1F5DB157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68692068" w14:textId="77777777" w:rsidR="00D06AB8" w:rsidRDefault="00D06AB8" w:rsidP="00A562A4">
      <w:pPr>
        <w:rPr>
          <w:b/>
        </w:rPr>
      </w:pPr>
    </w:p>
    <w:p w14:paraId="29613BC8" w14:textId="06C65EAC" w:rsidR="00E33202" w:rsidRPr="008A259A" w:rsidRDefault="004B13BA" w:rsidP="001A0BD4">
      <w:pPr>
        <w:ind w:left="709"/>
      </w:pPr>
      <w:r>
        <w:rPr>
          <w:rFonts w:ascii="Courier New" w:hAnsi="Courier New" w:cs="Courier New"/>
          <w:b/>
        </w:rPr>
        <w:t>Resposta:</w:t>
      </w:r>
      <w:r w:rsidRPr="008A259A">
        <w:t xml:space="preserve"> </w:t>
      </w:r>
      <w:r>
        <w:t>Educador, nes</w:t>
      </w:r>
      <w:r w:rsidR="003B254B">
        <w:t>s</w:t>
      </w:r>
      <w:r>
        <w:t>e exemplo p</w:t>
      </w:r>
      <w:r w:rsidR="00E33202" w:rsidRPr="008A259A">
        <w:t xml:space="preserve">ara que os dois valores se mantenham conservados é preciso que um deles fique guardado. A </w:t>
      </w:r>
      <w:r w:rsidR="006C611D" w:rsidRPr="008A259A">
        <w:t>variável</w:t>
      </w:r>
      <w:r>
        <w:t xml:space="preserve"> </w:t>
      </w:r>
      <w:proofErr w:type="spellStart"/>
      <w:r w:rsidR="00E33202" w:rsidRPr="008A259A">
        <w:rPr>
          <w:rFonts w:ascii="Courier New" w:hAnsi="Courier New" w:cs="Courier New"/>
        </w:rPr>
        <w:t>aux</w:t>
      </w:r>
      <w:proofErr w:type="spellEnd"/>
      <w:r w:rsidR="00E33202" w:rsidRPr="008A259A">
        <w:t>, nes</w:t>
      </w:r>
      <w:r w:rsidR="003B254B">
        <w:t>s</w:t>
      </w:r>
      <w:r w:rsidR="00E33202" w:rsidRPr="008A259A">
        <w:t xml:space="preserve">e caso, guarda o valor de </w:t>
      </w:r>
      <w:r w:rsidR="00E33202" w:rsidRPr="008A259A">
        <w:rPr>
          <w:rFonts w:ascii="Courier New" w:hAnsi="Courier New" w:cs="Courier New"/>
        </w:rPr>
        <w:t>A</w:t>
      </w:r>
      <w:r w:rsidR="00E33202" w:rsidRPr="008A259A">
        <w:t xml:space="preserve">, para que </w:t>
      </w:r>
      <w:r w:rsidR="00E33202" w:rsidRPr="008A259A">
        <w:rPr>
          <w:rFonts w:ascii="Courier New" w:hAnsi="Courier New" w:cs="Courier New"/>
        </w:rPr>
        <w:t xml:space="preserve">A </w:t>
      </w:r>
      <w:r w:rsidR="00E33202" w:rsidRPr="008A259A">
        <w:t xml:space="preserve">possa ser atribuído com o valor de </w:t>
      </w:r>
      <w:r w:rsidR="00E33202" w:rsidRPr="008A259A">
        <w:rPr>
          <w:rFonts w:ascii="Courier New" w:hAnsi="Courier New" w:cs="Courier New"/>
        </w:rPr>
        <w:t>B</w:t>
      </w:r>
      <w:r w:rsidR="00E33202" w:rsidRPr="008A259A">
        <w:t xml:space="preserve">. Após </w:t>
      </w:r>
      <w:r w:rsidR="00E33202" w:rsidRPr="008A259A">
        <w:rPr>
          <w:rFonts w:ascii="Courier New" w:hAnsi="Courier New" w:cs="Courier New"/>
        </w:rPr>
        <w:t>A</w:t>
      </w:r>
      <w:r w:rsidR="00E33202" w:rsidRPr="008A259A">
        <w:t xml:space="preserve"> receber o valor de </w:t>
      </w:r>
      <w:r w:rsidR="00E33202" w:rsidRPr="008A259A">
        <w:rPr>
          <w:rFonts w:ascii="Courier New" w:hAnsi="Courier New" w:cs="Courier New"/>
        </w:rPr>
        <w:t>B</w:t>
      </w:r>
      <w:r w:rsidR="002E412A" w:rsidRPr="008A259A">
        <w:rPr>
          <w:rFonts w:ascii="Courier New" w:hAnsi="Courier New" w:cs="Courier New"/>
        </w:rPr>
        <w:t>,</w:t>
      </w:r>
      <w:r w:rsidR="002E412A" w:rsidRPr="008A259A">
        <w:t xml:space="preserve"> ambas terão os mesmos valores. Nes</w:t>
      </w:r>
      <w:r w:rsidR="003B254B">
        <w:t>s</w:t>
      </w:r>
      <w:r w:rsidR="002E412A" w:rsidRPr="008A259A">
        <w:t>e momento, se não tivéssemos uma variável auxiliar (</w:t>
      </w:r>
      <w:proofErr w:type="spellStart"/>
      <w:r w:rsidR="002E412A" w:rsidRPr="008A259A">
        <w:rPr>
          <w:rFonts w:ascii="Courier New" w:hAnsi="Courier New" w:cs="Courier New"/>
        </w:rPr>
        <w:t>aux</w:t>
      </w:r>
      <w:proofErr w:type="spellEnd"/>
      <w:r w:rsidR="002E412A" w:rsidRPr="008A259A">
        <w:t xml:space="preserve">) que preservasse o valor original de </w:t>
      </w:r>
      <w:r w:rsidR="002E412A" w:rsidRPr="008A259A">
        <w:rPr>
          <w:rFonts w:ascii="Courier New" w:hAnsi="Courier New" w:cs="Courier New"/>
        </w:rPr>
        <w:t>A</w:t>
      </w:r>
      <w:r w:rsidR="006C611D" w:rsidRPr="008A259A">
        <w:t>, es</w:t>
      </w:r>
      <w:r w:rsidR="003B254B">
        <w:t>s</w:t>
      </w:r>
      <w:r w:rsidR="006C611D" w:rsidRPr="008A259A">
        <w:t xml:space="preserve">e seria perdido. Então </w:t>
      </w:r>
      <w:proofErr w:type="spellStart"/>
      <w:r w:rsidR="006C611D" w:rsidRPr="008A259A">
        <w:rPr>
          <w:rFonts w:ascii="Courier New" w:hAnsi="Courier New" w:cs="Courier New"/>
        </w:rPr>
        <w:t>aux</w:t>
      </w:r>
      <w:proofErr w:type="spellEnd"/>
      <w:r w:rsidR="006C611D" w:rsidRPr="008A259A">
        <w:t xml:space="preserve"> seria </w:t>
      </w:r>
      <w:proofErr w:type="gramStart"/>
      <w:r w:rsidR="006C611D" w:rsidRPr="008A259A">
        <w:t>uma variável backup</w:t>
      </w:r>
      <w:proofErr w:type="gramEnd"/>
      <w:r w:rsidR="006C611D" w:rsidRPr="008A259A">
        <w:t xml:space="preserve"> de um dos valores (</w:t>
      </w:r>
      <w:r w:rsidR="006C611D" w:rsidRPr="008A259A">
        <w:rPr>
          <w:rFonts w:ascii="Courier New" w:hAnsi="Courier New" w:cs="Courier New"/>
        </w:rPr>
        <w:t xml:space="preserve">A </w:t>
      </w:r>
      <w:r w:rsidR="006C611D" w:rsidRPr="008A259A">
        <w:t xml:space="preserve">ou </w:t>
      </w:r>
      <w:r w:rsidR="006C611D" w:rsidRPr="008A259A">
        <w:rPr>
          <w:rFonts w:ascii="Courier New" w:hAnsi="Courier New" w:cs="Courier New"/>
        </w:rPr>
        <w:t>B)</w:t>
      </w:r>
      <w:r w:rsidR="006C611D" w:rsidRPr="008A259A">
        <w:t>.</w:t>
      </w:r>
    </w:p>
    <w:p w14:paraId="123F3270" w14:textId="77777777" w:rsidR="00E33202" w:rsidRPr="008A259A" w:rsidRDefault="00E33202" w:rsidP="00A562A4">
      <w:pPr>
        <w:rPr>
          <w:b/>
        </w:rPr>
      </w:pPr>
    </w:p>
    <w:p w14:paraId="1D7EB0CE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Ler uma temperatura em graus Celsius e apresentá-la convertida em graus Fahrenheit. A fórmula de conversão é: F</w:t>
      </w:r>
      <w:proofErr w:type="gramStart"/>
      <w:r w:rsidRPr="008A259A">
        <w:t>=(</w:t>
      </w:r>
      <w:proofErr w:type="gramEnd"/>
      <w:r w:rsidRPr="008A259A">
        <w:t>9*C+160) / 5, sendo F a temperatura em Fahrenheit e C a temperatura em Celsius.</w:t>
      </w:r>
    </w:p>
    <w:p w14:paraId="00566435" w14:textId="0D4F0492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20519891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Conversão</w:t>
      </w:r>
    </w:p>
    <w:p w14:paraId="7556C252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1C69C737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C, </w:t>
      </w:r>
      <w:proofErr w:type="gramStart"/>
      <w:r w:rsidRPr="008A259A">
        <w:rPr>
          <w:rFonts w:ascii="Courier New" w:hAnsi="Courier New" w:cs="Courier New"/>
        </w:rPr>
        <w:t>F</w:t>
      </w:r>
      <w:r w:rsidR="0010355A" w:rsidRPr="00C8132D">
        <w:rPr>
          <w:rFonts w:ascii="Courier New" w:hAnsi="Courier New" w:cs="Courier New"/>
          <w:b/>
          <w:color w:val="FF0000"/>
        </w:rPr>
        <w:t xml:space="preserve"> :</w:t>
      </w:r>
      <w:proofErr w:type="gramEnd"/>
      <w:r w:rsidR="0010355A" w:rsidRPr="00C8132D">
        <w:rPr>
          <w:rFonts w:ascii="Courier New" w:hAnsi="Courier New" w:cs="Courier New"/>
          <w:b/>
          <w:color w:val="FF0000"/>
        </w:rPr>
        <w:t xml:space="preserve">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</w:p>
    <w:p w14:paraId="210C5389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70ED7E57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C</w:t>
      </w:r>
      <w:r w:rsidRPr="008A259A">
        <w:rPr>
          <w:rFonts w:ascii="Courier New" w:hAnsi="Courier New" w:cs="Courier New"/>
        </w:rPr>
        <w:t>);</w:t>
      </w:r>
    </w:p>
    <w:p w14:paraId="6214CC0F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F </w:t>
      </w:r>
      <w:r w:rsidR="0023514A" w:rsidRPr="0023514A">
        <w:rPr>
          <w:rFonts w:ascii="Courier New" w:hAnsi="Courier New" w:cs="Courier New"/>
        </w:rPr>
        <w:sym w:font="Wingdings" w:char="F0DF"/>
      </w:r>
      <w:r w:rsidR="0023514A">
        <w:rPr>
          <w:rFonts w:ascii="Courier New" w:hAnsi="Courier New" w:cs="Courier New"/>
        </w:rPr>
        <w:t xml:space="preserve"> (</w:t>
      </w:r>
      <w:r w:rsidRPr="008A259A">
        <w:rPr>
          <w:rFonts w:ascii="Courier New" w:hAnsi="Courier New" w:cs="Courier New"/>
        </w:rPr>
        <w:t>9*C + 160)/5;</w:t>
      </w:r>
    </w:p>
    <w:p w14:paraId="52E55069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</w:p>
    <w:p w14:paraId="424ABABD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 xml:space="preserve">“A temperatura em Fahrenheit </w:t>
      </w:r>
      <w:r w:rsidR="00D06AB8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: “ + F);</w:t>
      </w:r>
    </w:p>
    <w:p w14:paraId="47EAC265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4307F73" w14:textId="77777777" w:rsidR="000508D2" w:rsidRPr="008A259A" w:rsidRDefault="000508D2" w:rsidP="000508D2"/>
    <w:p w14:paraId="239621B1" w14:textId="77777777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Elaborar um algoritmo que efetue a apresentação do valor da conversão em real (R$) de um valor lido em dólar (US$). O algoritmo deverá solicitar o valor da cotação do dólar e também a quantidade de dólares que o usuário possui.</w:t>
      </w:r>
    </w:p>
    <w:p w14:paraId="2B6F1B2D" w14:textId="60724FCC" w:rsidR="00402445" w:rsidRDefault="00402445" w:rsidP="008538B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51973EA5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</w:t>
      </w:r>
      <w:r w:rsidR="00AC14BC">
        <w:rPr>
          <w:rFonts w:ascii="Courier New" w:hAnsi="Courier New" w:cs="Courier New"/>
        </w:rPr>
        <w:t>â</w:t>
      </w:r>
      <w:r w:rsidRPr="008A259A">
        <w:rPr>
          <w:rFonts w:ascii="Courier New" w:hAnsi="Courier New" w:cs="Courier New"/>
        </w:rPr>
        <w:t>mbio</w:t>
      </w:r>
    </w:p>
    <w:p w14:paraId="324B1463" w14:textId="77777777" w:rsidR="008538BC" w:rsidRPr="008A259A" w:rsidRDefault="008538BC" w:rsidP="008538B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0559E8A5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="008E1CDC" w:rsidRPr="008A259A">
        <w:rPr>
          <w:rFonts w:ascii="Courier New" w:hAnsi="Courier New" w:cs="Courier New"/>
        </w:rPr>
        <w:t>c</w:t>
      </w:r>
      <w:r w:rsidRPr="008A259A">
        <w:rPr>
          <w:rFonts w:ascii="Courier New" w:hAnsi="Courier New" w:cs="Courier New"/>
        </w:rPr>
        <w:t>ota</w:t>
      </w:r>
      <w:r w:rsidR="00AC14BC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  <w:proofErr w:type="gramEnd"/>
      <w:r w:rsidRPr="008A259A">
        <w:rPr>
          <w:rFonts w:ascii="Courier New" w:hAnsi="Courier New" w:cs="Courier New"/>
        </w:rPr>
        <w:t>, d</w:t>
      </w:r>
      <w:r w:rsidR="00AC14BC">
        <w:rPr>
          <w:rFonts w:ascii="Courier New" w:hAnsi="Courier New" w:cs="Courier New"/>
        </w:rPr>
        <w:t>ó</w:t>
      </w:r>
      <w:r w:rsidRPr="008A259A">
        <w:rPr>
          <w:rFonts w:ascii="Courier New" w:hAnsi="Courier New" w:cs="Courier New"/>
        </w:rPr>
        <w:t>lares, reais</w:t>
      </w:r>
      <w:r w:rsidR="0010355A" w:rsidRPr="0010355A">
        <w:rPr>
          <w:rFonts w:ascii="Courier New" w:hAnsi="Courier New" w:cs="Courier New"/>
          <w:b/>
          <w:color w:val="FF0000"/>
        </w:rPr>
        <w:t xml:space="preserve">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="0010355A"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  <w:r w:rsidRPr="008A259A">
        <w:rPr>
          <w:rFonts w:ascii="Courier New" w:hAnsi="Courier New" w:cs="Courier New"/>
        </w:rPr>
        <w:t>;</w:t>
      </w:r>
    </w:p>
    <w:p w14:paraId="653EAAC6" w14:textId="77777777" w:rsidR="008538BC" w:rsidRPr="008A259A" w:rsidRDefault="008538BC" w:rsidP="00D06AB8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02A6DE9" w14:textId="77777777" w:rsidR="00D06AB8" w:rsidRPr="008A259A" w:rsidRDefault="008538BC" w:rsidP="00D06AB8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cota</w:t>
      </w:r>
      <w:r w:rsidR="00714DD0">
        <w:rPr>
          <w:rFonts w:ascii="Courier New" w:hAnsi="Courier New" w:cs="Courier New"/>
        </w:rPr>
        <w:t>çã</w:t>
      </w:r>
      <w:r w:rsidR="00714DD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66C74069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dólares</w:t>
      </w:r>
      <w:r w:rsidRPr="008A259A">
        <w:rPr>
          <w:rFonts w:ascii="Courier New" w:hAnsi="Courier New" w:cs="Courier New"/>
        </w:rPr>
        <w:t>);</w:t>
      </w:r>
    </w:p>
    <w:p w14:paraId="04FEE1E7" w14:textId="77777777" w:rsidR="008E1CD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412D01A8" w14:textId="77777777" w:rsidR="008538BC" w:rsidRPr="008A259A" w:rsidRDefault="008E1CDC" w:rsidP="008E1CDC">
      <w:pPr>
        <w:ind w:left="720" w:firstLine="696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reais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d</w:t>
      </w:r>
      <w:r w:rsidR="00AC14BC">
        <w:rPr>
          <w:rFonts w:ascii="Courier New" w:hAnsi="Courier New" w:cs="Courier New"/>
        </w:rPr>
        <w:t>ó</w:t>
      </w:r>
      <w:r w:rsidR="00AC14BC" w:rsidRPr="008A259A">
        <w:rPr>
          <w:rFonts w:ascii="Courier New" w:hAnsi="Courier New" w:cs="Courier New"/>
        </w:rPr>
        <w:t>lares</w:t>
      </w:r>
      <w:r w:rsidRPr="008A259A">
        <w:rPr>
          <w:rFonts w:ascii="Courier New" w:hAnsi="Courier New" w:cs="Courier New"/>
        </w:rPr>
        <w:t xml:space="preserve">* </w:t>
      </w:r>
      <w:r w:rsidR="00AC14BC" w:rsidRPr="008A259A">
        <w:rPr>
          <w:rFonts w:ascii="Courier New" w:hAnsi="Courier New" w:cs="Courier New"/>
        </w:rPr>
        <w:t>cota</w:t>
      </w:r>
      <w:r w:rsidR="00AC14BC">
        <w:rPr>
          <w:rFonts w:ascii="Courier New" w:hAnsi="Courier New" w:cs="Courier New"/>
        </w:rPr>
        <w:t>çã</w:t>
      </w:r>
      <w:r w:rsidR="00AC14BC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;</w:t>
      </w:r>
    </w:p>
    <w:p w14:paraId="76A56058" w14:textId="77777777" w:rsidR="008538BC" w:rsidRPr="008A259A" w:rsidRDefault="008538B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416E19C3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</w:t>
      </w:r>
      <w:r w:rsidR="008E1CDC" w:rsidRPr="008A259A">
        <w:rPr>
          <w:rFonts w:ascii="Courier New" w:hAnsi="Courier New" w:cs="Courier New"/>
        </w:rPr>
        <w:t>Valor em reais: R$“ + reais</w:t>
      </w:r>
      <w:r w:rsidRPr="008A259A">
        <w:rPr>
          <w:rFonts w:ascii="Courier New" w:hAnsi="Courier New" w:cs="Courier New"/>
        </w:rPr>
        <w:t>);</w:t>
      </w:r>
    </w:p>
    <w:p w14:paraId="37DF292E" w14:textId="77777777" w:rsidR="008538BC" w:rsidRPr="008A259A" w:rsidRDefault="008538BC" w:rsidP="008538B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073B8D4D" w14:textId="77777777" w:rsidR="000508D2" w:rsidRPr="008A259A" w:rsidRDefault="000508D2" w:rsidP="000508D2"/>
    <w:p w14:paraId="12A8704F" w14:textId="2E704CB2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A Loja Mamão com Açúcar está vendendo seus produtos em 5 (cinco) prestações sem juros. Faça um algoritmo que receba um valor de uma compra efetuada pelo cliente e mostre o valor de cada um</w:t>
      </w:r>
      <w:r w:rsidR="00F10370">
        <w:t>a</w:t>
      </w:r>
      <w:r w:rsidRPr="008A259A">
        <w:t xml:space="preserve"> das prestações que ele pagará.</w:t>
      </w:r>
    </w:p>
    <w:p w14:paraId="1C6C3A7D" w14:textId="7F0C8275" w:rsidR="00402445" w:rsidRDefault="00402445" w:rsidP="00E54BF4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</w:t>
      </w:r>
    </w:p>
    <w:p w14:paraId="62E9360D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Prestação</w:t>
      </w:r>
    </w:p>
    <w:p w14:paraId="27CB8922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4658B338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</w:rPr>
        <w:t>pre</w:t>
      </w:r>
      <w:r w:rsidR="00AC14BC">
        <w:rPr>
          <w:rFonts w:ascii="Courier New" w:hAnsi="Courier New" w:cs="Courier New"/>
        </w:rPr>
        <w:t>ç</w:t>
      </w:r>
      <w:r w:rsidRPr="008A259A">
        <w:rPr>
          <w:rFonts w:ascii="Courier New" w:hAnsi="Courier New" w:cs="Courier New"/>
        </w:rPr>
        <w:t>o</w:t>
      </w:r>
      <w:proofErr w:type="gramEnd"/>
      <w:r w:rsidRPr="008A259A">
        <w:rPr>
          <w:rFonts w:ascii="Courier New" w:hAnsi="Courier New" w:cs="Courier New"/>
        </w:rPr>
        <w:t>, presta</w:t>
      </w:r>
      <w:r w:rsidR="00AC14BC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  <w:r w:rsidR="0010355A">
        <w:rPr>
          <w:rFonts w:ascii="Courier New" w:hAnsi="Courier New" w:cs="Courier New"/>
        </w:rPr>
        <w:t xml:space="preserve"> : DECIMAL</w:t>
      </w:r>
      <w:r w:rsidRPr="008A259A">
        <w:rPr>
          <w:rFonts w:ascii="Courier New" w:hAnsi="Courier New" w:cs="Courier New"/>
        </w:rPr>
        <w:t>;</w:t>
      </w:r>
    </w:p>
    <w:p w14:paraId="53E04B53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5EB6A32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pre</w:t>
      </w:r>
      <w:r w:rsidR="00714DD0">
        <w:rPr>
          <w:rFonts w:ascii="Courier New" w:hAnsi="Courier New" w:cs="Courier New"/>
        </w:rPr>
        <w:t>ç</w:t>
      </w:r>
      <w:r w:rsidR="00714DD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1F9D7CD0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D06AB8" w:rsidRPr="008A259A">
        <w:rPr>
          <w:rFonts w:ascii="Courier New" w:hAnsi="Courier New" w:cs="Courier New"/>
        </w:rPr>
        <w:t>presta</w:t>
      </w:r>
      <w:r w:rsidR="00AC14BC">
        <w:rPr>
          <w:rFonts w:ascii="Courier New" w:hAnsi="Courier New" w:cs="Courier New"/>
        </w:rPr>
        <w:t>çã</w:t>
      </w:r>
      <w:r w:rsidR="00D06AB8" w:rsidRPr="008A259A">
        <w:rPr>
          <w:rFonts w:ascii="Courier New" w:hAnsi="Courier New" w:cs="Courier New"/>
        </w:rPr>
        <w:t>o</w:t>
      </w:r>
      <w:r w:rsidR="0023514A" w:rsidRPr="0023514A">
        <w:rPr>
          <w:rFonts w:ascii="Courier New" w:hAnsi="Courier New" w:cs="Courier New"/>
        </w:rPr>
        <w:sym w:font="Wingdings" w:char="F0DF"/>
      </w:r>
      <w:r w:rsidR="00D06AB8" w:rsidRPr="008A259A">
        <w:rPr>
          <w:rFonts w:ascii="Courier New" w:hAnsi="Courier New" w:cs="Courier New"/>
        </w:rPr>
        <w:t>pre</w:t>
      </w:r>
      <w:r w:rsidR="00AC14BC">
        <w:rPr>
          <w:rFonts w:ascii="Courier New" w:hAnsi="Courier New" w:cs="Courier New"/>
        </w:rPr>
        <w:t>ç</w:t>
      </w:r>
      <w:r w:rsidR="00D06AB8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/ 5;</w:t>
      </w:r>
    </w:p>
    <w:p w14:paraId="77C9FE2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1B27AF5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 xml:space="preserve">“5x de “ + </w:t>
      </w:r>
      <w:r w:rsidR="00D06AB8" w:rsidRPr="008A259A">
        <w:rPr>
          <w:rFonts w:ascii="Courier New" w:hAnsi="Courier New" w:cs="Courier New"/>
        </w:rPr>
        <w:t>presta</w:t>
      </w:r>
      <w:r w:rsidR="00AC14BC">
        <w:rPr>
          <w:rFonts w:ascii="Courier New" w:hAnsi="Courier New" w:cs="Courier New"/>
        </w:rPr>
        <w:t>çã</w:t>
      </w:r>
      <w:r w:rsidR="00D06AB8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5C7DF3EB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6703665F" w14:textId="77777777" w:rsidR="000508D2" w:rsidRPr="008A259A" w:rsidRDefault="000508D2" w:rsidP="000508D2"/>
    <w:p w14:paraId="087B28DA" w14:textId="09ECB571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 xml:space="preserve">O custo ao consumidor de um carro novo </w:t>
      </w:r>
      <w:r w:rsidR="00F10370">
        <w:t>corresponde</w:t>
      </w:r>
      <w:r w:rsidRPr="008A259A">
        <w:t xml:space="preserve"> a soma do custo de fábrica com a percentagem do distribuidor e dos impostos (aplicados, primeiro os impostos sobre o custo de fábrica e</w:t>
      </w:r>
      <w:r w:rsidR="00F10370">
        <w:t>,</w:t>
      </w:r>
      <w:r w:rsidRPr="008A259A">
        <w:t xml:space="preserve"> depois</w:t>
      </w:r>
      <w:r w:rsidR="00F10370">
        <w:t>,</w:t>
      </w:r>
      <w:r w:rsidRPr="008A259A">
        <w:t xml:space="preserve"> a percentagem do distribuidor sobre o resultado). Supondo que a percentagem do distribuidor seja de 28% e os impostos 45%</w:t>
      </w:r>
      <w:r w:rsidR="00F10370">
        <w:t>,</w:t>
      </w:r>
      <w:r w:rsidRPr="008A259A">
        <w:t xml:space="preserve"> </w:t>
      </w:r>
      <w:r w:rsidR="00F10370">
        <w:t>e</w:t>
      </w:r>
      <w:r w:rsidRPr="008A259A">
        <w:t>screv</w:t>
      </w:r>
      <w:r w:rsidR="00F10370">
        <w:t>a</w:t>
      </w:r>
      <w:r w:rsidRPr="008A259A">
        <w:t xml:space="preserve"> um algoritmo que leia o custo de fábrica de um carro e informe o custo ao consumidor.</w:t>
      </w:r>
    </w:p>
    <w:p w14:paraId="1DF5B36C" w14:textId="75F105E1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7DADA9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Custo</w:t>
      </w:r>
    </w:p>
    <w:p w14:paraId="22015AF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290C0D9A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</w:rPr>
        <w:t>f</w:t>
      </w:r>
      <w:r w:rsidR="00AC14BC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>brica</w:t>
      </w:r>
      <w:proofErr w:type="gramEnd"/>
      <w:r w:rsidRPr="008A259A">
        <w:rPr>
          <w:rFonts w:ascii="Courier New" w:hAnsi="Courier New" w:cs="Courier New"/>
        </w:rPr>
        <w:t>, consumidor</w:t>
      </w:r>
      <w:r w:rsidR="0010355A" w:rsidRPr="0010355A">
        <w:rPr>
          <w:rFonts w:ascii="Courier New" w:hAnsi="Courier New" w:cs="Courier New"/>
          <w:b/>
          <w:color w:val="FF0000"/>
        </w:rPr>
        <w:t xml:space="preserve">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="0010355A"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  <w:r w:rsidRPr="008A259A">
        <w:rPr>
          <w:rFonts w:ascii="Courier New" w:hAnsi="Courier New" w:cs="Courier New"/>
        </w:rPr>
        <w:t>;</w:t>
      </w:r>
    </w:p>
    <w:p w14:paraId="4E728C2F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1B78CC9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f</w:t>
      </w:r>
      <w:r w:rsidR="00714DD0">
        <w:rPr>
          <w:rFonts w:ascii="Courier New" w:hAnsi="Courier New" w:cs="Courier New"/>
        </w:rPr>
        <w:t>á</w:t>
      </w:r>
      <w:r w:rsidR="00714DD0" w:rsidRPr="008A259A">
        <w:rPr>
          <w:rFonts w:ascii="Courier New" w:hAnsi="Courier New" w:cs="Courier New"/>
        </w:rPr>
        <w:t>brica</w:t>
      </w:r>
      <w:r w:rsidRPr="008A259A">
        <w:rPr>
          <w:rFonts w:ascii="Courier New" w:hAnsi="Courier New" w:cs="Courier New"/>
        </w:rPr>
        <w:t>);</w:t>
      </w:r>
    </w:p>
    <w:p w14:paraId="044E0E82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consumidor </w:t>
      </w:r>
      <w:r w:rsidR="00714DD0" w:rsidRPr="0023514A">
        <w:rPr>
          <w:rFonts w:ascii="Courier New" w:hAnsi="Courier New" w:cs="Courier New"/>
        </w:rPr>
        <w:sym w:font="Wingdings" w:char="F0DF"/>
      </w:r>
      <w:r w:rsidR="00B54B20" w:rsidRPr="008A259A">
        <w:rPr>
          <w:rFonts w:ascii="Courier New" w:hAnsi="Courier New" w:cs="Courier New"/>
        </w:rPr>
        <w:t>f</w:t>
      </w:r>
      <w:r w:rsidR="00B54B20">
        <w:rPr>
          <w:rFonts w:ascii="Courier New" w:hAnsi="Courier New" w:cs="Courier New"/>
        </w:rPr>
        <w:t>á</w:t>
      </w:r>
      <w:r w:rsidR="00B54B20" w:rsidRPr="008A259A">
        <w:rPr>
          <w:rFonts w:ascii="Courier New" w:hAnsi="Courier New" w:cs="Courier New"/>
        </w:rPr>
        <w:t>brica</w:t>
      </w:r>
      <w:r w:rsidRPr="0023514A">
        <w:rPr>
          <w:rFonts w:ascii="Courier New" w:hAnsi="Courier New" w:cs="Courier New"/>
        </w:rPr>
        <w:t>*1.45*1,28</w:t>
      </w:r>
      <w:r w:rsidRPr="008A259A">
        <w:rPr>
          <w:rFonts w:ascii="Courier New" w:hAnsi="Courier New" w:cs="Courier New"/>
        </w:rPr>
        <w:t>;</w:t>
      </w:r>
    </w:p>
    <w:p w14:paraId="418F4D8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319EAFCE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6C611D" w:rsidRPr="008A259A">
        <w:rPr>
          <w:rFonts w:ascii="Courier New" w:hAnsi="Courier New" w:cs="Courier New"/>
        </w:rPr>
        <w:t>“Preç</w:t>
      </w:r>
      <w:r w:rsidRPr="008A259A">
        <w:rPr>
          <w:rFonts w:ascii="Courier New" w:hAnsi="Courier New" w:cs="Courier New"/>
        </w:rPr>
        <w:t>o de</w:t>
      </w:r>
      <w:r w:rsidR="006C611D" w:rsidRPr="008A259A">
        <w:rPr>
          <w:rFonts w:ascii="Courier New" w:hAnsi="Courier New" w:cs="Courier New"/>
        </w:rPr>
        <w:t xml:space="preserve"> f</w:t>
      </w:r>
      <w:r w:rsidR="00D06AB8">
        <w:rPr>
          <w:rFonts w:ascii="Courier New" w:hAnsi="Courier New" w:cs="Courier New"/>
        </w:rPr>
        <w:t>á</w:t>
      </w:r>
      <w:r w:rsidR="006C611D" w:rsidRPr="008A259A">
        <w:rPr>
          <w:rFonts w:ascii="Courier New" w:hAnsi="Courier New" w:cs="Courier New"/>
        </w:rPr>
        <w:t xml:space="preserve">brica: “ + </w:t>
      </w:r>
      <w:r w:rsidR="00AC14BC" w:rsidRPr="008A259A">
        <w:rPr>
          <w:rFonts w:ascii="Courier New" w:hAnsi="Courier New" w:cs="Courier New"/>
        </w:rPr>
        <w:t>f</w:t>
      </w:r>
      <w:r w:rsidR="00AC14BC">
        <w:rPr>
          <w:rFonts w:ascii="Courier New" w:hAnsi="Courier New" w:cs="Courier New"/>
        </w:rPr>
        <w:t>á</w:t>
      </w:r>
      <w:r w:rsidR="00AC14BC" w:rsidRPr="008A259A">
        <w:rPr>
          <w:rFonts w:ascii="Courier New" w:hAnsi="Courier New" w:cs="Courier New"/>
        </w:rPr>
        <w:t>brica</w:t>
      </w:r>
      <w:r w:rsidR="006C611D" w:rsidRPr="008A259A">
        <w:rPr>
          <w:rFonts w:ascii="Courier New" w:hAnsi="Courier New" w:cs="Courier New"/>
        </w:rPr>
        <w:t>+ “ e Preç</w:t>
      </w:r>
      <w:r w:rsidRPr="008A259A">
        <w:rPr>
          <w:rFonts w:ascii="Courier New" w:hAnsi="Courier New" w:cs="Courier New"/>
        </w:rPr>
        <w:t>o de consumidor: “ + consumidor);</w:t>
      </w:r>
    </w:p>
    <w:p w14:paraId="2FCB314D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212F2B0B" w14:textId="77777777" w:rsidR="000508D2" w:rsidRPr="008A259A" w:rsidRDefault="000508D2" w:rsidP="000508D2"/>
    <w:p w14:paraId="29931732" w14:textId="449A6148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Faça um algoritmo que receba um número e diga se es</w:t>
      </w:r>
      <w:r w:rsidR="00CF7121">
        <w:t>s</w:t>
      </w:r>
      <w:r w:rsidRPr="008A259A">
        <w:t>e número está no intervalo entre 100 e 200.</w:t>
      </w:r>
    </w:p>
    <w:p w14:paraId="3A7B8C2A" w14:textId="30BCF1D0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</w:t>
      </w:r>
    </w:p>
    <w:p w14:paraId="0AED969C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Intervalo</w:t>
      </w:r>
    </w:p>
    <w:p w14:paraId="57B7900C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381E1119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</w:r>
      <w:proofErr w:type="gramStart"/>
      <w:r w:rsidR="00D06AB8">
        <w:rPr>
          <w:rFonts w:ascii="Courier New" w:hAnsi="Courier New" w:cs="Courier New"/>
        </w:rPr>
        <w:t>n</w:t>
      </w:r>
      <w:r w:rsidRPr="008A259A">
        <w:rPr>
          <w:rFonts w:ascii="Courier New" w:hAnsi="Courier New" w:cs="Courier New"/>
        </w:rPr>
        <w:t>um</w:t>
      </w:r>
      <w:proofErr w:type="gramEnd"/>
      <w:r w:rsidRPr="008A259A">
        <w:rPr>
          <w:rFonts w:ascii="Courier New" w:hAnsi="Courier New" w:cs="Courier New"/>
        </w:rPr>
        <w:t>: inteiro;</w:t>
      </w:r>
    </w:p>
    <w:p w14:paraId="7482C5C5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57EA00AA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num</w:t>
      </w:r>
      <w:r w:rsidRPr="008A259A">
        <w:rPr>
          <w:rFonts w:ascii="Courier New" w:hAnsi="Courier New" w:cs="Courier New"/>
        </w:rPr>
        <w:t>);</w:t>
      </w:r>
    </w:p>
    <w:p w14:paraId="47285B64" w14:textId="77777777" w:rsidR="00641701" w:rsidRPr="008A259A" w:rsidRDefault="00641701" w:rsidP="00FE35B7">
      <w:pPr>
        <w:ind w:left="720"/>
        <w:jc w:val="left"/>
        <w:rPr>
          <w:rFonts w:ascii="Courier New" w:hAnsi="Courier New" w:cs="Courier New"/>
        </w:rPr>
      </w:pPr>
    </w:p>
    <w:p w14:paraId="7246D8CD" w14:textId="77777777" w:rsidR="00641701" w:rsidRPr="008A259A" w:rsidRDefault="004C589F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</w:rPr>
        <w:tab/>
      </w:r>
      <w:proofErr w:type="gramStart"/>
      <w:r w:rsidR="00641701"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proofErr w:type="gramEnd"/>
      <w:r w:rsidR="00C349AE">
        <w:rPr>
          <w:rFonts w:ascii="Courier New" w:hAnsi="Courier New" w:cs="Courier New"/>
        </w:rPr>
        <w:t>(</w:t>
      </w:r>
      <w:r w:rsidR="00641701" w:rsidRPr="008A259A">
        <w:rPr>
          <w:rFonts w:ascii="Courier New" w:hAnsi="Courier New" w:cs="Courier New"/>
        </w:rPr>
        <w:t>num &gt;= 100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>E</w:t>
      </w:r>
      <w:r w:rsidR="00C349AE">
        <w:rPr>
          <w:rFonts w:ascii="Courier New" w:hAnsi="Courier New" w:cs="Courier New"/>
        </w:rPr>
        <w:t>(</w:t>
      </w:r>
      <w:r w:rsidR="00641701" w:rsidRPr="008A259A">
        <w:rPr>
          <w:rFonts w:ascii="Courier New" w:hAnsi="Courier New" w:cs="Courier New"/>
        </w:rPr>
        <w:t>num &lt;= 200</w:t>
      </w:r>
      <w:r w:rsidR="00C349AE">
        <w:rPr>
          <w:rFonts w:ascii="Courier New" w:hAnsi="Courier New" w:cs="Courier New"/>
        </w:rPr>
        <w:t>))</w:t>
      </w:r>
      <w:r w:rsidR="00714DD0">
        <w:rPr>
          <w:rFonts w:ascii="Courier New" w:hAnsi="Courier New" w:cs="Courier New"/>
          <w:b/>
        </w:rPr>
        <w:t>ENTÃO</w:t>
      </w:r>
    </w:p>
    <w:p w14:paraId="22F829A2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</w:t>
      </w:r>
      <w:r w:rsidR="00641701" w:rsidRPr="008A259A">
        <w:rPr>
          <w:rFonts w:ascii="Courier New" w:hAnsi="Courier New" w:cs="Courier New"/>
        </w:rPr>
        <w:t>O n</w:t>
      </w:r>
      <w:r w:rsidR="00B54B20">
        <w:rPr>
          <w:rFonts w:ascii="Courier New" w:hAnsi="Courier New" w:cs="Courier New"/>
        </w:rPr>
        <w:t>ú</w:t>
      </w:r>
      <w:r w:rsidR="00641701" w:rsidRPr="008A259A">
        <w:rPr>
          <w:rFonts w:ascii="Courier New" w:hAnsi="Courier New" w:cs="Courier New"/>
        </w:rPr>
        <w:t>mero est</w:t>
      </w:r>
      <w:r w:rsidR="00B54B20">
        <w:rPr>
          <w:rFonts w:ascii="Courier New" w:hAnsi="Courier New" w:cs="Courier New"/>
        </w:rPr>
        <w:t>á</w:t>
      </w:r>
      <w:r w:rsidR="00641701" w:rsidRPr="008A259A">
        <w:rPr>
          <w:rFonts w:ascii="Courier New" w:hAnsi="Courier New" w:cs="Courier New"/>
        </w:rPr>
        <w:t xml:space="preserve"> dentro do intervalo”</w:t>
      </w:r>
      <w:r w:rsidRPr="008A259A">
        <w:rPr>
          <w:rFonts w:ascii="Courier New" w:hAnsi="Courier New" w:cs="Courier New"/>
        </w:rPr>
        <w:t>);</w:t>
      </w:r>
    </w:p>
    <w:p w14:paraId="2561FAC1" w14:textId="77777777" w:rsidR="00641701" w:rsidRPr="008A259A" w:rsidRDefault="00714DD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641701" w:rsidRPr="008A259A">
        <w:rPr>
          <w:rFonts w:ascii="Courier New" w:hAnsi="Courier New" w:cs="Courier New"/>
          <w:b/>
        </w:rPr>
        <w:t>SEN</w:t>
      </w:r>
      <w:r>
        <w:rPr>
          <w:rFonts w:ascii="Courier New" w:hAnsi="Courier New" w:cs="Courier New"/>
          <w:b/>
        </w:rPr>
        <w:t>Ã</w:t>
      </w:r>
      <w:r w:rsidR="00641701" w:rsidRPr="008A259A">
        <w:rPr>
          <w:rFonts w:ascii="Courier New" w:hAnsi="Courier New" w:cs="Courier New"/>
          <w:b/>
        </w:rPr>
        <w:t>O</w:t>
      </w:r>
    </w:p>
    <w:p w14:paraId="3ADD7BDB" w14:textId="77777777" w:rsidR="00641701" w:rsidRPr="008A259A" w:rsidRDefault="00641701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714DD0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“O n</w:t>
      </w:r>
      <w:r w:rsidR="00D06AB8">
        <w:rPr>
          <w:rFonts w:ascii="Courier New" w:hAnsi="Courier New" w:cs="Courier New"/>
        </w:rPr>
        <w:t>ú</w:t>
      </w:r>
      <w:r w:rsidRPr="008A259A">
        <w:rPr>
          <w:rFonts w:ascii="Courier New" w:hAnsi="Courier New" w:cs="Courier New"/>
        </w:rPr>
        <w:t>mero não est</w:t>
      </w:r>
      <w:r w:rsidR="00B54B20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 xml:space="preserve"> dentro do intervalo”);</w:t>
      </w:r>
    </w:p>
    <w:p w14:paraId="5DE54DCF" w14:textId="77777777" w:rsidR="00641701" w:rsidRPr="008A259A" w:rsidRDefault="00641701" w:rsidP="00FE35B7">
      <w:pPr>
        <w:ind w:left="141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FIM_SE</w:t>
      </w:r>
    </w:p>
    <w:p w14:paraId="40E6E274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748A5753" w14:textId="77777777" w:rsidR="000508D2" w:rsidRPr="008A259A" w:rsidRDefault="000508D2" w:rsidP="000508D2"/>
    <w:p w14:paraId="7A450D86" w14:textId="299AD8B1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Escrev</w:t>
      </w:r>
      <w:r w:rsidR="00CF7121">
        <w:t>a</w:t>
      </w:r>
      <w:r w:rsidRPr="008A259A">
        <w:t xml:space="preserve"> um algoritmo que leia o nome e as três notas obtidas por um aluno durante o semestre. Calcular a sua média (aritmética), informar o nome </w:t>
      </w:r>
      <w:r w:rsidR="00CF7121">
        <w:t xml:space="preserve">dele </w:t>
      </w:r>
      <w:r w:rsidRPr="008A259A">
        <w:t xml:space="preserve">e </w:t>
      </w:r>
      <w:r w:rsidR="00CF7121">
        <w:t>a</w:t>
      </w:r>
      <w:r w:rsidR="00CF7121" w:rsidRPr="008A259A">
        <w:t xml:space="preserve"> </w:t>
      </w:r>
      <w:r w:rsidRPr="008A259A">
        <w:t>menção: aprovado (media &gt;= 7.0</w:t>
      </w:r>
      <w:r w:rsidR="00CD0568" w:rsidRPr="008A259A">
        <w:t>), reprovado (media &lt;</w:t>
      </w:r>
      <w:r w:rsidRPr="008A259A">
        <w:t xml:space="preserve"> 5.0) ou recuperação (m</w:t>
      </w:r>
      <w:r w:rsidR="003C3F76">
        <w:t>é</w:t>
      </w:r>
      <w:r w:rsidRPr="008A259A">
        <w:t>dia entre 5 a 6.9).</w:t>
      </w:r>
    </w:p>
    <w:p w14:paraId="5B958823" w14:textId="12947CD0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4624CFFB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Aprova</w:t>
      </w:r>
      <w:r w:rsidR="00B54B20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</w:p>
    <w:p w14:paraId="0D4BA53B" w14:textId="77777777" w:rsidR="00641701" w:rsidRPr="008A259A" w:rsidRDefault="00641701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2A0E8221" w14:textId="77777777" w:rsidR="00641701" w:rsidRPr="008A259A" w:rsidRDefault="0064170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nome</w:t>
      </w:r>
      <w:proofErr w:type="gramEnd"/>
      <w:r w:rsidRPr="008A259A">
        <w:rPr>
          <w:rFonts w:ascii="Courier New" w:hAnsi="Courier New" w:cs="Courier New"/>
        </w:rPr>
        <w:t>, nota, m</w:t>
      </w:r>
      <w:r w:rsidR="00B54B20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 xml:space="preserve">dia: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09A30096" w14:textId="77777777" w:rsidR="00641701" w:rsidRPr="008A259A" w:rsidRDefault="0064170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 xml:space="preserve">; // </w:t>
      </w:r>
      <w:proofErr w:type="spellStart"/>
      <w:r w:rsidRPr="008A259A">
        <w:rPr>
          <w:rFonts w:ascii="Courier New" w:hAnsi="Courier New" w:cs="Courier New"/>
        </w:rPr>
        <w:t>Iterador</w:t>
      </w:r>
      <w:proofErr w:type="spellEnd"/>
    </w:p>
    <w:p w14:paraId="4D5A30BD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180CAFFC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proofErr w:type="gramStart"/>
      <w:r w:rsidR="00EB5002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nome</w:t>
      </w:r>
      <w:r w:rsidRPr="008A259A">
        <w:rPr>
          <w:rFonts w:ascii="Courier New" w:hAnsi="Courier New" w:cs="Courier New"/>
        </w:rPr>
        <w:t>);</w:t>
      </w:r>
    </w:p>
    <w:p w14:paraId="39C80A8C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0;</w:t>
      </w:r>
    </w:p>
    <w:p w14:paraId="4A4978F2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1;</w:t>
      </w:r>
    </w:p>
    <w:p w14:paraId="7FB1BED1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</w:p>
    <w:p w14:paraId="60F24F23" w14:textId="77777777" w:rsidR="00641701" w:rsidRPr="00714DD0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i &lt;= 3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 xml:space="preserve"> FAÇA</w:t>
      </w:r>
    </w:p>
    <w:p w14:paraId="4AD2CB41" w14:textId="77777777" w:rsidR="00641701" w:rsidRPr="008A259A" w:rsidRDefault="00641701" w:rsidP="00FE35B7">
      <w:pPr>
        <w:ind w:left="1080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nota</w:t>
      </w:r>
      <w:r w:rsidRPr="008A259A">
        <w:rPr>
          <w:rFonts w:ascii="Courier New" w:hAnsi="Courier New" w:cs="Courier New"/>
        </w:rPr>
        <w:t>);</w:t>
      </w:r>
    </w:p>
    <w:p w14:paraId="13CC58C7" w14:textId="77777777" w:rsidR="00641701" w:rsidRPr="008A259A" w:rsidRDefault="00B54B20" w:rsidP="00FE35B7">
      <w:pPr>
        <w:ind w:left="1452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proofErr w:type="spellStart"/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proofErr w:type="spellEnd"/>
      <w:r w:rsidR="00641701" w:rsidRPr="008A259A">
        <w:rPr>
          <w:rFonts w:ascii="Courier New" w:hAnsi="Courier New" w:cs="Courier New"/>
        </w:rPr>
        <w:t>+ nota</w:t>
      </w:r>
      <w:r w:rsidR="00714DD0">
        <w:rPr>
          <w:rFonts w:ascii="Courier New" w:hAnsi="Courier New" w:cs="Courier New"/>
        </w:rPr>
        <w:t>;</w:t>
      </w:r>
    </w:p>
    <w:p w14:paraId="21768DCE" w14:textId="77777777" w:rsidR="00641701" w:rsidRPr="008A259A" w:rsidRDefault="00641701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5C2AE490" w14:textId="77777777" w:rsidR="00641701" w:rsidRPr="008A259A" w:rsidRDefault="00641701" w:rsidP="00FE35B7">
      <w:pPr>
        <w:jc w:val="left"/>
        <w:rPr>
          <w:rFonts w:ascii="Courier New" w:hAnsi="Courier New" w:cs="Courier New"/>
        </w:rPr>
      </w:pPr>
    </w:p>
    <w:p w14:paraId="748F4226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/3</w:t>
      </w:r>
      <w:r w:rsidR="00714DD0">
        <w:rPr>
          <w:rFonts w:ascii="Courier New" w:hAnsi="Courier New" w:cs="Courier New"/>
        </w:rPr>
        <w:t>;</w:t>
      </w:r>
    </w:p>
    <w:p w14:paraId="36E9A3D7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);</w:t>
      </w:r>
    </w:p>
    <w:p w14:paraId="3C3F48A5" w14:textId="77777777" w:rsidR="00CD0568" w:rsidRPr="008A259A" w:rsidRDefault="00CD0568" w:rsidP="00FE35B7">
      <w:pPr>
        <w:ind w:left="1080"/>
        <w:jc w:val="left"/>
        <w:rPr>
          <w:rFonts w:ascii="Courier New" w:hAnsi="Courier New" w:cs="Courier New"/>
        </w:rPr>
      </w:pPr>
    </w:p>
    <w:p w14:paraId="62D2BE1A" w14:textId="77777777" w:rsidR="00CD0568" w:rsidRPr="00714DD0" w:rsidRDefault="00CD0568" w:rsidP="00FE35B7">
      <w:pPr>
        <w:ind w:left="708" w:firstLine="708"/>
        <w:jc w:val="left"/>
        <w:rPr>
          <w:rFonts w:ascii="Courier New" w:hAnsi="Courier New" w:cs="Courier New"/>
          <w:b/>
        </w:rPr>
      </w:pPr>
      <w:proofErr w:type="gramStart"/>
      <w:r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proofErr w:type="gramEnd"/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&lt; 5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>ENTÃO</w:t>
      </w:r>
    </w:p>
    <w:p w14:paraId="49D3D552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nome + “reprovado”);</w:t>
      </w:r>
    </w:p>
    <w:p w14:paraId="5EAB7784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  <w:r w:rsidR="00714DD0">
        <w:rPr>
          <w:rFonts w:ascii="Courier New" w:hAnsi="Courier New" w:cs="Courier New"/>
          <w:b/>
        </w:rPr>
        <w:t xml:space="preserve"> SE </w:t>
      </w:r>
      <w:r w:rsidR="00C424AC" w:rsidRPr="00165FA8">
        <w:rPr>
          <w:rFonts w:ascii="Courier New" w:hAnsi="Courier New" w:cs="Courier New"/>
        </w:rPr>
        <w:t>((</w:t>
      </w:r>
      <w:r w:rsidRPr="00FE35B7">
        <w:rPr>
          <w:rFonts w:ascii="Courier New" w:hAnsi="Courier New" w:cs="Courier New"/>
        </w:rPr>
        <w:t xml:space="preserve">media &gt;= </w:t>
      </w:r>
      <w:proofErr w:type="gramStart"/>
      <w:r w:rsidRPr="00FE35B7">
        <w:rPr>
          <w:rFonts w:ascii="Courier New" w:hAnsi="Courier New" w:cs="Courier New"/>
        </w:rPr>
        <w:t>5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</w:t>
      </w:r>
      <w:proofErr w:type="gramEnd"/>
      <w:r w:rsidR="00C349AE">
        <w:rPr>
          <w:rFonts w:ascii="Courier New" w:hAnsi="Courier New" w:cs="Courier New"/>
        </w:rPr>
        <w:t>(</w:t>
      </w:r>
      <w:r w:rsidR="000E39C0">
        <w:rPr>
          <w:rFonts w:ascii="Courier New" w:hAnsi="Courier New" w:cs="Courier New"/>
        </w:rPr>
        <w:t xml:space="preserve">média </w:t>
      </w:r>
      <w:r w:rsidRPr="00FE35B7">
        <w:rPr>
          <w:rFonts w:ascii="Courier New" w:hAnsi="Courier New" w:cs="Courier New"/>
        </w:rPr>
        <w:t>&lt;7</w:t>
      </w:r>
      <w:r w:rsidR="00C349AE">
        <w:rPr>
          <w:rFonts w:ascii="Courier New" w:hAnsi="Courier New" w:cs="Courier New"/>
        </w:rPr>
        <w:t>))</w:t>
      </w:r>
      <w:r w:rsidR="00714DD0">
        <w:rPr>
          <w:rFonts w:ascii="Courier New" w:hAnsi="Courier New" w:cs="Courier New"/>
          <w:b/>
        </w:rPr>
        <w:t>ENTÃO</w:t>
      </w:r>
    </w:p>
    <w:p w14:paraId="7314DCCA" w14:textId="77777777" w:rsidR="00CD0568" w:rsidRPr="008A259A" w:rsidRDefault="00CD0568" w:rsidP="00FE35B7">
      <w:pPr>
        <w:ind w:left="141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nome + “recupera</w:t>
      </w:r>
      <w:r w:rsidR="00B54B20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o”);</w:t>
      </w:r>
    </w:p>
    <w:p w14:paraId="0267296C" w14:textId="77777777" w:rsidR="00CD0568" w:rsidRPr="008A259A" w:rsidRDefault="000E39C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CD0568" w:rsidRPr="008A259A">
        <w:rPr>
          <w:rFonts w:ascii="Courier New" w:hAnsi="Courier New" w:cs="Courier New"/>
          <w:b/>
        </w:rPr>
        <w:t>SEN</w:t>
      </w:r>
      <w:r w:rsidR="00EB5002">
        <w:rPr>
          <w:rFonts w:ascii="Courier New" w:hAnsi="Courier New" w:cs="Courier New"/>
          <w:b/>
        </w:rPr>
        <w:t>Ã</w:t>
      </w:r>
      <w:r w:rsidR="00CD0568" w:rsidRPr="008A259A">
        <w:rPr>
          <w:rFonts w:ascii="Courier New" w:hAnsi="Courier New" w:cs="Courier New"/>
          <w:b/>
        </w:rPr>
        <w:t>O</w:t>
      </w:r>
    </w:p>
    <w:p w14:paraId="4AACC769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</w: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nome + “aprovado”);</w:t>
      </w:r>
    </w:p>
    <w:p w14:paraId="616AE34F" w14:textId="77777777" w:rsidR="00CD0568" w:rsidRPr="008A259A" w:rsidRDefault="00CD0568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FIM_SE</w:t>
      </w:r>
    </w:p>
    <w:p w14:paraId="5C9F2836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</w:p>
    <w:p w14:paraId="60D689A4" w14:textId="77777777" w:rsidR="000508D2" w:rsidRPr="008A259A" w:rsidRDefault="00641701" w:rsidP="00FE35B7">
      <w:pPr>
        <w:ind w:firstLine="708"/>
        <w:jc w:val="left"/>
      </w:pPr>
      <w:r w:rsidRPr="008A259A">
        <w:rPr>
          <w:rFonts w:ascii="Courier New" w:hAnsi="Courier New" w:cs="Courier New"/>
          <w:b/>
        </w:rPr>
        <w:t>FIM</w:t>
      </w:r>
    </w:p>
    <w:p w14:paraId="216B333E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Ler 80 números e ao final informar quantos desses números estão no intervalo entre 10 (inclusive) e 150 (inclusive).</w:t>
      </w:r>
    </w:p>
    <w:p w14:paraId="6584DFB9" w14:textId="3587A3D5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2899A31F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Lista</w:t>
      </w:r>
    </w:p>
    <w:p w14:paraId="2913AEAF" w14:textId="77777777" w:rsidR="00113F9A" w:rsidRPr="008A259A" w:rsidRDefault="00113F9A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732141EB" w14:textId="77777777" w:rsidR="00113F9A" w:rsidRPr="008A259A" w:rsidRDefault="00113F9A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lista</w:t>
      </w:r>
      <w:proofErr w:type="gramEnd"/>
      <w:r w:rsidRPr="008A259A">
        <w:rPr>
          <w:rFonts w:ascii="Courier New" w:hAnsi="Courier New" w:cs="Courier New"/>
        </w:rPr>
        <w:t>[</w:t>
      </w:r>
      <w:r w:rsidR="00D06AB8">
        <w:rPr>
          <w:rFonts w:ascii="Courier New" w:hAnsi="Courier New" w:cs="Courier New"/>
        </w:rPr>
        <w:t>80</w:t>
      </w:r>
      <w:r w:rsidRPr="008A259A">
        <w:rPr>
          <w:rFonts w:ascii="Courier New" w:hAnsi="Courier New" w:cs="Courier New"/>
        </w:rPr>
        <w:t>]:</w:t>
      </w:r>
      <w:r w:rsidR="00C424AC" w:rsidRPr="00165FA8">
        <w:rPr>
          <w:rFonts w:ascii="Courier New" w:hAnsi="Courier New" w:cs="Courier New"/>
          <w:b/>
        </w:rPr>
        <w:t>inteiro</w:t>
      </w:r>
    </w:p>
    <w:p w14:paraId="5DEAC61C" w14:textId="77777777" w:rsidR="00113F9A" w:rsidRPr="008A259A" w:rsidRDefault="00113F9A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="000E39C0">
        <w:rPr>
          <w:rFonts w:ascii="Courier New" w:hAnsi="Courier New" w:cs="Courier New"/>
        </w:rPr>
        <w:t xml:space="preserve">, </w:t>
      </w:r>
      <w:r w:rsidR="000E39C0" w:rsidRPr="008A259A">
        <w:rPr>
          <w:rFonts w:ascii="Courier New" w:hAnsi="Courier New" w:cs="Courier New"/>
        </w:rPr>
        <w:t>quantidade</w:t>
      </w:r>
      <w:r w:rsidRPr="008A259A">
        <w:rPr>
          <w:rFonts w:ascii="Courier New" w:hAnsi="Courier New" w:cs="Courier New"/>
        </w:rPr>
        <w:t xml:space="preserve">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12BF1630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7C2E623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0E39C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1;</w:t>
      </w:r>
    </w:p>
    <w:p w14:paraId="1B03971F" w14:textId="77777777" w:rsidR="00113F9A" w:rsidRDefault="000E39C0" w:rsidP="00FE35B7">
      <w:pPr>
        <w:ind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quantidade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0;</w:t>
      </w:r>
    </w:p>
    <w:p w14:paraId="73C941E5" w14:textId="77777777" w:rsidR="00EB5002" w:rsidRPr="008A259A" w:rsidRDefault="00EB5002" w:rsidP="00FE35B7">
      <w:pPr>
        <w:ind w:firstLine="708"/>
        <w:jc w:val="left"/>
        <w:rPr>
          <w:rFonts w:ascii="Courier New" w:hAnsi="Courier New" w:cs="Courier New"/>
        </w:rPr>
      </w:pPr>
    </w:p>
    <w:p w14:paraId="0AF1F2E5" w14:textId="77777777" w:rsidR="00113F9A" w:rsidRPr="000E39C0" w:rsidRDefault="00113F9A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 xml:space="preserve">i &lt;= </w:t>
      </w:r>
      <w:proofErr w:type="gramStart"/>
      <w:r w:rsidRPr="008A259A">
        <w:rPr>
          <w:rFonts w:ascii="Courier New" w:hAnsi="Courier New" w:cs="Courier New"/>
        </w:rPr>
        <w:t>80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ENTÃO</w:t>
      </w:r>
      <w:proofErr w:type="gramEnd"/>
    </w:p>
    <w:p w14:paraId="7EFFE2AD" w14:textId="77777777" w:rsidR="000E39C0" w:rsidRDefault="00113F9A" w:rsidP="00FE35B7">
      <w:pPr>
        <w:ind w:left="1416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lista[i]</w:t>
      </w:r>
      <w:r w:rsidRPr="008A259A">
        <w:rPr>
          <w:rFonts w:ascii="Courier New" w:hAnsi="Courier New" w:cs="Courier New"/>
        </w:rPr>
        <w:t>);</w:t>
      </w:r>
    </w:p>
    <w:p w14:paraId="39A7FC7C" w14:textId="77777777" w:rsidR="000E39C0" w:rsidRDefault="000E39C0" w:rsidP="00FE35B7">
      <w:pPr>
        <w:ind w:left="1080" w:firstLine="708"/>
        <w:jc w:val="left"/>
        <w:rPr>
          <w:rFonts w:ascii="Courier New" w:hAnsi="Courier New" w:cs="Courier New"/>
        </w:rPr>
      </w:pPr>
    </w:p>
    <w:p w14:paraId="7C8E01C7" w14:textId="77777777" w:rsidR="000E39C0" w:rsidRPr="00FE35B7" w:rsidRDefault="000E39C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SE</w:t>
      </w:r>
      <w:r w:rsidR="00C424AC" w:rsidRPr="00165FA8">
        <w:rPr>
          <w:rFonts w:ascii="Courier New" w:hAnsi="Courier New" w:cs="Courier New"/>
        </w:rPr>
        <w:t>(</w:t>
      </w:r>
      <w:proofErr w:type="gramEnd"/>
      <w:r w:rsidR="00C424AC" w:rsidRPr="00165FA8">
        <w:rPr>
          <w:rFonts w:ascii="Courier New" w:hAnsi="Courier New" w:cs="Courier New"/>
        </w:rPr>
        <w:t>(</w:t>
      </w:r>
      <w:r w:rsidRPr="00971932">
        <w:rPr>
          <w:rFonts w:ascii="Courier New" w:hAnsi="Courier New" w:cs="Courier New"/>
        </w:rPr>
        <w:t>lista[i]&gt;=10</w:t>
      </w:r>
      <w:r w:rsidR="00C349AE">
        <w:rPr>
          <w:rFonts w:ascii="Courier New" w:hAnsi="Courier New" w:cs="Courier New"/>
        </w:rPr>
        <w:t>)</w:t>
      </w:r>
      <w:r w:rsidRPr="00FE35B7">
        <w:rPr>
          <w:rFonts w:ascii="Courier New" w:hAnsi="Courier New" w:cs="Courier New"/>
          <w:b/>
        </w:rPr>
        <w:t>E</w:t>
      </w:r>
      <w:r w:rsidR="00C424AC" w:rsidRPr="00165FA8">
        <w:rPr>
          <w:rFonts w:ascii="Courier New" w:hAnsi="Courier New" w:cs="Courier New"/>
        </w:rPr>
        <w:t>(lista[i]</w:t>
      </w:r>
      <w:r w:rsidRPr="00971932">
        <w:rPr>
          <w:rFonts w:ascii="Courier New" w:hAnsi="Courier New" w:cs="Courier New"/>
        </w:rPr>
        <w:t>&lt;= 150</w:t>
      </w:r>
      <w:r w:rsidR="00C349AE">
        <w:rPr>
          <w:rFonts w:ascii="Courier New" w:hAnsi="Courier New" w:cs="Courier New"/>
        </w:rPr>
        <w:t>))</w:t>
      </w:r>
      <w:r>
        <w:rPr>
          <w:rFonts w:ascii="Courier New" w:hAnsi="Courier New" w:cs="Courier New"/>
          <w:b/>
        </w:rPr>
        <w:t xml:space="preserve"> ENTÃO</w:t>
      </w:r>
    </w:p>
    <w:p w14:paraId="6EE71C3C" w14:textId="77777777" w:rsidR="000E39C0" w:rsidRPr="008A259A" w:rsidRDefault="000E39C0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quantidade </w:t>
      </w:r>
      <w:r w:rsidRPr="0023514A">
        <w:rPr>
          <w:rFonts w:ascii="Courier New" w:hAnsi="Courier New" w:cs="Courier New"/>
        </w:rPr>
        <w:sym w:font="Wingdings" w:char="F0DF"/>
      </w:r>
      <w:proofErr w:type="spellStart"/>
      <w:r>
        <w:rPr>
          <w:rFonts w:ascii="Courier New" w:hAnsi="Courier New" w:cs="Courier New"/>
        </w:rPr>
        <w:t>quantidade</w:t>
      </w:r>
      <w:proofErr w:type="spellEnd"/>
      <w:r>
        <w:rPr>
          <w:rFonts w:ascii="Courier New" w:hAnsi="Courier New" w:cs="Courier New"/>
        </w:rPr>
        <w:t xml:space="preserve"> + 1;</w:t>
      </w:r>
    </w:p>
    <w:p w14:paraId="33332E32" w14:textId="77777777" w:rsidR="000E39C0" w:rsidRPr="00FE35B7" w:rsidRDefault="000E39C0" w:rsidP="00FE35B7">
      <w:pPr>
        <w:ind w:left="1080"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FIM_SE</w:t>
      </w:r>
    </w:p>
    <w:p w14:paraId="4D800C81" w14:textId="77777777" w:rsidR="000E39C0" w:rsidRDefault="000E39C0" w:rsidP="00FE35B7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46C909F" w14:textId="77777777" w:rsidR="000E39C0" w:rsidRPr="008A259A" w:rsidRDefault="000E39C0" w:rsidP="00FE35B7">
      <w:pPr>
        <w:ind w:left="1416"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+ 1;</w:t>
      </w:r>
    </w:p>
    <w:p w14:paraId="13F502D9" w14:textId="77777777" w:rsidR="000508D2" w:rsidRPr="008A25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397B0591" w14:textId="77777777" w:rsidR="00113F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</w:p>
    <w:p w14:paraId="3F915122" w14:textId="77777777" w:rsidR="000E39C0" w:rsidRPr="008A259A" w:rsidRDefault="000E39C0" w:rsidP="00FE35B7">
      <w:pPr>
        <w:jc w:val="left"/>
        <w:rPr>
          <w:rFonts w:ascii="Courier New" w:hAnsi="Courier New" w:cs="Courier New"/>
          <w:b/>
        </w:rPr>
      </w:pPr>
    </w:p>
    <w:p w14:paraId="44E26DCD" w14:textId="77777777" w:rsidR="00D46515" w:rsidRPr="008A25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proofErr w:type="gramStart"/>
      <w:r w:rsidR="000E39C0" w:rsidRPr="008A259A">
        <w:rPr>
          <w:rFonts w:ascii="Courier New" w:hAnsi="Courier New" w:cs="Courier New"/>
          <w:b/>
        </w:rPr>
        <w:t>SE</w:t>
      </w:r>
      <w:r w:rsidR="00C424AC" w:rsidRPr="00165FA8">
        <w:rPr>
          <w:rFonts w:ascii="Courier New" w:hAnsi="Courier New" w:cs="Courier New"/>
        </w:rPr>
        <w:t>(</w:t>
      </w:r>
      <w:proofErr w:type="gramEnd"/>
      <w:r w:rsidR="000E39C0">
        <w:rPr>
          <w:rFonts w:ascii="Courier New" w:hAnsi="Courier New" w:cs="Courier New"/>
        </w:rPr>
        <w:t>quantidade &gt; 0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ENTÃO</w:t>
      </w:r>
    </w:p>
    <w:p w14:paraId="3D9B3341" w14:textId="77777777" w:rsidR="00D46515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“Quantidade de números no intervalo: “ + quantidade);</w:t>
      </w:r>
    </w:p>
    <w:p w14:paraId="060A2008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4D7B7719" w14:textId="77777777" w:rsidR="00D46515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="00C424AC" w:rsidRPr="00165FA8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“Todos estão fora do intervalo”);</w:t>
      </w:r>
    </w:p>
    <w:p w14:paraId="1494C9A9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FIM_SE</w:t>
      </w:r>
    </w:p>
    <w:p w14:paraId="2B090820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4898227" w14:textId="77777777" w:rsidR="00D46515" w:rsidRPr="008A259A" w:rsidRDefault="00D46515" w:rsidP="00113F9A">
      <w:pPr>
        <w:rPr>
          <w:rFonts w:ascii="Courier New" w:hAnsi="Courier New" w:cs="Courier New"/>
          <w:b/>
        </w:rPr>
      </w:pPr>
    </w:p>
    <w:p w14:paraId="7A52D36D" w14:textId="77777777" w:rsidR="00113F9A" w:rsidRPr="008A259A" w:rsidRDefault="00113F9A" w:rsidP="00113F9A"/>
    <w:p w14:paraId="568604D1" w14:textId="3477B7B2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 xml:space="preserve">Faça um algoritmo que receba a idade de 75 pessoas e mostre uma mensagem informando "maior de idade" ou "menor de idade" para cada uma dessas pessoas. Considere </w:t>
      </w:r>
      <w:r w:rsidR="0049136F">
        <w:t>como m</w:t>
      </w:r>
      <w:r w:rsidRPr="008A259A">
        <w:t>a</w:t>
      </w:r>
      <w:r w:rsidR="0049136F">
        <w:t>ior de</w:t>
      </w:r>
      <w:r w:rsidRPr="008A259A">
        <w:t xml:space="preserve"> idade a partir de 18 anos</w:t>
      </w:r>
      <w:r w:rsidR="0049136F">
        <w:t>.</w:t>
      </w:r>
      <w:r w:rsidRPr="008A259A">
        <w:t xml:space="preserve"> </w:t>
      </w:r>
    </w:p>
    <w:p w14:paraId="2FA5043D" w14:textId="68A0542D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6E73A874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lastRenderedPageBreak/>
        <w:t>Algoritmo</w:t>
      </w:r>
      <w:r w:rsidRPr="008A259A">
        <w:rPr>
          <w:rFonts w:ascii="Courier New" w:hAnsi="Courier New" w:cs="Courier New"/>
        </w:rPr>
        <w:t xml:space="preserve"> Idade</w:t>
      </w:r>
    </w:p>
    <w:p w14:paraId="661264DF" w14:textId="77777777" w:rsidR="00D46515" w:rsidRPr="008A259A" w:rsidRDefault="00D46515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AB4AD3B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idade</w:t>
      </w:r>
      <w:proofErr w:type="gramEnd"/>
      <w:r w:rsidRPr="008A259A">
        <w:rPr>
          <w:rFonts w:ascii="Courier New" w:hAnsi="Courier New" w:cs="Courier New"/>
        </w:rPr>
        <w:t>[</w:t>
      </w:r>
      <w:r w:rsidR="00D06AB8">
        <w:rPr>
          <w:rFonts w:ascii="Courier New" w:hAnsi="Courier New" w:cs="Courier New"/>
        </w:rPr>
        <w:t>75</w:t>
      </w:r>
      <w:r w:rsidRPr="008A259A">
        <w:rPr>
          <w:rFonts w:ascii="Courier New" w:hAnsi="Courier New" w:cs="Courier New"/>
        </w:rPr>
        <w:t>]:</w:t>
      </w:r>
      <w:r w:rsidR="00C424AC" w:rsidRPr="00165FA8">
        <w:rPr>
          <w:rFonts w:ascii="Courier New" w:hAnsi="Courier New" w:cs="Courier New"/>
          <w:b/>
        </w:rPr>
        <w:t>inteiro</w:t>
      </w:r>
    </w:p>
    <w:p w14:paraId="306691B1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 xml:space="preserve">; // </w:t>
      </w:r>
      <w:proofErr w:type="spellStart"/>
      <w:r w:rsidRPr="008A259A">
        <w:rPr>
          <w:rFonts w:ascii="Courier New" w:hAnsi="Courier New" w:cs="Courier New"/>
        </w:rPr>
        <w:t>Iterador</w:t>
      </w:r>
      <w:proofErr w:type="spellEnd"/>
    </w:p>
    <w:p w14:paraId="69F0044C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7E1BF03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>&lt;- 1;</w:t>
      </w:r>
    </w:p>
    <w:p w14:paraId="6A69A30A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</w:p>
    <w:p w14:paraId="71A0A560" w14:textId="77777777" w:rsidR="00D46515" w:rsidRPr="00EB5002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 xml:space="preserve">i &lt;= </w:t>
      </w:r>
      <w:proofErr w:type="gramStart"/>
      <w:r w:rsidRPr="008A259A">
        <w:rPr>
          <w:rFonts w:ascii="Courier New" w:hAnsi="Courier New" w:cs="Courier New"/>
        </w:rPr>
        <w:t>75</w:t>
      </w:r>
      <w:r w:rsidR="00C349AE">
        <w:rPr>
          <w:rFonts w:ascii="Courier New" w:hAnsi="Courier New" w:cs="Courier New"/>
        </w:rPr>
        <w:t>)</w:t>
      </w:r>
      <w:r w:rsidR="00EB5002">
        <w:rPr>
          <w:rFonts w:ascii="Courier New" w:hAnsi="Courier New" w:cs="Courier New"/>
          <w:b/>
        </w:rPr>
        <w:t>FAÇA</w:t>
      </w:r>
      <w:proofErr w:type="gramEnd"/>
    </w:p>
    <w:p w14:paraId="3AF53F8C" w14:textId="77777777" w:rsidR="00D46515" w:rsidRPr="008A259A" w:rsidRDefault="00D46515" w:rsidP="00FE35B7">
      <w:pPr>
        <w:ind w:left="1080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idade[i]</w:t>
      </w:r>
      <w:r w:rsidRPr="008A259A">
        <w:rPr>
          <w:rFonts w:ascii="Courier New" w:hAnsi="Courier New" w:cs="Courier New"/>
        </w:rPr>
        <w:t>);</w:t>
      </w:r>
    </w:p>
    <w:p w14:paraId="6D93B872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</w:rPr>
      </w:pPr>
    </w:p>
    <w:p w14:paraId="5717DE68" w14:textId="77777777" w:rsidR="00D46515" w:rsidRPr="008A259A" w:rsidRDefault="00D46515" w:rsidP="00FE35B7">
      <w:pPr>
        <w:ind w:left="1080" w:firstLine="708"/>
        <w:jc w:val="left"/>
        <w:rPr>
          <w:rFonts w:ascii="Courier New" w:hAnsi="Courier New" w:cs="Courier New"/>
          <w:b/>
        </w:rPr>
      </w:pPr>
      <w:proofErr w:type="gramStart"/>
      <w:r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idade[i] &gt;=18</w:t>
      </w:r>
      <w:r w:rsidR="00C349AE">
        <w:rPr>
          <w:rFonts w:ascii="Courier New" w:hAnsi="Courier New" w:cs="Courier New"/>
        </w:rPr>
        <w:t>)</w:t>
      </w:r>
      <w:r w:rsidR="00EB5002">
        <w:rPr>
          <w:rFonts w:ascii="Courier New" w:hAnsi="Courier New" w:cs="Courier New"/>
          <w:b/>
        </w:rPr>
        <w:t>ENTÃO</w:t>
      </w:r>
    </w:p>
    <w:p w14:paraId="49BC1253" w14:textId="77777777" w:rsidR="00D46515" w:rsidRPr="008A259A" w:rsidRDefault="00D46515" w:rsidP="00FE35B7">
      <w:pPr>
        <w:ind w:left="1416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“Maior de idade”);</w:t>
      </w:r>
    </w:p>
    <w:p w14:paraId="4F17CC20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5EFEB686" w14:textId="77777777" w:rsidR="00E07B7F" w:rsidRPr="008A259A" w:rsidRDefault="00E07B7F" w:rsidP="00FE35B7">
      <w:pPr>
        <w:ind w:left="1416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“Menor de idade”);</w:t>
      </w:r>
    </w:p>
    <w:p w14:paraId="6CAD16C8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474FEA45" w14:textId="77777777" w:rsidR="00E07B7F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</w:p>
    <w:p w14:paraId="5FDB3D65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FIM_ENQUANTO</w:t>
      </w:r>
    </w:p>
    <w:p w14:paraId="78CF2DD8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</w:p>
    <w:p w14:paraId="3F1EB5B9" w14:textId="77777777" w:rsidR="00D46515" w:rsidRPr="008A259A" w:rsidRDefault="00D46515" w:rsidP="00D46515">
      <w:pPr>
        <w:ind w:firstLine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82E5699" w14:textId="77777777" w:rsidR="000508D2" w:rsidRPr="008A259A" w:rsidRDefault="000508D2" w:rsidP="000508D2"/>
    <w:p w14:paraId="44BCDDA2" w14:textId="77777777" w:rsidR="000508D2" w:rsidRDefault="000508D2" w:rsidP="005E401F">
      <w:pPr>
        <w:pStyle w:val="Ttulo3"/>
      </w:pPr>
      <w:r>
        <w:t>1.9 - TDP</w:t>
      </w:r>
    </w:p>
    <w:p w14:paraId="6F0CF43B" w14:textId="77777777" w:rsidR="00C77BC1" w:rsidRDefault="00AD42F6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02315403" w14:textId="77777777" w:rsidR="00EE652F" w:rsidRDefault="00EE652F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</w:p>
    <w:p w14:paraId="795F85A1" w14:textId="63D68BEB" w:rsidR="00607EAD" w:rsidRPr="001D3AF1" w:rsidRDefault="00607EAD" w:rsidP="00607EAD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 </w:t>
      </w:r>
      <w:r>
        <w:rPr>
          <w:rFonts w:ascii="Tahoma-Bold" w:hAnsi="Tahoma-Bold" w:cs="Tahoma-Bold"/>
          <w:b/>
          <w:bCs/>
          <w:sz w:val="20"/>
          <w:szCs w:val="20"/>
        </w:rPr>
        <w:t xml:space="preserve">TDP, </w:t>
      </w:r>
      <w:r>
        <w:rPr>
          <w:rFonts w:ascii="Tahoma" w:hAnsi="Tahoma" w:cs="Tahoma"/>
          <w:sz w:val="20"/>
          <w:szCs w:val="20"/>
        </w:rPr>
        <w:t xml:space="preserve">ou </w:t>
      </w:r>
      <w:r>
        <w:rPr>
          <w:rFonts w:ascii="Tahoma-Bold" w:hAnsi="Tahoma-Bold" w:cs="Tahoma-Bold"/>
          <w:b/>
          <w:bCs/>
          <w:sz w:val="20"/>
          <w:szCs w:val="20"/>
        </w:rPr>
        <w:t>Trabalho de Desenvolvimento Prático</w:t>
      </w:r>
      <w:r>
        <w:rPr>
          <w:rFonts w:ascii="Tahoma" w:hAnsi="Tahoma" w:cs="Tahoma"/>
          <w:sz w:val="20"/>
          <w:szCs w:val="20"/>
        </w:rPr>
        <w:t>, é um projeto prático no qual você criará uma aplicação orientada a objetos completa, do início ao fim.</w:t>
      </w:r>
    </w:p>
    <w:p w14:paraId="1BBB9270" w14:textId="77777777" w:rsidR="00607EAD" w:rsidRDefault="00607EAD" w:rsidP="001D3A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</w:p>
    <w:p w14:paraId="014CD7EA" w14:textId="16C8A0B6" w:rsidR="00AD42F6" w:rsidRDefault="00AD42F6" w:rsidP="001D3AF1">
      <w:pPr>
        <w:autoSpaceDE w:val="0"/>
        <w:autoSpaceDN w:val="0"/>
        <w:adjustRightInd w:val="0"/>
        <w:spacing w:before="0" w:after="0"/>
      </w:pPr>
      <w:r>
        <w:rPr>
          <w:rFonts w:ascii="Tahoma" w:hAnsi="Tahoma" w:cs="Tahoma"/>
          <w:sz w:val="20"/>
          <w:szCs w:val="20"/>
        </w:rPr>
        <w:t>Es</w:t>
      </w:r>
      <w:r w:rsidR="003B254B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>e projeto não se trata de simples programação. Você conhecerá diversas etapas da concepção de um aplicativo. Desde o amadurecimento da ideia, passando pela fase de análise, modelagem, até a fase de desenvolvimento em si. Nas primeiras aulas, enquanto os conhecimentos em programação orientada a objetos não estiverem maduros, você participará da fase analítica do projeto, logo após isso, você passará para a fase de programação, arquitetura e assim por diante. Serão mostradas competências suficientes para que você possa criar um programa independente.</w:t>
      </w:r>
    </w:p>
    <w:p w14:paraId="38C2942F" w14:textId="77777777" w:rsidR="00607EAD" w:rsidRDefault="00607EAD" w:rsidP="00A32469"/>
    <w:p w14:paraId="76D66AC7" w14:textId="77777777" w:rsidR="007C70F1" w:rsidRPr="00C319B7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sz w:val="20"/>
          <w:szCs w:val="20"/>
        </w:rPr>
      </w:pPr>
      <w:r w:rsidRPr="00C319B7">
        <w:rPr>
          <w:rFonts w:ascii="Tahoma-Bold" w:hAnsi="Tahoma-Bold" w:cs="Tahoma-Bold"/>
          <w:b/>
          <w:bCs/>
          <w:sz w:val="20"/>
          <w:szCs w:val="20"/>
        </w:rPr>
        <w:t>Definição inicial do trabalho</w:t>
      </w:r>
    </w:p>
    <w:p w14:paraId="1A198B89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color w:val="0048F3"/>
          <w:sz w:val="28"/>
          <w:szCs w:val="28"/>
        </w:rPr>
      </w:pPr>
    </w:p>
    <w:p w14:paraId="1ACB3B66" w14:textId="77777777" w:rsidR="007C70F1" w:rsidRPr="00C319B7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sz w:val="20"/>
          <w:szCs w:val="20"/>
        </w:rPr>
      </w:pPr>
      <w:r w:rsidRPr="00C319B7">
        <w:rPr>
          <w:rFonts w:ascii="Tahoma-Bold" w:hAnsi="Tahoma-Bold" w:cs="Tahoma-Bold"/>
          <w:b/>
          <w:bCs/>
          <w:sz w:val="20"/>
          <w:szCs w:val="20"/>
        </w:rPr>
        <w:t>Você foi alocado no projeto Filmes</w:t>
      </w:r>
    </w:p>
    <w:p w14:paraId="610AD059" w14:textId="77777777" w:rsid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48F3"/>
          <w:sz w:val="24"/>
        </w:rPr>
      </w:pPr>
    </w:p>
    <w:p w14:paraId="34781638" w14:textId="14225B1A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Você é um programador iniciante em uma grande empresa de </w:t>
      </w:r>
      <w:r w:rsidRPr="00C319B7">
        <w:rPr>
          <w:rFonts w:ascii="Tahoma" w:hAnsi="Tahoma" w:cs="Tahoma"/>
          <w:i/>
          <w:color w:val="000000"/>
          <w:sz w:val="20"/>
          <w:szCs w:val="20"/>
        </w:rPr>
        <w:t>software</w:t>
      </w:r>
      <w:r>
        <w:rPr>
          <w:rFonts w:ascii="Tahoma" w:hAnsi="Tahoma" w:cs="Tahoma"/>
          <w:color w:val="000000"/>
          <w:sz w:val="20"/>
          <w:szCs w:val="20"/>
        </w:rPr>
        <w:t>. Essa empresa gosta de colocar seus novos funcionários à prova para avaliá-los na capacidade de tomada de decisão. Você será avaliado.</w:t>
      </w:r>
    </w:p>
    <w:p w14:paraId="70995D4A" w14:textId="76F7F103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Na hierarquia de uma empresa comum, sempre há um gerente de projetos liderando um grupo de programadores. O trabalho de um gerente de projetos consiste também em coletar informações do cliente sobre o projeto, delegar atividades ao time e criar métricas para alocação de recursos (humanos) nos projetos futuros.</w:t>
      </w:r>
    </w:p>
    <w:p w14:paraId="0B789BE1" w14:textId="337225E3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Certo dia, você ouviu Nelson, seu gerente de projetos, conversando sobre um novo projeto com o diretor da empresa. Você não ouviu muito bem, mas conseguiu entender que se tratava de algo envolvendo filmes.</w:t>
      </w:r>
    </w:p>
    <w:p w14:paraId="3D2444BD" w14:textId="77777777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2D00B040" w14:textId="77777777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-Bold" w:hAnsi="Tahoma-Bold" w:cs="Tahoma-Bold"/>
          <w:b/>
          <w:bCs/>
          <w:color w:val="000000"/>
          <w:sz w:val="20"/>
          <w:szCs w:val="20"/>
        </w:rPr>
      </w:pPr>
      <w:r>
        <w:rPr>
          <w:rFonts w:ascii="Tahoma-Bold" w:hAnsi="Tahoma-Bold" w:cs="Tahoma-Bold"/>
          <w:b/>
          <w:bCs/>
          <w:color w:val="000000"/>
          <w:sz w:val="20"/>
          <w:szCs w:val="20"/>
        </w:rPr>
        <w:t>Nelson está doente e precisa de um substituto</w:t>
      </w:r>
    </w:p>
    <w:p w14:paraId="6C555999" w14:textId="1A4D1489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Nelson agendou uma reunião para a semana seguinte para conversar com os desenvolvedores da empresa sobre o novo projeto e sobre a situação de saúde dele. Ele precisará de um substituto.</w:t>
      </w:r>
    </w:p>
    <w:p w14:paraId="41A89299" w14:textId="35E65116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Que tal pesquisar um pouco mais sobre o assunto e ganhar destaque aos olhos de Nelson? Quem sabe você não o substitui no período de licença médica?</w:t>
      </w:r>
    </w:p>
    <w:p w14:paraId="331DE66C" w14:textId="77777777" w:rsid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7B0CDB3C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sz w:val="28"/>
          <w:szCs w:val="28"/>
        </w:rPr>
      </w:pPr>
      <w:r w:rsidRPr="007C70F1">
        <w:rPr>
          <w:rFonts w:ascii="Tahoma-Bold" w:hAnsi="Tahoma-Bold" w:cs="Tahoma-Bold"/>
          <w:bCs/>
          <w:sz w:val="28"/>
          <w:szCs w:val="28"/>
        </w:rPr>
        <w:t>Tarefa</w:t>
      </w:r>
    </w:p>
    <w:p w14:paraId="20910F1A" w14:textId="37437CF7" w:rsidR="007C70F1" w:rsidRDefault="007C70F1" w:rsidP="007C70F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Pesquise na internet sites que falam sobre filmes. Tente procurar aplicativos (móveis ou desktop) relacionados a filmes.</w:t>
      </w:r>
    </w:p>
    <w:p w14:paraId="5FC182A5" w14:textId="77777777" w:rsidR="007C70F1" w:rsidRDefault="007C70F1" w:rsidP="007C70F1"/>
    <w:p w14:paraId="46C4E6BA" w14:textId="61E01446" w:rsidR="0084444E" w:rsidRPr="00AE24FE" w:rsidRDefault="00A824C1" w:rsidP="00A32469">
      <w:pPr>
        <w:rPr>
          <w:b/>
        </w:rPr>
      </w:pPr>
      <w:r>
        <w:t>Educador, o</w:t>
      </w:r>
      <w:r w:rsidR="0084444E" w:rsidRPr="00B805D6">
        <w:t xml:space="preserve"> projeto do livro de POO consiste em</w:t>
      </w:r>
      <w:r w:rsidR="00AE24FE">
        <w:t xml:space="preserve"> criar uma aplicação desktop utilizando Java e os conceitos de POO. O projeto prático será um pequeno sistema que gerencia um catálogo de filmes. O usuário poderá consultar, adicionar, editar e deletar filmes, atores, produtores</w:t>
      </w:r>
      <w:r w:rsidR="00B0516E">
        <w:t xml:space="preserve"> e</w:t>
      </w:r>
      <w:r w:rsidR="00AE24FE">
        <w:t xml:space="preserve"> produtoras</w:t>
      </w:r>
      <w:r w:rsidR="00B0516E">
        <w:t>,</w:t>
      </w:r>
      <w:r w:rsidR="00AE24FE">
        <w:t xml:space="preserve"> que estarão relacionados entre si. A unidade 4 apresenta imagens de como o sistema deverá se aparentar. </w:t>
      </w:r>
      <w:r w:rsidR="000D6CC2">
        <w:t>As demais unidades possuem o passo</w:t>
      </w:r>
      <w:r w:rsidR="00B0516E">
        <w:t xml:space="preserve"> </w:t>
      </w:r>
      <w:r w:rsidR="000D6CC2">
        <w:t>a</w:t>
      </w:r>
      <w:r w:rsidR="00B0516E">
        <w:t xml:space="preserve"> </w:t>
      </w:r>
      <w:r w:rsidR="000D6CC2">
        <w:t xml:space="preserve">passo </w:t>
      </w:r>
      <w:r w:rsidR="00AE24FE">
        <w:t>para a reprodução des</w:t>
      </w:r>
      <w:r w:rsidR="003B254B">
        <w:t>s</w:t>
      </w:r>
      <w:r w:rsidR="00AE24FE">
        <w:t>e sistema. Consulte-as e reproduza o passo</w:t>
      </w:r>
      <w:r w:rsidR="00B0516E">
        <w:t xml:space="preserve"> </w:t>
      </w:r>
      <w:r w:rsidR="00AE24FE">
        <w:t>a</w:t>
      </w:r>
      <w:r w:rsidR="00B0516E">
        <w:t xml:space="preserve"> </w:t>
      </w:r>
      <w:r w:rsidR="00AE24FE">
        <w:t xml:space="preserve">passo com antecedência para que não haja problemas durante a aula. </w:t>
      </w:r>
      <w:r w:rsidR="00B0516E">
        <w:t>T</w:t>
      </w:r>
      <w:r>
        <w:t>enha</w:t>
      </w:r>
      <w:r w:rsidR="000D6CC2">
        <w:t xml:space="preserve"> domínio total sobre es</w:t>
      </w:r>
      <w:r w:rsidR="00B0516E">
        <w:t>s</w:t>
      </w:r>
      <w:r w:rsidR="000D6CC2">
        <w:t>e projeto</w:t>
      </w:r>
      <w:r w:rsidR="00B0516E">
        <w:t>!</w:t>
      </w:r>
    </w:p>
    <w:p w14:paraId="0AD45B0B" w14:textId="6C1C7DD1" w:rsidR="00A32469" w:rsidRDefault="00A824C1" w:rsidP="00A32469">
      <w:r>
        <w:t>O</w:t>
      </w:r>
      <w:r w:rsidR="00A32469" w:rsidRPr="008A259A">
        <w:t xml:space="preserve"> aluno ainda não tem </w:t>
      </w:r>
      <w:r>
        <w:t>conhecimento</w:t>
      </w:r>
      <w:r w:rsidRPr="008A259A">
        <w:t xml:space="preserve"> </w:t>
      </w:r>
      <w:r w:rsidR="00A32469" w:rsidRPr="008A259A">
        <w:t>suficiente para programar</w:t>
      </w:r>
      <w:r w:rsidR="00B0516E">
        <w:t xml:space="preserve">, sendo assim, ele deverá pesquisar </w:t>
      </w:r>
      <w:r w:rsidR="00B0516E" w:rsidRPr="008A259A">
        <w:t>refer</w:t>
      </w:r>
      <w:r w:rsidR="00B0516E">
        <w:t>ê</w:t>
      </w:r>
      <w:r w:rsidR="00B0516E" w:rsidRPr="008A259A">
        <w:t>ncias e utilitários famosos que falem sobre filmes</w:t>
      </w:r>
      <w:r w:rsidR="00B0516E">
        <w:t xml:space="preserve"> em </w:t>
      </w:r>
      <w:r w:rsidR="00B0516E" w:rsidRPr="008A259A">
        <w:t xml:space="preserve">sites, aplicativos, canais do </w:t>
      </w:r>
      <w:proofErr w:type="spellStart"/>
      <w:r w:rsidR="00B0516E" w:rsidRPr="008A259A">
        <w:t>Youtube</w:t>
      </w:r>
      <w:proofErr w:type="spellEnd"/>
      <w:r w:rsidR="00B0516E" w:rsidRPr="008A259A">
        <w:t xml:space="preserve">, páginas do </w:t>
      </w:r>
      <w:proofErr w:type="spellStart"/>
      <w:r w:rsidR="00B0516E" w:rsidRPr="008A259A">
        <w:t>Facebook</w:t>
      </w:r>
      <w:proofErr w:type="spellEnd"/>
      <w:r w:rsidR="00B0516E" w:rsidRPr="008A259A">
        <w:t>, blogs, fóruns e etc</w:t>
      </w:r>
      <w:r w:rsidR="00B0516E">
        <w:t xml:space="preserve">. </w:t>
      </w:r>
      <w:r w:rsidR="00B0516E" w:rsidRPr="008A259A">
        <w:t>O intuito principal é coletar padrões evidentes des</w:t>
      </w:r>
      <w:r w:rsidR="00031B39">
        <w:t>s</w:t>
      </w:r>
      <w:r w:rsidR="00B0516E" w:rsidRPr="008A259A">
        <w:t>es canais na hora de apresentar informações de um filme</w:t>
      </w:r>
      <w:r w:rsidR="00B0516E">
        <w:t xml:space="preserve">, como os </w:t>
      </w:r>
      <w:r w:rsidR="00B0516E" w:rsidRPr="008A259A">
        <w:t>catálogos de filmes</w:t>
      </w:r>
      <w:r w:rsidR="00B0516E">
        <w:t xml:space="preserve"> que</w:t>
      </w:r>
      <w:r w:rsidR="00B0516E" w:rsidRPr="008A259A">
        <w:t xml:space="preserve"> apresentam o </w:t>
      </w:r>
      <w:r w:rsidR="00B0516E">
        <w:t>t</w:t>
      </w:r>
      <w:r w:rsidR="00B0516E" w:rsidRPr="008A259A">
        <w:t>ítulo do filme, ano de lançamento, sinopse e elenco principal.</w:t>
      </w:r>
      <w:r w:rsidR="00B0516E">
        <w:t xml:space="preserve"> </w:t>
      </w:r>
      <w:r w:rsidR="00A32469" w:rsidRPr="008A259A">
        <w:t xml:space="preserve"> Esta parte do projeto deve ser como uma dinâmica em grupo</w:t>
      </w:r>
      <w:r w:rsidR="0024105B">
        <w:t xml:space="preserve"> para o aluno</w:t>
      </w:r>
      <w:r w:rsidR="00A32469" w:rsidRPr="008A259A">
        <w:t xml:space="preserve">. </w:t>
      </w:r>
    </w:p>
    <w:p w14:paraId="2CD98BD6" w14:textId="77777777" w:rsidR="00561E8D" w:rsidRDefault="00561E8D" w:rsidP="00A32469"/>
    <w:p w14:paraId="30D64AD0" w14:textId="77777777" w:rsidR="00561E8D" w:rsidRPr="008A259A" w:rsidRDefault="00561E8D" w:rsidP="00561E8D">
      <w:pPr>
        <w:pBdr>
          <w:bottom w:val="single" w:sz="4" w:space="1" w:color="auto"/>
        </w:pBdr>
        <w:rPr>
          <w:rFonts w:eastAsia="Times New Roman"/>
        </w:rPr>
      </w:pPr>
    </w:p>
    <w:p w14:paraId="0FB576F0" w14:textId="77777777" w:rsidR="000508D2" w:rsidRPr="008A259A" w:rsidRDefault="000508D2" w:rsidP="000508D2">
      <w:pPr>
        <w:spacing w:line="300" w:lineRule="auto"/>
      </w:pPr>
    </w:p>
    <w:p w14:paraId="3F9EA6F3" w14:textId="77777777" w:rsid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1199A3AF" w14:textId="77777777" w:rsidR="005D1D9D" w:rsidRPr="005D1D9D" w:rsidRDefault="005D1D9D" w:rsidP="005D1D9D">
      <w:pPr>
        <w:rPr>
          <w:rFonts w:ascii="Times New Roman" w:hAnsi="Times New Roman"/>
          <w:sz w:val="24"/>
        </w:rPr>
      </w:pPr>
      <w:r w:rsidRPr="005D1D9D">
        <w:rPr>
          <w:shd w:val="clear" w:color="auto" w:fill="FFFFFF"/>
        </w:rPr>
        <w:t>Você, Educador, deve agregar novos conhecimentos sobre os assuntos desta aula. Conheça algumas sugestões de conteúdos:</w:t>
      </w:r>
    </w:p>
    <w:p w14:paraId="37213333" w14:textId="77777777" w:rsidR="005D1D9D" w:rsidRPr="00561E8D" w:rsidRDefault="005D1D9D" w:rsidP="00561E8D"/>
    <w:p w14:paraId="02F35848" w14:textId="29DC7C78" w:rsidR="005D1D9D" w:rsidRPr="005D1D9D" w:rsidRDefault="005D1D9D" w:rsidP="005D1D9D">
      <w:pPr>
        <w:numPr>
          <w:ilvl w:val="0"/>
          <w:numId w:val="50"/>
        </w:numPr>
        <w:shd w:val="clear" w:color="auto" w:fill="FFFFFF"/>
        <w:spacing w:before="0" w:after="0"/>
        <w:rPr>
          <w:rFonts w:ascii="Arial" w:eastAsia="Times New Roman" w:hAnsi="Arial" w:cs="Arial"/>
          <w:color w:val="222222"/>
          <w:sz w:val="19"/>
          <w:szCs w:val="19"/>
        </w:rPr>
      </w:pPr>
      <w:bookmarkStart w:id="8" w:name="_GoBack"/>
      <w:r w:rsidRPr="005D1D9D">
        <w:rPr>
          <w:rFonts w:ascii="Arial" w:eastAsia="Times New Roman" w:hAnsi="Arial" w:cs="Arial"/>
          <w:color w:val="222222"/>
          <w:sz w:val="19"/>
          <w:szCs w:val="19"/>
        </w:rPr>
        <w:t xml:space="preserve">Leia a obra </w:t>
      </w:r>
      <w:proofErr w:type="spellStart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>History</w:t>
      </w:r>
      <w:proofErr w:type="spellEnd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>of</w:t>
      </w:r>
      <w:proofErr w:type="spellEnd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>Programming</w:t>
      </w:r>
      <w:proofErr w:type="spellEnd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>Languages</w:t>
      </w:r>
      <w:proofErr w:type="spellEnd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-</w:t>
      </w:r>
      <w:r w:rsidR="007E31B3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>Acm</w:t>
      </w:r>
      <w:proofErr w:type="spellEnd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>Monograph</w:t>
      </w:r>
      <w:proofErr w:type="spellEnd"/>
      <w:r w:rsidR="00FA1085"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Series</w:t>
      </w:r>
      <w:r w:rsidRPr="005D1D9D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, </w:t>
      </w:r>
      <w:r w:rsidRPr="005D1D9D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do autor R. L </w:t>
      </w:r>
      <w:proofErr w:type="spellStart"/>
      <w:r w:rsidRPr="005D1D9D">
        <w:rPr>
          <w:rFonts w:ascii="Arial" w:eastAsia="Times New Roman" w:hAnsi="Arial" w:cs="Arial"/>
          <w:bCs/>
          <w:color w:val="222222"/>
          <w:sz w:val="19"/>
          <w:szCs w:val="19"/>
        </w:rPr>
        <w:t>Wexelblat</w:t>
      </w:r>
      <w:proofErr w:type="spellEnd"/>
      <w:r w:rsidR="00FA1085" w:rsidRPr="005D1D9D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14:paraId="5C7F8F2D" w14:textId="45D4EC3C" w:rsidR="00FA1085" w:rsidRPr="005D1D9D" w:rsidRDefault="005D1D9D" w:rsidP="005D1D9D">
      <w:pPr>
        <w:shd w:val="clear" w:color="auto" w:fill="FFFFFF"/>
        <w:spacing w:before="0" w:after="0"/>
        <w:ind w:left="720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5D1D9D">
        <w:rPr>
          <w:rFonts w:ascii="Arial" w:eastAsia="Times New Roman" w:hAnsi="Arial" w:cs="Arial"/>
          <w:color w:val="222222"/>
          <w:sz w:val="19"/>
          <w:szCs w:val="19"/>
        </w:rPr>
        <w:t>Este livro apresenta: Um histórico completo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das linguagens de programação até os anos 80. Lendo este livro podemos entender toda a evolução das linguagens de programação e perceber como a evolução dos computadores está fortemente relacionada com ela.</w:t>
      </w:r>
    </w:p>
    <w:bookmarkEnd w:id="8"/>
    <w:p w14:paraId="3599E1F4" w14:textId="3D2CC8A8" w:rsidR="00900C90" w:rsidRPr="00561E8D" w:rsidRDefault="00900C90" w:rsidP="005D1D9D">
      <w:pPr>
        <w:pStyle w:val="PargrafodaLista"/>
      </w:pPr>
    </w:p>
    <w:p w14:paraId="425A64D3" w14:textId="25D31DF4" w:rsidR="00900C90" w:rsidRDefault="00900C90" w:rsidP="00900C90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REFERÊNCIAS</w:t>
      </w:r>
    </w:p>
    <w:p w14:paraId="216A8ED7" w14:textId="1D2C570B" w:rsidR="00866B07" w:rsidRPr="00866B07" w:rsidRDefault="00866B07" w:rsidP="00866B07">
      <w:pPr>
        <w:pStyle w:val="PargrafodaLista"/>
        <w:numPr>
          <w:ilvl w:val="0"/>
          <w:numId w:val="50"/>
        </w:numPr>
        <w:jc w:val="left"/>
        <w:rPr>
          <w:ins w:id="9" w:author="Willian" w:date="2016-12-13T20:39:00Z"/>
        </w:rPr>
      </w:pPr>
      <w:r>
        <w:t xml:space="preserve">WIKIPÉDIA. </w:t>
      </w:r>
      <w:proofErr w:type="spellStart"/>
      <w:r w:rsidRPr="00E56F0A">
        <w:rPr>
          <w:b/>
        </w:rPr>
        <w:t>Programming</w:t>
      </w:r>
      <w:proofErr w:type="spellEnd"/>
      <w:r w:rsidRPr="00E56F0A">
        <w:rPr>
          <w:b/>
        </w:rPr>
        <w:t xml:space="preserve"> </w:t>
      </w:r>
      <w:proofErr w:type="spellStart"/>
      <w:r w:rsidRPr="00E56F0A">
        <w:rPr>
          <w:b/>
        </w:rPr>
        <w:t>Language</w:t>
      </w:r>
      <w:proofErr w:type="spellEnd"/>
      <w:r w:rsidRPr="00E56F0A">
        <w:rPr>
          <w:b/>
        </w:rPr>
        <w:t xml:space="preserve"> </w:t>
      </w:r>
      <w:proofErr w:type="spellStart"/>
      <w:r w:rsidRPr="00E56F0A">
        <w:rPr>
          <w:b/>
        </w:rPr>
        <w:t>Structures</w:t>
      </w:r>
      <w:proofErr w:type="spellEnd"/>
      <w:r w:rsidR="008A0CF9">
        <w:rPr>
          <w:b/>
        </w:rPr>
        <w:t>.</w:t>
      </w:r>
      <w:r w:rsidRPr="00E56F0A"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>Disponível em: &lt;</w:t>
      </w:r>
      <w:r w:rsidRPr="00866B07">
        <w:rPr>
          <w:rFonts w:ascii="Arial" w:hAnsi="Arial" w:cs="Arial"/>
          <w:sz w:val="19"/>
          <w:szCs w:val="19"/>
          <w:shd w:val="clear" w:color="auto" w:fill="FFFFFF"/>
        </w:rPr>
        <w:t>https://pt.wikipedia.org/wiki/Linguagem_de_programa%C3%A7%C3%A3</w:t>
      </w:r>
      <w:r>
        <w:rPr>
          <w:rFonts w:ascii="Arial" w:hAnsi="Arial" w:cs="Arial"/>
          <w:sz w:val="19"/>
          <w:szCs w:val="19"/>
          <w:shd w:val="clear" w:color="auto" w:fill="FFFFFF"/>
        </w:rPr>
        <w:t>o&gt;</w:t>
      </w:r>
      <w:r>
        <w:t>.</w:t>
      </w:r>
      <w:r w:rsidRPr="00E56F0A"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 xml:space="preserve">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 xml:space="preserve">. </w:t>
      </w:r>
    </w:p>
    <w:p w14:paraId="72A00A21" w14:textId="4BC54251" w:rsidR="002919E9" w:rsidRPr="008A259A" w:rsidRDefault="00D42018" w:rsidP="00866B07">
      <w:pPr>
        <w:pStyle w:val="PargrafodaLista"/>
        <w:numPr>
          <w:ilvl w:val="0"/>
          <w:numId w:val="54"/>
        </w:numPr>
        <w:jc w:val="left"/>
      </w:pPr>
      <w:r>
        <w:t xml:space="preserve">STACK OVERFLOW. </w:t>
      </w:r>
      <w:proofErr w:type="spellStart"/>
      <w:r w:rsidRPr="00D42018">
        <w:rPr>
          <w:b/>
        </w:rPr>
        <w:t>Newest</w:t>
      </w:r>
      <w:proofErr w:type="spellEnd"/>
      <w:r w:rsidRPr="00D42018">
        <w:rPr>
          <w:b/>
        </w:rPr>
        <w:t xml:space="preserve"> Java </w:t>
      </w:r>
      <w:proofErr w:type="spellStart"/>
      <w:r w:rsidRPr="00D42018">
        <w:rPr>
          <w:b/>
        </w:rPr>
        <w:t>Questions</w:t>
      </w:r>
      <w:proofErr w:type="spellEnd"/>
      <w:r>
        <w:t>. Disponível em: &lt;</w:t>
      </w:r>
      <w:r w:rsidRPr="00D42018">
        <w:t>http://stackoverflow.com/questions/tagged/java</w:t>
      </w:r>
      <w:r>
        <w:t xml:space="preserve">&gt;. 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14CC791E" w14:textId="77777777" w:rsidR="00900C90" w:rsidRDefault="00900C90" w:rsidP="00900C90"/>
    <w:p w14:paraId="0072EFF8" w14:textId="74329370" w:rsidR="00900C90" w:rsidRDefault="00900C90" w:rsidP="00900C90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</w:p>
    <w:p w14:paraId="0150364F" w14:textId="14B687AB" w:rsidR="00866B07" w:rsidRPr="008A259A" w:rsidRDefault="00866B07" w:rsidP="008A0CF9">
      <w:pPr>
        <w:pStyle w:val="PargrafodaLista"/>
        <w:numPr>
          <w:ilvl w:val="0"/>
          <w:numId w:val="38"/>
        </w:numPr>
        <w:jc w:val="left"/>
      </w:pPr>
      <w:r w:rsidRPr="008A259A">
        <w:t>GUJ</w:t>
      </w:r>
      <w:r>
        <w:t xml:space="preserve">. </w:t>
      </w:r>
      <w:r w:rsidR="008A0CF9">
        <w:rPr>
          <w:b/>
        </w:rPr>
        <w:t xml:space="preserve">Recente Java Tópicos. </w:t>
      </w:r>
      <w:r>
        <w:t>Disponível em</w:t>
      </w:r>
      <w:r w:rsidRPr="008A259A">
        <w:t xml:space="preserve">: </w:t>
      </w:r>
      <w:r>
        <w:t>&lt;</w:t>
      </w:r>
      <w:r w:rsidRPr="00866B07">
        <w:t>http://www.guj.com.br/c/programacao/java</w:t>
      </w:r>
      <w:r>
        <w:t xml:space="preserve">&gt;.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>.</w:t>
      </w:r>
    </w:p>
    <w:p w14:paraId="7D403416" w14:textId="417B00FD" w:rsidR="00866B07" w:rsidRPr="008A259A" w:rsidRDefault="008A0CF9" w:rsidP="008A0CF9">
      <w:pPr>
        <w:pStyle w:val="PargrafodaLista"/>
        <w:numPr>
          <w:ilvl w:val="0"/>
          <w:numId w:val="38"/>
        </w:numPr>
        <w:jc w:val="left"/>
      </w:pPr>
      <w:r>
        <w:t xml:space="preserve">DEVMEDIA. </w:t>
      </w:r>
      <w:r>
        <w:rPr>
          <w:b/>
        </w:rPr>
        <w:t xml:space="preserve">Canal Java. </w:t>
      </w:r>
      <w:r>
        <w:t>Disponível em</w:t>
      </w:r>
      <w:r w:rsidR="00866B07" w:rsidRPr="008A259A">
        <w:t xml:space="preserve">: </w:t>
      </w:r>
      <w:r>
        <w:t>&lt;</w:t>
      </w:r>
      <w:r w:rsidR="00866B07" w:rsidRPr="008A0CF9">
        <w:t>http://www.devmedia.com.br/java</w:t>
      </w:r>
      <w:r>
        <w:t>&gt;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58B03759" w14:textId="545F9818" w:rsidR="008A0CF9" w:rsidRPr="008A0CF9" w:rsidRDefault="008A0CF9" w:rsidP="008A0CF9">
      <w:pPr>
        <w:pStyle w:val="PargrafodaLista"/>
        <w:numPr>
          <w:ilvl w:val="0"/>
          <w:numId w:val="38"/>
        </w:numPr>
        <w:jc w:val="left"/>
        <w:rPr>
          <w:lang w:val="en-US"/>
        </w:rPr>
      </w:pPr>
      <w:r>
        <w:rPr>
          <w:lang w:val="en-US"/>
        </w:rPr>
        <w:t xml:space="preserve">JAVAFREE.  </w:t>
      </w:r>
      <w:r>
        <w:rPr>
          <w:b/>
          <w:lang w:val="en-US"/>
        </w:rPr>
        <w:t xml:space="preserve">Java Free.org. </w:t>
      </w:r>
      <w:r>
        <w:t>Disponível em</w:t>
      </w:r>
      <w:r w:rsidR="00866B07" w:rsidRPr="008A259A">
        <w:rPr>
          <w:lang w:val="en-US"/>
        </w:rPr>
        <w:t xml:space="preserve">: </w:t>
      </w:r>
      <w:r>
        <w:rPr>
          <w:lang w:val="en-US"/>
        </w:rPr>
        <w:t>&lt;</w:t>
      </w:r>
      <w:r w:rsidR="00866B07" w:rsidRPr="008A0CF9">
        <w:rPr>
          <w:lang w:val="en-US"/>
        </w:rPr>
        <w:t>http://javafree.uol.com.br</w:t>
      </w:r>
      <w:r>
        <w:rPr>
          <w:lang w:val="en-US"/>
        </w:rPr>
        <w:t xml:space="preserve">&gt;. 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0BC1BDC7" w14:textId="1B090485" w:rsidR="000508D2" w:rsidRPr="005D1D9D" w:rsidRDefault="008A0CF9" w:rsidP="008A0CF9">
      <w:pPr>
        <w:pStyle w:val="PargrafodaLista"/>
        <w:numPr>
          <w:ilvl w:val="0"/>
          <w:numId w:val="38"/>
        </w:numPr>
        <w:jc w:val="left"/>
        <w:rPr>
          <w:lang w:val="en-US"/>
        </w:rPr>
      </w:pPr>
      <w:r>
        <w:t xml:space="preserve">ORACLE. </w:t>
      </w:r>
      <w:r w:rsidRPr="008A0CF9">
        <w:rPr>
          <w:b/>
        </w:rPr>
        <w:t xml:space="preserve">Java™ Platform, Standard </w:t>
      </w:r>
      <w:proofErr w:type="spellStart"/>
      <w:r w:rsidRPr="008A0CF9">
        <w:rPr>
          <w:b/>
        </w:rPr>
        <w:t>Edition</w:t>
      </w:r>
      <w:proofErr w:type="spellEnd"/>
      <w:r w:rsidRPr="008A0CF9">
        <w:rPr>
          <w:b/>
        </w:rPr>
        <w:t xml:space="preserve"> 8 API </w:t>
      </w:r>
      <w:proofErr w:type="spellStart"/>
      <w:r w:rsidRPr="008A0CF9">
        <w:rPr>
          <w:b/>
        </w:rPr>
        <w:t>Specification</w:t>
      </w:r>
      <w:proofErr w:type="spellEnd"/>
      <w:r>
        <w:t>. Disponível em</w:t>
      </w:r>
      <w:r w:rsidR="00866B07" w:rsidRPr="008A259A">
        <w:t xml:space="preserve">: </w:t>
      </w:r>
      <w:r>
        <w:t>&lt;</w:t>
      </w:r>
      <w:r w:rsidR="00866B07" w:rsidRPr="008A0CF9">
        <w:t>https://docs.oracle.com/javase/</w:t>
      </w:r>
      <w:r>
        <w:t>8</w:t>
      </w:r>
      <w:r w:rsidR="00866B07" w:rsidRPr="008A0CF9">
        <w:t>/docs/api/overview-summary.htm</w:t>
      </w:r>
      <w:r>
        <w:t xml:space="preserve">l&gt;. 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205C97B0" w14:textId="1A9DD1EB" w:rsidR="005D1D9D" w:rsidRPr="0010372F" w:rsidRDefault="0010372F" w:rsidP="008A0CF9">
      <w:pPr>
        <w:pStyle w:val="PargrafodaLista"/>
        <w:numPr>
          <w:ilvl w:val="0"/>
          <w:numId w:val="38"/>
        </w:numPr>
        <w:jc w:val="left"/>
        <w:rPr>
          <w:lang w:val="en-US"/>
        </w:rPr>
      </w:pPr>
      <w:r>
        <w:t>TED</w:t>
      </w:r>
      <w:r w:rsidR="005D1D9D">
        <w:t xml:space="preserve">. </w:t>
      </w:r>
      <w:r w:rsidR="005D1D9D">
        <w:rPr>
          <w:b/>
        </w:rPr>
        <w:t xml:space="preserve">Alan Key </w:t>
      </w:r>
      <w:proofErr w:type="spellStart"/>
      <w:r w:rsidR="005D1D9D">
        <w:rPr>
          <w:b/>
        </w:rPr>
        <w:t>Shares</w:t>
      </w:r>
      <w:proofErr w:type="spellEnd"/>
      <w:r w:rsidR="005D1D9D">
        <w:rPr>
          <w:b/>
        </w:rPr>
        <w:t xml:space="preserve"> a </w:t>
      </w:r>
      <w:proofErr w:type="spellStart"/>
      <w:r w:rsidR="005D1D9D">
        <w:rPr>
          <w:b/>
        </w:rPr>
        <w:t>Powerfull</w:t>
      </w:r>
      <w:proofErr w:type="spellEnd"/>
      <w:r w:rsidR="005D1D9D">
        <w:rPr>
          <w:b/>
        </w:rPr>
        <w:t xml:space="preserve"> </w:t>
      </w:r>
      <w:proofErr w:type="spellStart"/>
      <w:r w:rsidR="005D1D9D">
        <w:rPr>
          <w:b/>
        </w:rPr>
        <w:t>idea</w:t>
      </w:r>
      <w:proofErr w:type="spellEnd"/>
      <w:r w:rsidR="005D1D9D">
        <w:rPr>
          <w:b/>
        </w:rPr>
        <w:t xml:space="preserve"> </w:t>
      </w:r>
      <w:proofErr w:type="spellStart"/>
      <w:r w:rsidR="005D1D9D">
        <w:rPr>
          <w:b/>
        </w:rPr>
        <w:t>about</w:t>
      </w:r>
      <w:proofErr w:type="spellEnd"/>
      <w:r w:rsidR="005D1D9D">
        <w:rPr>
          <w:b/>
        </w:rPr>
        <w:t xml:space="preserve"> </w:t>
      </w:r>
      <w:proofErr w:type="spellStart"/>
      <w:r w:rsidR="005D1D9D">
        <w:rPr>
          <w:b/>
        </w:rPr>
        <w:t>ideas</w:t>
      </w:r>
      <w:proofErr w:type="spellEnd"/>
      <w:r>
        <w:rPr>
          <w:b/>
        </w:rPr>
        <w:t xml:space="preserve">. </w:t>
      </w:r>
      <w:r>
        <w:t>Disponível em: &lt;</w:t>
      </w:r>
      <w:r w:rsidR="005D1D9D" w:rsidRPr="008A259A">
        <w:t>https://www.ted.com/talks/alan_kay_shares_a_powerful_idea_about_ideas?language=pt-br#t-16094</w:t>
      </w:r>
      <w:r>
        <w:t>&gt;. Acesso em: 14 dec. 2016.</w:t>
      </w:r>
    </w:p>
    <w:p w14:paraId="27FEBE03" w14:textId="1A3723A0" w:rsidR="0010372F" w:rsidRPr="008A0CF9" w:rsidRDefault="0010372F" w:rsidP="008A0CF9">
      <w:pPr>
        <w:pStyle w:val="PargrafodaLista"/>
        <w:numPr>
          <w:ilvl w:val="0"/>
          <w:numId w:val="38"/>
        </w:numPr>
        <w:jc w:val="left"/>
        <w:rPr>
          <w:lang w:val="en-US"/>
        </w:rPr>
      </w:pPr>
      <w:r>
        <w:t xml:space="preserve">PC WORLD. </w:t>
      </w:r>
      <w:r>
        <w:rPr>
          <w:b/>
        </w:rPr>
        <w:t xml:space="preserve">Evolução dos dispositivos de armazenagem. </w:t>
      </w:r>
      <w:r>
        <w:t>Disponível em: &lt;</w:t>
      </w:r>
      <w:r w:rsidRPr="0010372F">
        <w:t>http://pcworld.com.br/galerias/evolucao-d</w:t>
      </w:r>
      <w:r>
        <w:t>os-dispositivos-de-armazenagem/#</w:t>
      </w:r>
      <w:r w:rsidRPr="0010372F">
        <w:t>imagem0</w:t>
      </w:r>
      <w:r>
        <w:t>&gt;</w:t>
      </w:r>
    </w:p>
    <w:p w14:paraId="229A4519" w14:textId="77777777" w:rsidR="000508D2" w:rsidRPr="008A259A" w:rsidRDefault="000508D2" w:rsidP="000508D2">
      <w:pPr>
        <w:spacing w:line="300" w:lineRule="auto"/>
      </w:pPr>
    </w:p>
    <w:p w14:paraId="1359A6B4" w14:textId="77777777" w:rsidR="000508D2" w:rsidRPr="008A259A" w:rsidRDefault="000508D2" w:rsidP="000508D2">
      <w:pPr>
        <w:spacing w:line="300" w:lineRule="auto"/>
      </w:pPr>
    </w:p>
    <w:p w14:paraId="715CF9F7" w14:textId="77777777" w:rsidR="000508D2" w:rsidRPr="008A259A" w:rsidRDefault="000508D2" w:rsidP="000508D2">
      <w:pPr>
        <w:spacing w:line="300" w:lineRule="auto"/>
      </w:pPr>
    </w:p>
    <w:p w14:paraId="16EE69E0" w14:textId="77777777" w:rsidR="000508D2" w:rsidRPr="008A259A" w:rsidRDefault="000508D2" w:rsidP="000508D2"/>
    <w:p w14:paraId="536074A4" w14:textId="77777777" w:rsidR="0053136B" w:rsidRPr="008A259A" w:rsidRDefault="0053136B" w:rsidP="0053136B"/>
    <w:sectPr w:rsidR="0053136B" w:rsidRPr="008A259A" w:rsidSect="000D5EE7">
      <w:headerReference w:type="default" r:id="rId1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0EC85" w14:textId="77777777" w:rsidR="00E554AF" w:rsidRDefault="00E554AF" w:rsidP="00D06AB8">
      <w:pPr>
        <w:spacing w:before="0" w:after="0"/>
      </w:pPr>
      <w:r>
        <w:separator/>
      </w:r>
    </w:p>
  </w:endnote>
  <w:endnote w:type="continuationSeparator" w:id="0">
    <w:p w14:paraId="35705CB5" w14:textId="77777777" w:rsidR="00E554AF" w:rsidRDefault="00E554AF" w:rsidP="00D06A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ahoma-Bold"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8558F" w14:textId="77777777" w:rsidR="00E554AF" w:rsidRDefault="00E554AF" w:rsidP="00D06AB8">
      <w:pPr>
        <w:spacing w:before="0" w:after="0"/>
      </w:pPr>
      <w:r>
        <w:separator/>
      </w:r>
    </w:p>
  </w:footnote>
  <w:footnote w:type="continuationSeparator" w:id="0">
    <w:p w14:paraId="598D0EE7" w14:textId="77777777" w:rsidR="00E554AF" w:rsidRDefault="00E554AF" w:rsidP="00D06A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38CB9" w14:textId="77777777" w:rsidR="00CF7121" w:rsidRDefault="00CF7121">
    <w:pPr>
      <w:pStyle w:val="Cabealho"/>
    </w:pPr>
    <w:r>
      <w:t>Educador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2869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BB44F8"/>
    <w:multiLevelType w:val="multilevel"/>
    <w:tmpl w:val="29CE1F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73462"/>
    <w:multiLevelType w:val="multilevel"/>
    <w:tmpl w:val="B0F8A9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103F4D"/>
    <w:multiLevelType w:val="multilevel"/>
    <w:tmpl w:val="3A18F9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75D60"/>
    <w:multiLevelType w:val="multilevel"/>
    <w:tmpl w:val="D834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6E6AB0"/>
    <w:multiLevelType w:val="multilevel"/>
    <w:tmpl w:val="66F68B4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4021E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DF198D"/>
    <w:multiLevelType w:val="multilevel"/>
    <w:tmpl w:val="C5C492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B976D5"/>
    <w:multiLevelType w:val="hybridMultilevel"/>
    <w:tmpl w:val="5A44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561247"/>
    <w:multiLevelType w:val="hybridMultilevel"/>
    <w:tmpl w:val="D5E8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8208A2"/>
    <w:multiLevelType w:val="hybridMultilevel"/>
    <w:tmpl w:val="9F1A5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4A23AFD"/>
    <w:multiLevelType w:val="hybridMultilevel"/>
    <w:tmpl w:val="95D8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A41581B"/>
    <w:multiLevelType w:val="hybridMultilevel"/>
    <w:tmpl w:val="A552E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136B85"/>
    <w:multiLevelType w:val="hybridMultilevel"/>
    <w:tmpl w:val="21762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E039A4"/>
    <w:multiLevelType w:val="multilevel"/>
    <w:tmpl w:val="26C81B1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50F63B6D"/>
    <w:multiLevelType w:val="multilevel"/>
    <w:tmpl w:val="E5105A2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516D09FB"/>
    <w:multiLevelType w:val="hybridMultilevel"/>
    <w:tmpl w:val="17F09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95255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1025C36"/>
    <w:multiLevelType w:val="hybridMultilevel"/>
    <w:tmpl w:val="7E6435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3E3957"/>
    <w:multiLevelType w:val="hybridMultilevel"/>
    <w:tmpl w:val="CAC22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4AA6B2D"/>
    <w:multiLevelType w:val="hybridMultilevel"/>
    <w:tmpl w:val="E8AEF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621384"/>
    <w:multiLevelType w:val="hybridMultilevel"/>
    <w:tmpl w:val="E318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E52D20"/>
    <w:multiLevelType w:val="hybridMultilevel"/>
    <w:tmpl w:val="D488FC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7BFD7610"/>
    <w:multiLevelType w:val="hybridMultilevel"/>
    <w:tmpl w:val="32A6589A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2">
    <w:nsid w:val="7C714759"/>
    <w:multiLevelType w:val="hybridMultilevel"/>
    <w:tmpl w:val="C4A45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A671A7"/>
    <w:multiLevelType w:val="multilevel"/>
    <w:tmpl w:val="BDFE4E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5"/>
  </w:num>
  <w:num w:numId="3">
    <w:abstractNumId w:val="50"/>
  </w:num>
  <w:num w:numId="4">
    <w:abstractNumId w:val="7"/>
  </w:num>
  <w:num w:numId="5">
    <w:abstractNumId w:val="0"/>
  </w:num>
  <w:num w:numId="6">
    <w:abstractNumId w:val="43"/>
  </w:num>
  <w:num w:numId="7">
    <w:abstractNumId w:val="30"/>
  </w:num>
  <w:num w:numId="8">
    <w:abstractNumId w:val="11"/>
  </w:num>
  <w:num w:numId="9">
    <w:abstractNumId w:val="13"/>
  </w:num>
  <w:num w:numId="10">
    <w:abstractNumId w:val="19"/>
  </w:num>
  <w:num w:numId="11">
    <w:abstractNumId w:val="21"/>
  </w:num>
  <w:num w:numId="12">
    <w:abstractNumId w:val="31"/>
  </w:num>
  <w:num w:numId="13">
    <w:abstractNumId w:val="22"/>
  </w:num>
  <w:num w:numId="14">
    <w:abstractNumId w:val="14"/>
  </w:num>
  <w:num w:numId="15">
    <w:abstractNumId w:val="17"/>
  </w:num>
  <w:num w:numId="16">
    <w:abstractNumId w:val="38"/>
  </w:num>
  <w:num w:numId="17">
    <w:abstractNumId w:val="8"/>
  </w:num>
  <w:num w:numId="18">
    <w:abstractNumId w:val="34"/>
  </w:num>
  <w:num w:numId="19">
    <w:abstractNumId w:val="6"/>
  </w:num>
  <w:num w:numId="20">
    <w:abstractNumId w:val="23"/>
  </w:num>
  <w:num w:numId="21">
    <w:abstractNumId w:val="44"/>
  </w:num>
  <w:num w:numId="22">
    <w:abstractNumId w:val="40"/>
  </w:num>
  <w:num w:numId="23">
    <w:abstractNumId w:val="3"/>
  </w:num>
  <w:num w:numId="24">
    <w:abstractNumId w:val="46"/>
  </w:num>
  <w:num w:numId="25">
    <w:abstractNumId w:val="28"/>
  </w:num>
  <w:num w:numId="26">
    <w:abstractNumId w:val="27"/>
  </w:num>
  <w:num w:numId="27">
    <w:abstractNumId w:val="9"/>
  </w:num>
  <w:num w:numId="28">
    <w:abstractNumId w:val="25"/>
  </w:num>
  <w:num w:numId="29">
    <w:abstractNumId w:val="4"/>
  </w:num>
  <w:num w:numId="30">
    <w:abstractNumId w:val="53"/>
  </w:num>
  <w:num w:numId="31">
    <w:abstractNumId w:val="10"/>
  </w:num>
  <w:num w:numId="32">
    <w:abstractNumId w:val="2"/>
  </w:num>
  <w:num w:numId="33">
    <w:abstractNumId w:val="42"/>
  </w:num>
  <w:num w:numId="34">
    <w:abstractNumId w:val="15"/>
  </w:num>
  <w:num w:numId="35">
    <w:abstractNumId w:val="18"/>
  </w:num>
  <w:num w:numId="36">
    <w:abstractNumId w:val="35"/>
  </w:num>
  <w:num w:numId="37">
    <w:abstractNumId w:val="36"/>
  </w:num>
  <w:num w:numId="38">
    <w:abstractNumId w:val="37"/>
  </w:num>
  <w:num w:numId="39">
    <w:abstractNumId w:val="47"/>
  </w:num>
  <w:num w:numId="40">
    <w:abstractNumId w:val="26"/>
  </w:num>
  <w:num w:numId="41">
    <w:abstractNumId w:val="52"/>
  </w:num>
  <w:num w:numId="42">
    <w:abstractNumId w:val="16"/>
  </w:num>
  <w:num w:numId="43">
    <w:abstractNumId w:val="39"/>
  </w:num>
  <w:num w:numId="44">
    <w:abstractNumId w:val="20"/>
  </w:num>
  <w:num w:numId="45">
    <w:abstractNumId w:val="49"/>
  </w:num>
  <w:num w:numId="46">
    <w:abstractNumId w:val="24"/>
  </w:num>
  <w:num w:numId="47">
    <w:abstractNumId w:val="1"/>
  </w:num>
  <w:num w:numId="48">
    <w:abstractNumId w:val="48"/>
  </w:num>
  <w:num w:numId="49">
    <w:abstractNumId w:val="51"/>
  </w:num>
  <w:num w:numId="50">
    <w:abstractNumId w:val="29"/>
  </w:num>
  <w:num w:numId="51">
    <w:abstractNumId w:val="41"/>
  </w:num>
  <w:num w:numId="52">
    <w:abstractNumId w:val="33"/>
  </w:num>
  <w:num w:numId="53">
    <w:abstractNumId w:val="12"/>
  </w:num>
  <w:num w:numId="54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06"/>
    <w:rsid w:val="0000356B"/>
    <w:rsid w:val="00004FF2"/>
    <w:rsid w:val="00007C53"/>
    <w:rsid w:val="000123B4"/>
    <w:rsid w:val="0002627B"/>
    <w:rsid w:val="000278E0"/>
    <w:rsid w:val="00031B39"/>
    <w:rsid w:val="00035A03"/>
    <w:rsid w:val="000369A4"/>
    <w:rsid w:val="000508D2"/>
    <w:rsid w:val="0006090F"/>
    <w:rsid w:val="00060BFC"/>
    <w:rsid w:val="000638B2"/>
    <w:rsid w:val="000678CD"/>
    <w:rsid w:val="000743ED"/>
    <w:rsid w:val="000824C1"/>
    <w:rsid w:val="00084FBB"/>
    <w:rsid w:val="000A7688"/>
    <w:rsid w:val="000B0112"/>
    <w:rsid w:val="000B124B"/>
    <w:rsid w:val="000D5EE7"/>
    <w:rsid w:val="000D6CC2"/>
    <w:rsid w:val="000D75CF"/>
    <w:rsid w:val="000D799B"/>
    <w:rsid w:val="000E176C"/>
    <w:rsid w:val="000E39C0"/>
    <w:rsid w:val="00102B72"/>
    <w:rsid w:val="0010355A"/>
    <w:rsid w:val="0010372F"/>
    <w:rsid w:val="00113F9A"/>
    <w:rsid w:val="0011737B"/>
    <w:rsid w:val="00124E62"/>
    <w:rsid w:val="00127D7E"/>
    <w:rsid w:val="0013512C"/>
    <w:rsid w:val="00136005"/>
    <w:rsid w:val="00136716"/>
    <w:rsid w:val="0014016D"/>
    <w:rsid w:val="00143A5D"/>
    <w:rsid w:val="00144F8E"/>
    <w:rsid w:val="0014607E"/>
    <w:rsid w:val="0014626E"/>
    <w:rsid w:val="001464B5"/>
    <w:rsid w:val="0014732B"/>
    <w:rsid w:val="001510EA"/>
    <w:rsid w:val="001578A0"/>
    <w:rsid w:val="00162152"/>
    <w:rsid w:val="00165FA8"/>
    <w:rsid w:val="0016735D"/>
    <w:rsid w:val="00174A84"/>
    <w:rsid w:val="0017639C"/>
    <w:rsid w:val="001770F5"/>
    <w:rsid w:val="00177616"/>
    <w:rsid w:val="00182C02"/>
    <w:rsid w:val="00185BDB"/>
    <w:rsid w:val="00186026"/>
    <w:rsid w:val="00186DEC"/>
    <w:rsid w:val="00187621"/>
    <w:rsid w:val="00192514"/>
    <w:rsid w:val="00195510"/>
    <w:rsid w:val="001965B0"/>
    <w:rsid w:val="00197DB9"/>
    <w:rsid w:val="001A0439"/>
    <w:rsid w:val="001A0BD4"/>
    <w:rsid w:val="001A0E2E"/>
    <w:rsid w:val="001A1C81"/>
    <w:rsid w:val="001C19FA"/>
    <w:rsid w:val="001C2894"/>
    <w:rsid w:val="001D149F"/>
    <w:rsid w:val="001D3AF1"/>
    <w:rsid w:val="001D5520"/>
    <w:rsid w:val="001D7EC9"/>
    <w:rsid w:val="001E0A12"/>
    <w:rsid w:val="001E1277"/>
    <w:rsid w:val="001E654C"/>
    <w:rsid w:val="001E6E27"/>
    <w:rsid w:val="001E7F5F"/>
    <w:rsid w:val="001F5C26"/>
    <w:rsid w:val="002026A4"/>
    <w:rsid w:val="002038EE"/>
    <w:rsid w:val="00205EAE"/>
    <w:rsid w:val="0020711F"/>
    <w:rsid w:val="00223BBB"/>
    <w:rsid w:val="00231F21"/>
    <w:rsid w:val="002347D6"/>
    <w:rsid w:val="0023514A"/>
    <w:rsid w:val="0024105B"/>
    <w:rsid w:val="00243A30"/>
    <w:rsid w:val="002613B7"/>
    <w:rsid w:val="00277E2B"/>
    <w:rsid w:val="00281917"/>
    <w:rsid w:val="002851D3"/>
    <w:rsid w:val="002919E9"/>
    <w:rsid w:val="0029248D"/>
    <w:rsid w:val="002A3278"/>
    <w:rsid w:val="002A377E"/>
    <w:rsid w:val="002B0F30"/>
    <w:rsid w:val="002B4EA3"/>
    <w:rsid w:val="002C0448"/>
    <w:rsid w:val="002C70E7"/>
    <w:rsid w:val="002E0CAD"/>
    <w:rsid w:val="002E1BAD"/>
    <w:rsid w:val="002E412A"/>
    <w:rsid w:val="002E6E23"/>
    <w:rsid w:val="002E7172"/>
    <w:rsid w:val="002F1552"/>
    <w:rsid w:val="002F3398"/>
    <w:rsid w:val="002F57F5"/>
    <w:rsid w:val="00306A25"/>
    <w:rsid w:val="00334994"/>
    <w:rsid w:val="00343A1E"/>
    <w:rsid w:val="00346816"/>
    <w:rsid w:val="00347327"/>
    <w:rsid w:val="003473BB"/>
    <w:rsid w:val="00355011"/>
    <w:rsid w:val="003563D8"/>
    <w:rsid w:val="00357D6F"/>
    <w:rsid w:val="00364C49"/>
    <w:rsid w:val="0038029D"/>
    <w:rsid w:val="00382724"/>
    <w:rsid w:val="00384594"/>
    <w:rsid w:val="003B0283"/>
    <w:rsid w:val="003B13AE"/>
    <w:rsid w:val="003B254B"/>
    <w:rsid w:val="003B38BD"/>
    <w:rsid w:val="003B3DC5"/>
    <w:rsid w:val="003C3F76"/>
    <w:rsid w:val="003C46F1"/>
    <w:rsid w:val="003C60EE"/>
    <w:rsid w:val="003D1C5F"/>
    <w:rsid w:val="003D2BD3"/>
    <w:rsid w:val="003D4556"/>
    <w:rsid w:val="003D67B8"/>
    <w:rsid w:val="003E6A46"/>
    <w:rsid w:val="003F2421"/>
    <w:rsid w:val="003F2AD1"/>
    <w:rsid w:val="00402445"/>
    <w:rsid w:val="00421C20"/>
    <w:rsid w:val="00434098"/>
    <w:rsid w:val="00440DF1"/>
    <w:rsid w:val="004524FE"/>
    <w:rsid w:val="004612E6"/>
    <w:rsid w:val="004644E8"/>
    <w:rsid w:val="00467BEF"/>
    <w:rsid w:val="00477C51"/>
    <w:rsid w:val="004817CE"/>
    <w:rsid w:val="004854CE"/>
    <w:rsid w:val="004909BE"/>
    <w:rsid w:val="0049136F"/>
    <w:rsid w:val="004936B7"/>
    <w:rsid w:val="00493A11"/>
    <w:rsid w:val="0049590C"/>
    <w:rsid w:val="004968CE"/>
    <w:rsid w:val="004968D1"/>
    <w:rsid w:val="004A1935"/>
    <w:rsid w:val="004A3CEC"/>
    <w:rsid w:val="004A7633"/>
    <w:rsid w:val="004B13BA"/>
    <w:rsid w:val="004C08A9"/>
    <w:rsid w:val="004C0D58"/>
    <w:rsid w:val="004C2391"/>
    <w:rsid w:val="004C589F"/>
    <w:rsid w:val="004C71E8"/>
    <w:rsid w:val="004E3287"/>
    <w:rsid w:val="004F046E"/>
    <w:rsid w:val="004F2027"/>
    <w:rsid w:val="004F3D7E"/>
    <w:rsid w:val="004F6189"/>
    <w:rsid w:val="004F68A3"/>
    <w:rsid w:val="0050197E"/>
    <w:rsid w:val="00527AC4"/>
    <w:rsid w:val="0053136B"/>
    <w:rsid w:val="00535DE6"/>
    <w:rsid w:val="00551B69"/>
    <w:rsid w:val="00553A76"/>
    <w:rsid w:val="005566D8"/>
    <w:rsid w:val="00556D62"/>
    <w:rsid w:val="00557B73"/>
    <w:rsid w:val="00560FCD"/>
    <w:rsid w:val="00561E8D"/>
    <w:rsid w:val="0056672A"/>
    <w:rsid w:val="005740EB"/>
    <w:rsid w:val="00593A76"/>
    <w:rsid w:val="005A10E1"/>
    <w:rsid w:val="005A6687"/>
    <w:rsid w:val="005B1800"/>
    <w:rsid w:val="005C1E6D"/>
    <w:rsid w:val="005C5E19"/>
    <w:rsid w:val="005D1D9D"/>
    <w:rsid w:val="005D781C"/>
    <w:rsid w:val="005D7E89"/>
    <w:rsid w:val="005E152C"/>
    <w:rsid w:val="005E17CF"/>
    <w:rsid w:val="005E401F"/>
    <w:rsid w:val="005F38C1"/>
    <w:rsid w:val="0060354E"/>
    <w:rsid w:val="00605A40"/>
    <w:rsid w:val="00606162"/>
    <w:rsid w:val="00607EAD"/>
    <w:rsid w:val="006113CB"/>
    <w:rsid w:val="006116D7"/>
    <w:rsid w:val="00617194"/>
    <w:rsid w:val="00630AC1"/>
    <w:rsid w:val="00632DFB"/>
    <w:rsid w:val="00637BDD"/>
    <w:rsid w:val="00641701"/>
    <w:rsid w:val="0065073E"/>
    <w:rsid w:val="00653C2C"/>
    <w:rsid w:val="00655795"/>
    <w:rsid w:val="006605C3"/>
    <w:rsid w:val="00661B1A"/>
    <w:rsid w:val="006623A4"/>
    <w:rsid w:val="00665B19"/>
    <w:rsid w:val="00676D9D"/>
    <w:rsid w:val="0069531E"/>
    <w:rsid w:val="006A2DCD"/>
    <w:rsid w:val="006A3CA7"/>
    <w:rsid w:val="006B0B52"/>
    <w:rsid w:val="006B6084"/>
    <w:rsid w:val="006B60CD"/>
    <w:rsid w:val="006C4190"/>
    <w:rsid w:val="006C611D"/>
    <w:rsid w:val="006D4F62"/>
    <w:rsid w:val="006D566A"/>
    <w:rsid w:val="006D5CC3"/>
    <w:rsid w:val="006E6525"/>
    <w:rsid w:val="006F1D21"/>
    <w:rsid w:val="007130CF"/>
    <w:rsid w:val="00714DD0"/>
    <w:rsid w:val="00721509"/>
    <w:rsid w:val="00724E14"/>
    <w:rsid w:val="007455AC"/>
    <w:rsid w:val="007549BD"/>
    <w:rsid w:val="00756D26"/>
    <w:rsid w:val="0076024A"/>
    <w:rsid w:val="007605D0"/>
    <w:rsid w:val="00761529"/>
    <w:rsid w:val="00763962"/>
    <w:rsid w:val="00767590"/>
    <w:rsid w:val="00771463"/>
    <w:rsid w:val="00773B11"/>
    <w:rsid w:val="00776022"/>
    <w:rsid w:val="0079488E"/>
    <w:rsid w:val="0079650E"/>
    <w:rsid w:val="007B31A4"/>
    <w:rsid w:val="007C1DE9"/>
    <w:rsid w:val="007C306D"/>
    <w:rsid w:val="007C70F1"/>
    <w:rsid w:val="007D1B05"/>
    <w:rsid w:val="007D6A8A"/>
    <w:rsid w:val="007E2F7B"/>
    <w:rsid w:val="007E31B3"/>
    <w:rsid w:val="007E6476"/>
    <w:rsid w:val="007F7A71"/>
    <w:rsid w:val="008044BB"/>
    <w:rsid w:val="00807237"/>
    <w:rsid w:val="00815B8A"/>
    <w:rsid w:val="008239C0"/>
    <w:rsid w:val="008256A4"/>
    <w:rsid w:val="00827B5F"/>
    <w:rsid w:val="008354EA"/>
    <w:rsid w:val="0084444E"/>
    <w:rsid w:val="0084775E"/>
    <w:rsid w:val="008538BC"/>
    <w:rsid w:val="00854CC8"/>
    <w:rsid w:val="00866B07"/>
    <w:rsid w:val="0087399C"/>
    <w:rsid w:val="00876D6E"/>
    <w:rsid w:val="008A0CD3"/>
    <w:rsid w:val="008A0CF9"/>
    <w:rsid w:val="008A259A"/>
    <w:rsid w:val="008A53D4"/>
    <w:rsid w:val="008A6684"/>
    <w:rsid w:val="008A7F9E"/>
    <w:rsid w:val="008C2612"/>
    <w:rsid w:val="008C5CE6"/>
    <w:rsid w:val="008C7E80"/>
    <w:rsid w:val="008D0644"/>
    <w:rsid w:val="008D63C6"/>
    <w:rsid w:val="008E000D"/>
    <w:rsid w:val="008E154C"/>
    <w:rsid w:val="008E1CDC"/>
    <w:rsid w:val="008F30CF"/>
    <w:rsid w:val="008F52F4"/>
    <w:rsid w:val="00900C90"/>
    <w:rsid w:val="009010DF"/>
    <w:rsid w:val="00901C4F"/>
    <w:rsid w:val="00903E87"/>
    <w:rsid w:val="00914289"/>
    <w:rsid w:val="00916659"/>
    <w:rsid w:val="00920FD4"/>
    <w:rsid w:val="00927CA5"/>
    <w:rsid w:val="00927F69"/>
    <w:rsid w:val="00937061"/>
    <w:rsid w:val="00941C52"/>
    <w:rsid w:val="00943C45"/>
    <w:rsid w:val="00944399"/>
    <w:rsid w:val="00945922"/>
    <w:rsid w:val="00946FD7"/>
    <w:rsid w:val="00947425"/>
    <w:rsid w:val="00954C74"/>
    <w:rsid w:val="00957634"/>
    <w:rsid w:val="00965993"/>
    <w:rsid w:val="00965EAD"/>
    <w:rsid w:val="009749BF"/>
    <w:rsid w:val="00985646"/>
    <w:rsid w:val="00993E38"/>
    <w:rsid w:val="0099716E"/>
    <w:rsid w:val="009A0C65"/>
    <w:rsid w:val="009A195E"/>
    <w:rsid w:val="009A3977"/>
    <w:rsid w:val="009B0EDF"/>
    <w:rsid w:val="009B1327"/>
    <w:rsid w:val="009B2A3A"/>
    <w:rsid w:val="009B6378"/>
    <w:rsid w:val="009C06DD"/>
    <w:rsid w:val="009D13AB"/>
    <w:rsid w:val="009D4525"/>
    <w:rsid w:val="009E5D92"/>
    <w:rsid w:val="009E6E12"/>
    <w:rsid w:val="00A113F1"/>
    <w:rsid w:val="00A11A90"/>
    <w:rsid w:val="00A11C09"/>
    <w:rsid w:val="00A143CF"/>
    <w:rsid w:val="00A17026"/>
    <w:rsid w:val="00A20C84"/>
    <w:rsid w:val="00A23CFD"/>
    <w:rsid w:val="00A27A8F"/>
    <w:rsid w:val="00A32469"/>
    <w:rsid w:val="00A33CAD"/>
    <w:rsid w:val="00A33EB9"/>
    <w:rsid w:val="00A3661C"/>
    <w:rsid w:val="00A562A4"/>
    <w:rsid w:val="00A57034"/>
    <w:rsid w:val="00A5795A"/>
    <w:rsid w:val="00A64E53"/>
    <w:rsid w:val="00A73F31"/>
    <w:rsid w:val="00A80D24"/>
    <w:rsid w:val="00A824C1"/>
    <w:rsid w:val="00AA0CDD"/>
    <w:rsid w:val="00AA53E0"/>
    <w:rsid w:val="00AC14BC"/>
    <w:rsid w:val="00AD42F6"/>
    <w:rsid w:val="00AD42FB"/>
    <w:rsid w:val="00AD6738"/>
    <w:rsid w:val="00AE24FE"/>
    <w:rsid w:val="00AE77FA"/>
    <w:rsid w:val="00AF15AB"/>
    <w:rsid w:val="00AF3978"/>
    <w:rsid w:val="00AF6D00"/>
    <w:rsid w:val="00B01837"/>
    <w:rsid w:val="00B0370E"/>
    <w:rsid w:val="00B03900"/>
    <w:rsid w:val="00B0516E"/>
    <w:rsid w:val="00B11F0E"/>
    <w:rsid w:val="00B15023"/>
    <w:rsid w:val="00B2471C"/>
    <w:rsid w:val="00B25888"/>
    <w:rsid w:val="00B32C7F"/>
    <w:rsid w:val="00B400B2"/>
    <w:rsid w:val="00B41328"/>
    <w:rsid w:val="00B53230"/>
    <w:rsid w:val="00B549C1"/>
    <w:rsid w:val="00B54B20"/>
    <w:rsid w:val="00B60B3D"/>
    <w:rsid w:val="00B61482"/>
    <w:rsid w:val="00B618C5"/>
    <w:rsid w:val="00B719D7"/>
    <w:rsid w:val="00B805D6"/>
    <w:rsid w:val="00B86C1B"/>
    <w:rsid w:val="00BA2934"/>
    <w:rsid w:val="00BA391A"/>
    <w:rsid w:val="00BA3E55"/>
    <w:rsid w:val="00BB432A"/>
    <w:rsid w:val="00BC5A65"/>
    <w:rsid w:val="00BC6477"/>
    <w:rsid w:val="00BC6D24"/>
    <w:rsid w:val="00BC77F2"/>
    <w:rsid w:val="00BF00C6"/>
    <w:rsid w:val="00C079C7"/>
    <w:rsid w:val="00C103D4"/>
    <w:rsid w:val="00C10403"/>
    <w:rsid w:val="00C10473"/>
    <w:rsid w:val="00C20B0E"/>
    <w:rsid w:val="00C24EAE"/>
    <w:rsid w:val="00C26131"/>
    <w:rsid w:val="00C301C3"/>
    <w:rsid w:val="00C319B7"/>
    <w:rsid w:val="00C349AE"/>
    <w:rsid w:val="00C424AC"/>
    <w:rsid w:val="00C50F0D"/>
    <w:rsid w:val="00C55994"/>
    <w:rsid w:val="00C73034"/>
    <w:rsid w:val="00C75E26"/>
    <w:rsid w:val="00C769CC"/>
    <w:rsid w:val="00C7762D"/>
    <w:rsid w:val="00C77BC1"/>
    <w:rsid w:val="00C806DB"/>
    <w:rsid w:val="00C8132D"/>
    <w:rsid w:val="00C86A63"/>
    <w:rsid w:val="00C878DA"/>
    <w:rsid w:val="00C93120"/>
    <w:rsid w:val="00C97C6D"/>
    <w:rsid w:val="00CB119E"/>
    <w:rsid w:val="00CB37D2"/>
    <w:rsid w:val="00CB5949"/>
    <w:rsid w:val="00CB5E06"/>
    <w:rsid w:val="00CC64CB"/>
    <w:rsid w:val="00CC751A"/>
    <w:rsid w:val="00CD0568"/>
    <w:rsid w:val="00CD24E9"/>
    <w:rsid w:val="00CD4C19"/>
    <w:rsid w:val="00CD6167"/>
    <w:rsid w:val="00CF7121"/>
    <w:rsid w:val="00D06AB8"/>
    <w:rsid w:val="00D1373C"/>
    <w:rsid w:val="00D13E79"/>
    <w:rsid w:val="00D15070"/>
    <w:rsid w:val="00D20825"/>
    <w:rsid w:val="00D25E27"/>
    <w:rsid w:val="00D40421"/>
    <w:rsid w:val="00D42018"/>
    <w:rsid w:val="00D46515"/>
    <w:rsid w:val="00D55792"/>
    <w:rsid w:val="00D661CB"/>
    <w:rsid w:val="00D776B8"/>
    <w:rsid w:val="00D816DA"/>
    <w:rsid w:val="00D84EF0"/>
    <w:rsid w:val="00D930E4"/>
    <w:rsid w:val="00DA0554"/>
    <w:rsid w:val="00DA141B"/>
    <w:rsid w:val="00DA4F75"/>
    <w:rsid w:val="00DB3A0F"/>
    <w:rsid w:val="00DC1FBE"/>
    <w:rsid w:val="00DC2459"/>
    <w:rsid w:val="00DC2DBE"/>
    <w:rsid w:val="00DE3628"/>
    <w:rsid w:val="00DE4D3E"/>
    <w:rsid w:val="00DF4998"/>
    <w:rsid w:val="00DF691F"/>
    <w:rsid w:val="00E04309"/>
    <w:rsid w:val="00E07B7F"/>
    <w:rsid w:val="00E10DFF"/>
    <w:rsid w:val="00E1353C"/>
    <w:rsid w:val="00E255C3"/>
    <w:rsid w:val="00E33202"/>
    <w:rsid w:val="00E340C5"/>
    <w:rsid w:val="00E4125D"/>
    <w:rsid w:val="00E416D3"/>
    <w:rsid w:val="00E478E0"/>
    <w:rsid w:val="00E54BF4"/>
    <w:rsid w:val="00E554AF"/>
    <w:rsid w:val="00E56F0A"/>
    <w:rsid w:val="00E65268"/>
    <w:rsid w:val="00E662B7"/>
    <w:rsid w:val="00E817A6"/>
    <w:rsid w:val="00E84F0C"/>
    <w:rsid w:val="00E90FBA"/>
    <w:rsid w:val="00E94E2E"/>
    <w:rsid w:val="00E97108"/>
    <w:rsid w:val="00EA6EAB"/>
    <w:rsid w:val="00EB02C1"/>
    <w:rsid w:val="00EB3653"/>
    <w:rsid w:val="00EB5002"/>
    <w:rsid w:val="00EC1E7D"/>
    <w:rsid w:val="00EE652F"/>
    <w:rsid w:val="00EF3E89"/>
    <w:rsid w:val="00F01705"/>
    <w:rsid w:val="00F078EE"/>
    <w:rsid w:val="00F10370"/>
    <w:rsid w:val="00F13443"/>
    <w:rsid w:val="00F175A9"/>
    <w:rsid w:val="00F228C5"/>
    <w:rsid w:val="00F42812"/>
    <w:rsid w:val="00F4417F"/>
    <w:rsid w:val="00F51EA2"/>
    <w:rsid w:val="00F52DC0"/>
    <w:rsid w:val="00F55FCA"/>
    <w:rsid w:val="00F57DCB"/>
    <w:rsid w:val="00F7102B"/>
    <w:rsid w:val="00F77B06"/>
    <w:rsid w:val="00F802DA"/>
    <w:rsid w:val="00F86827"/>
    <w:rsid w:val="00FA1085"/>
    <w:rsid w:val="00FA5F09"/>
    <w:rsid w:val="00FA73A5"/>
    <w:rsid w:val="00FB3AAB"/>
    <w:rsid w:val="00FC5179"/>
    <w:rsid w:val="00FD4F06"/>
    <w:rsid w:val="00FD6540"/>
    <w:rsid w:val="00FE2E44"/>
    <w:rsid w:val="00FE35B7"/>
    <w:rsid w:val="00FE6F79"/>
    <w:rsid w:val="00FF0DB6"/>
    <w:rsid w:val="00FF1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A739"/>
  <w15:docId w15:val="{F9AEEC36-A922-4A3C-8827-7195D4F5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60CD"/>
    <w:pPr>
      <w:spacing w:before="120" w:after="120"/>
      <w:jc w:val="both"/>
    </w:pPr>
    <w:rPr>
      <w:rFonts w:cs="Times New Roman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D06AB8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45922"/>
    <w:pPr>
      <w:keepNext/>
      <w:keepLines/>
      <w:spacing w:before="40"/>
      <w:jc w:val="left"/>
      <w:outlineLvl w:val="1"/>
    </w:pPr>
    <w:rPr>
      <w:rFonts w:eastAsiaTheme="majorEastAsia" w:cstheme="majorBidi"/>
      <w:color w:val="00B050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43CF"/>
    <w:pPr>
      <w:keepNext/>
      <w:keepLines/>
      <w:spacing w:before="160" w:after="240"/>
      <w:outlineLvl w:val="2"/>
    </w:pPr>
    <w:rPr>
      <w:rFonts w:eastAsiaTheme="majorEastAsia" w:cstheme="majorBidi"/>
      <w:b/>
      <w:color w:val="00B050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6AB8"/>
    <w:pPr>
      <w:keepNext/>
      <w:keepLines/>
      <w:spacing w:before="40"/>
      <w:outlineLvl w:val="3"/>
    </w:pPr>
    <w:rPr>
      <w:rFonts w:eastAsiaTheme="majorEastAsia" w:cstheme="majorBidi"/>
      <w:b/>
      <w:iCs/>
      <w:color w:val="00B05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5E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B8"/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5922"/>
    <w:rPr>
      <w:rFonts w:eastAsiaTheme="majorEastAsia" w:cstheme="majorBidi"/>
      <w:color w:val="00B050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43CF"/>
    <w:rPr>
      <w:rFonts w:eastAsiaTheme="majorEastAsia" w:cstheme="majorBidi"/>
      <w:b/>
      <w:color w:val="00B050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D06AB8"/>
    <w:rPr>
      <w:rFonts w:eastAsiaTheme="majorEastAsia" w:cstheme="majorBidi"/>
      <w:b/>
      <w:iCs/>
      <w:color w:val="00B050"/>
      <w:sz w:val="22"/>
    </w:rPr>
  </w:style>
  <w:style w:type="character" w:customStyle="1" w:styleId="Ttulo5Char">
    <w:name w:val="Título 5 Char"/>
    <w:basedOn w:val="Fontepargpadro"/>
    <w:link w:val="Ttulo5"/>
    <w:uiPriority w:val="9"/>
    <w:rsid w:val="00CB5E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CB5E06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CB5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0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B5E06"/>
    <w:rPr>
      <w:rFonts w:ascii="Times New Roman" w:hAnsi="Times New Roman" w:cs="Times New Roman"/>
      <w:color w:val="5A5A5A" w:themeColor="text1" w:themeTint="A5"/>
      <w:spacing w:val="1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E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E06"/>
    <w:rPr>
      <w:rFonts w:ascii="Times New Roman" w:hAnsi="Times New Roman" w:cs="Times New Roman"/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sid w:val="00CB5E06"/>
    <w:rPr>
      <w:b/>
      <w:bCs/>
    </w:rPr>
  </w:style>
  <w:style w:type="character" w:styleId="RefernciaSutil">
    <w:name w:val="Subtle Reference"/>
    <w:basedOn w:val="Fontepargpadro"/>
    <w:uiPriority w:val="31"/>
    <w:qFormat/>
    <w:rsid w:val="00CB5E06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CB5E06"/>
    <w:rPr>
      <w:b/>
      <w:bCs/>
      <w:smallCaps/>
      <w:color w:val="5B9BD5" w:themeColor="accent1"/>
      <w:spacing w:val="5"/>
    </w:rPr>
  </w:style>
  <w:style w:type="character" w:styleId="Hiperlink">
    <w:name w:val="Hyperlink"/>
    <w:basedOn w:val="Fontepargpadro"/>
    <w:uiPriority w:val="99"/>
    <w:unhideWhenUsed/>
    <w:rsid w:val="00CB5E06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CB5E06"/>
    <w:rPr>
      <w:rFonts w:ascii="Consolas" w:hAnsi="Consolas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CB5E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E0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5E06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E0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5E06"/>
    <w:rPr>
      <w:rFonts w:ascii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E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E06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CB5E06"/>
    <w:rPr>
      <w:color w:val="954F72" w:themeColor="followedHyperlink"/>
      <w:u w:val="single"/>
    </w:rPr>
  </w:style>
  <w:style w:type="character" w:customStyle="1" w:styleId="comment">
    <w:name w:val="comment"/>
    <w:basedOn w:val="Fontepargpadro"/>
    <w:rsid w:val="00CB5E06"/>
  </w:style>
  <w:style w:type="character" w:customStyle="1" w:styleId="keyword">
    <w:name w:val="keyword"/>
    <w:basedOn w:val="Fontepargpadro"/>
    <w:rsid w:val="00CB5E06"/>
  </w:style>
  <w:style w:type="paragraph" w:customStyle="1" w:styleId="Listagem-Imagem-Tabela">
    <w:name w:val="Listagem - Imagem - Tabela"/>
    <w:basedOn w:val="Normal"/>
    <w:qFormat/>
    <w:rsid w:val="0079488E"/>
    <w:pPr>
      <w:jc w:val="center"/>
    </w:pPr>
    <w:rPr>
      <w:i/>
      <w:sz w:val="18"/>
    </w:rPr>
  </w:style>
  <w:style w:type="character" w:customStyle="1" w:styleId="apple-converted-space">
    <w:name w:val="apple-converted-space"/>
    <w:basedOn w:val="Fontepargpadro"/>
    <w:rsid w:val="00CB5E06"/>
  </w:style>
  <w:style w:type="character" w:styleId="CdigoHTML">
    <w:name w:val="HTML Code"/>
    <w:basedOn w:val="Fontepargpadro"/>
    <w:uiPriority w:val="99"/>
    <w:semiHidden/>
    <w:unhideWhenUsed/>
    <w:rsid w:val="00CB5E06"/>
    <w:rPr>
      <w:rFonts w:ascii="Courier New" w:eastAsiaTheme="minorEastAsia" w:hAnsi="Courier New" w:cs="Courier New"/>
      <w:sz w:val="20"/>
      <w:szCs w:val="20"/>
    </w:rPr>
  </w:style>
  <w:style w:type="character" w:customStyle="1" w:styleId="string">
    <w:name w:val="string"/>
    <w:basedOn w:val="Fontepargpadro"/>
    <w:rsid w:val="00CB5E06"/>
  </w:style>
  <w:style w:type="character" w:customStyle="1" w:styleId="number">
    <w:name w:val="number"/>
    <w:basedOn w:val="Fontepargpadro"/>
    <w:rsid w:val="00CB5E06"/>
  </w:style>
  <w:style w:type="character" w:customStyle="1" w:styleId="annotation">
    <w:name w:val="annotation"/>
    <w:basedOn w:val="Fontepargpadro"/>
    <w:rsid w:val="00CB5E06"/>
  </w:style>
  <w:style w:type="table" w:styleId="Tabelacomgrade">
    <w:name w:val="Table Grid"/>
    <w:basedOn w:val="Tabelanormal"/>
    <w:uiPriority w:val="39"/>
    <w:rsid w:val="000D5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0D5EE7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807237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5A6687"/>
    <w:rPr>
      <w:rFonts w:cs="Times New Roman"/>
      <w:sz w:val="22"/>
    </w:rPr>
  </w:style>
  <w:style w:type="paragraph" w:styleId="Cabealho">
    <w:name w:val="header"/>
    <w:basedOn w:val="Normal"/>
    <w:link w:val="Cabealho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06AB8"/>
    <w:rPr>
      <w:rFonts w:cs="Times New Roman"/>
      <w:sz w:val="22"/>
    </w:rPr>
  </w:style>
  <w:style w:type="paragraph" w:styleId="Rodap">
    <w:name w:val="footer"/>
    <w:basedOn w:val="Normal"/>
    <w:link w:val="Rodap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06AB8"/>
    <w:rPr>
      <w:rFonts w:cs="Times New Roman"/>
      <w:sz w:val="22"/>
    </w:rPr>
  </w:style>
  <w:style w:type="paragraph" w:styleId="Reviso">
    <w:name w:val="Revision"/>
    <w:hidden/>
    <w:uiPriority w:val="99"/>
    <w:semiHidden/>
    <w:rsid w:val="00D06AB8"/>
    <w:rPr>
      <w:rFonts w:cs="Times New Roman"/>
      <w:sz w:val="22"/>
    </w:rPr>
  </w:style>
  <w:style w:type="paragraph" w:styleId="NormalWeb">
    <w:name w:val="Normal (Web)"/>
    <w:basedOn w:val="Normal"/>
    <w:uiPriority w:val="99"/>
    <w:semiHidden/>
    <w:unhideWhenUsed/>
    <w:rsid w:val="008E154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cworld.com.br/idgimages/galerias/Evolucao-storage/03.jpg" TargetMode="External"/><Relationship Id="rId12" Type="http://schemas.openxmlformats.org/officeDocument/2006/relationships/hyperlink" Target="https://www.ted.com/talks/alan_kay_shares_a_powerful_idea_about_ideas?language=pt-br" TargetMode="External"/><Relationship Id="rId13" Type="http://schemas.openxmlformats.org/officeDocument/2006/relationships/hyperlink" Target="http://pcworld.com.br/galerias/evolucao-dos-dispositivos-de-armazenagem/#imagem0" TargetMode="External"/><Relationship Id="rId14" Type="http://schemas.openxmlformats.org/officeDocument/2006/relationships/image" Target="media/image3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judsoncanto.files.wordpress.com/2012/12/cartc3a3o-perfurado-ibm-e1355092834371.jpg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921653-908D-B949-9B9F-98E23C5B3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20</Pages>
  <Words>4229</Words>
  <Characters>22838</Characters>
  <Application>Microsoft Macintosh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93</cp:revision>
  <dcterms:created xsi:type="dcterms:W3CDTF">2016-10-08T17:27:00Z</dcterms:created>
  <dcterms:modified xsi:type="dcterms:W3CDTF">2016-12-15T01:12:00Z</dcterms:modified>
</cp:coreProperties>
</file>