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47AB1" w14:textId="77777777" w:rsidR="00CB5E06" w:rsidRPr="003E5ACA" w:rsidRDefault="009D0DCF" w:rsidP="003E5ACA">
      <w:pPr>
        <w:pStyle w:val="Ttulo1"/>
      </w:pPr>
      <w:bookmarkStart w:id="1" w:name="_GoBack"/>
      <w:bookmarkEnd w:id="1"/>
      <w:r>
        <w:t>Unidade</w:t>
      </w:r>
      <w:r w:rsidRPr="003E5ACA">
        <w:t xml:space="preserve"> </w:t>
      </w:r>
      <w:r w:rsidR="000678CD" w:rsidRPr="003E5ACA">
        <w:t>3</w:t>
      </w:r>
      <w:r w:rsidR="00BA3E55" w:rsidRPr="003E5ACA">
        <w:t xml:space="preserve"> </w:t>
      </w:r>
    </w:p>
    <w:p w14:paraId="7973B309" w14:textId="77777777" w:rsidR="00CB5E06" w:rsidRPr="003E5ACA" w:rsidRDefault="008B46EF" w:rsidP="008D63C6">
      <w:r w:rsidRPr="003E5ACA">
        <w:t xml:space="preserve">O objetivo principal do </w:t>
      </w:r>
      <w:r w:rsidR="00C36B0F">
        <w:t>Unidade</w:t>
      </w:r>
      <w:r w:rsidRPr="003E5ACA">
        <w:t xml:space="preserve"> 3 é apresentar a estrutura</w:t>
      </w:r>
      <w:r w:rsidR="00FD397A" w:rsidRPr="003E5ACA">
        <w:t xml:space="preserve"> básica da Programação Orientada a Objetos, ass</w:t>
      </w:r>
      <w:r w:rsidR="00812E8C">
        <w:t>im como seus conceitos teóricos</w:t>
      </w:r>
      <w:r w:rsidR="00FD397A" w:rsidRPr="003E5ACA">
        <w:t xml:space="preserve"> detalhadamente. O aluno deve se familiarizar com conceitos de classes, objetos, métodos, construtores, encapsulamento, herança, interface, polimorfismo entre outros, assim como os padrões e convenções para tal. Este capítulo tem um denso embasamento teórico, então é muito importante que as aulas práticas tenham sempre relação com o conteúdo ministrado e para maior compreensão do aluno, é interessante que o nível de abstração seja desenvolvido utilizando-se de exemplos que tracem uma linha entre o mundo da programação e o mundo real, desta forma o aluno terá um entendimento melhor do capítulo e terá menos frustrações em seu aprendizado.</w:t>
      </w:r>
    </w:p>
    <w:p w14:paraId="66A85F32" w14:textId="77777777" w:rsidR="006C6A1B" w:rsidRDefault="00CB5E06" w:rsidP="006C6A1B">
      <w:pPr>
        <w:pStyle w:val="Ttulo2"/>
      </w:pPr>
      <w:r w:rsidRPr="003E5ACA">
        <w:t>Aula 1</w:t>
      </w:r>
      <w:r w:rsidR="00BA3E55" w:rsidRPr="003E5ACA">
        <w:t xml:space="preserve"> - </w:t>
      </w:r>
      <w:r w:rsidR="00914289" w:rsidRPr="003E5ACA">
        <w:t>Classes, Objetos e Instâncias</w:t>
      </w:r>
    </w:p>
    <w:p w14:paraId="6458F5FA" w14:textId="77777777" w:rsidR="006C6A1B" w:rsidRDefault="006C6A1B" w:rsidP="006C6A1B">
      <w:pPr>
        <w:pBdr>
          <w:bottom w:val="single" w:sz="4" w:space="1" w:color="auto"/>
        </w:pBdr>
        <w:spacing w:before="0" w:after="0"/>
        <w:jc w:val="left"/>
      </w:pPr>
    </w:p>
    <w:p w14:paraId="43E1587A" w14:textId="77777777" w:rsidR="006C6A1B" w:rsidRDefault="006C6A1B" w:rsidP="006C6A1B">
      <w:pPr>
        <w:spacing w:before="0" w:after="0"/>
        <w:jc w:val="left"/>
      </w:pPr>
    </w:p>
    <w:p w14:paraId="370C264C" w14:textId="77777777" w:rsidR="006C6A1B" w:rsidRPr="00534847" w:rsidRDefault="006C6A1B" w:rsidP="006C6A1B">
      <w:pPr>
        <w:pStyle w:val="Ttulo3"/>
        <w:rPr>
          <w:color w:val="7F7F7F"/>
        </w:rPr>
      </w:pPr>
      <w:r w:rsidRPr="00534847">
        <w:rPr>
          <w:color w:val="7F7F7F"/>
        </w:rPr>
        <w:t>CARGA HORÁRIA</w:t>
      </w:r>
    </w:p>
    <w:p w14:paraId="6826139D" w14:textId="77777777" w:rsidR="006C6A1B" w:rsidRDefault="006C6A1B" w:rsidP="006C6A1B">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17CB5E5B" w14:textId="77777777" w:rsidR="006C6A1B" w:rsidRDefault="006C6A1B" w:rsidP="006C6A1B">
      <w:pPr>
        <w:spacing w:before="0" w:after="0"/>
        <w:jc w:val="left"/>
      </w:pPr>
      <w:r>
        <w:t xml:space="preserve"> </w:t>
      </w:r>
    </w:p>
    <w:p w14:paraId="6FEF873F" w14:textId="77777777" w:rsidR="006C6A1B" w:rsidRPr="00534847" w:rsidRDefault="006C6A1B" w:rsidP="006C6A1B">
      <w:pPr>
        <w:pStyle w:val="Ttulo3"/>
        <w:rPr>
          <w:color w:val="7F7F7F"/>
        </w:rPr>
      </w:pPr>
      <w:r w:rsidRPr="00534847">
        <w:rPr>
          <w:color w:val="7F7F7F"/>
        </w:rPr>
        <w:t>OBJETIVO DA AULA</w:t>
      </w:r>
    </w:p>
    <w:p w14:paraId="532472F2" w14:textId="77777777" w:rsidR="006C6A1B" w:rsidRDefault="006C6A1B" w:rsidP="006C6A1B">
      <w:r w:rsidRPr="001C2894">
        <w:t>Ao final da aula, você deverá garantir que o aluno tenha subsídios para</w:t>
      </w:r>
    </w:p>
    <w:p w14:paraId="385A9FE1" w14:textId="77777777" w:rsidR="006C6A1B" w:rsidRPr="001C2894" w:rsidRDefault="006C6A1B" w:rsidP="00FF53ED">
      <w:pPr>
        <w:pStyle w:val="GradeMdia1-nfase2"/>
        <w:numPr>
          <w:ilvl w:val="0"/>
          <w:numId w:val="13"/>
        </w:numPr>
      </w:pPr>
      <w:r>
        <w:t>Entender a definição de Classes, Objetos, Instâncias e a técnica de encapsulamento</w:t>
      </w:r>
    </w:p>
    <w:p w14:paraId="07B45F25" w14:textId="77777777" w:rsidR="006C6A1B" w:rsidRPr="001C2894" w:rsidRDefault="006C6A1B" w:rsidP="006C6A1B"/>
    <w:p w14:paraId="2DB2D134" w14:textId="77777777" w:rsidR="006C6A1B" w:rsidRPr="00534847" w:rsidRDefault="006C6A1B" w:rsidP="006C6A1B">
      <w:pPr>
        <w:pStyle w:val="Ttulo3"/>
        <w:rPr>
          <w:color w:val="7F7F7F"/>
        </w:rPr>
      </w:pPr>
      <w:r w:rsidRPr="00534847">
        <w:rPr>
          <w:color w:val="7F7F7F"/>
        </w:rPr>
        <w:t>ORIENTAÇÕES PEDAGÓGICAS</w:t>
      </w:r>
    </w:p>
    <w:p w14:paraId="40108BA9" w14:textId="77777777" w:rsidR="006C6A1B" w:rsidRDefault="006C6A1B" w:rsidP="006C6A1B">
      <w:r w:rsidRPr="001C2894">
        <w:t>Para atender os objetivos de aprendizagem, você deverá conduzir o processo de ensino considerando a organização didática apresentada a seguir:</w:t>
      </w:r>
      <w:r>
        <w:t xml:space="preserve"> </w:t>
      </w:r>
    </w:p>
    <w:p w14:paraId="55CAAF14" w14:textId="77777777" w:rsidR="006C6A1B" w:rsidRDefault="006C6A1B" w:rsidP="00FF53ED">
      <w:pPr>
        <w:pStyle w:val="GradeMdia1-nfase2"/>
        <w:numPr>
          <w:ilvl w:val="0"/>
          <w:numId w:val="14"/>
        </w:numPr>
      </w:pPr>
      <w:r>
        <w:t>50 minutos de aula expositiva;</w:t>
      </w:r>
    </w:p>
    <w:p w14:paraId="5BAB868E" w14:textId="77777777" w:rsidR="006C6A1B" w:rsidRDefault="006C6A1B" w:rsidP="00FF53ED">
      <w:pPr>
        <w:pStyle w:val="GradeMdia1-nfase2"/>
        <w:numPr>
          <w:ilvl w:val="0"/>
          <w:numId w:val="14"/>
        </w:numPr>
      </w:pPr>
      <w:r>
        <w:t>20</w:t>
      </w:r>
      <w:r w:rsidRPr="001C2894">
        <w:t xml:space="preserve"> minutos para</w:t>
      </w:r>
      <w:r>
        <w:t xml:space="preserve"> tirar as dúvidas dos alunos;</w:t>
      </w:r>
    </w:p>
    <w:p w14:paraId="5E55CBD4" w14:textId="77777777" w:rsidR="006C6A1B" w:rsidRDefault="006C6A1B" w:rsidP="00FF53ED">
      <w:pPr>
        <w:pStyle w:val="GradeMdia1-nfase2"/>
        <w:numPr>
          <w:ilvl w:val="0"/>
          <w:numId w:val="14"/>
        </w:numPr>
      </w:pPr>
      <w:r>
        <w:t>20</w:t>
      </w:r>
      <w:r w:rsidRPr="001C2894">
        <w:t xml:space="preserve"> minutos para desenvolver as atividades propostas para a turma.</w:t>
      </w:r>
    </w:p>
    <w:p w14:paraId="1C79607B" w14:textId="77777777" w:rsidR="006C6A1B" w:rsidRPr="001C2894" w:rsidRDefault="006C6A1B" w:rsidP="006C6A1B"/>
    <w:p w14:paraId="777707B3" w14:textId="77777777" w:rsidR="006C6A1B" w:rsidRPr="00534847" w:rsidRDefault="006C6A1B" w:rsidP="006C6A1B">
      <w:pPr>
        <w:pStyle w:val="Ttulo3"/>
        <w:rPr>
          <w:color w:val="7F7F7F"/>
        </w:rPr>
      </w:pPr>
      <w:r w:rsidRPr="00534847">
        <w:rPr>
          <w:color w:val="7F7F7F"/>
        </w:rPr>
        <w:t>TÓPICOS DE ESTUDO</w:t>
      </w:r>
    </w:p>
    <w:p w14:paraId="2C6F66FF" w14:textId="77777777" w:rsidR="006C6A1B" w:rsidRPr="001C2894" w:rsidRDefault="006C6A1B" w:rsidP="006C6A1B">
      <w:r w:rsidRPr="001C2894">
        <w:t>Todos os tópicos a seguir, conforme livro do aluno, devem ser trabalhados de forma dinâmica, criativa, com embasamento teórico e prático voltado ao mercado de trabalho.</w:t>
      </w:r>
    </w:p>
    <w:p w14:paraId="48CF1FF9" w14:textId="77777777" w:rsidR="006C6A1B" w:rsidRDefault="006C6A1B" w:rsidP="00FF53ED">
      <w:pPr>
        <w:pStyle w:val="GradeMdia1-nfase2"/>
        <w:numPr>
          <w:ilvl w:val="0"/>
          <w:numId w:val="15"/>
        </w:numPr>
      </w:pPr>
      <w:r>
        <w:t>Classes</w:t>
      </w:r>
      <w:r w:rsidR="001363C9">
        <w:t>;</w:t>
      </w:r>
    </w:p>
    <w:p w14:paraId="4D0A7D68" w14:textId="77777777" w:rsidR="006C6A1B" w:rsidRDefault="006C6A1B" w:rsidP="00FF53ED">
      <w:pPr>
        <w:pStyle w:val="GradeMdia1-nfase2"/>
        <w:numPr>
          <w:ilvl w:val="0"/>
          <w:numId w:val="15"/>
        </w:numPr>
      </w:pPr>
      <w:r>
        <w:t>Objetos</w:t>
      </w:r>
      <w:r w:rsidR="001363C9">
        <w:t>;</w:t>
      </w:r>
    </w:p>
    <w:p w14:paraId="2679D27A" w14:textId="77777777" w:rsidR="006C6A1B" w:rsidRDefault="006C6A1B" w:rsidP="00FF53ED">
      <w:pPr>
        <w:pStyle w:val="GradeMdia1-nfase2"/>
        <w:numPr>
          <w:ilvl w:val="0"/>
          <w:numId w:val="15"/>
        </w:numPr>
      </w:pPr>
      <w:r>
        <w:t>Instâncias</w:t>
      </w:r>
      <w:r w:rsidR="001363C9">
        <w:t>;</w:t>
      </w:r>
    </w:p>
    <w:p w14:paraId="2A8C680A" w14:textId="77777777" w:rsidR="006C6A1B" w:rsidRDefault="006C6A1B" w:rsidP="00FF53ED">
      <w:pPr>
        <w:pStyle w:val="GradeMdia1-nfase2"/>
        <w:numPr>
          <w:ilvl w:val="0"/>
          <w:numId w:val="15"/>
        </w:numPr>
      </w:pPr>
      <w:r>
        <w:t>Encapsulamento</w:t>
      </w:r>
      <w:r w:rsidR="001363C9">
        <w:t>.</w:t>
      </w:r>
    </w:p>
    <w:p w14:paraId="678019AD" w14:textId="77777777" w:rsidR="006C6A1B" w:rsidRPr="001C2894" w:rsidRDefault="006C6A1B" w:rsidP="006C6A1B"/>
    <w:p w14:paraId="3865FE14" w14:textId="77777777" w:rsidR="006C6A1B" w:rsidRPr="00534847" w:rsidRDefault="006C6A1B" w:rsidP="006C6A1B">
      <w:pPr>
        <w:pStyle w:val="Ttulo3"/>
        <w:rPr>
          <w:color w:val="7F7F7F"/>
        </w:rPr>
      </w:pPr>
      <w:r w:rsidRPr="00534847">
        <w:rPr>
          <w:color w:val="7F7F7F"/>
        </w:rPr>
        <w:lastRenderedPageBreak/>
        <w:t>PONTOS IMPORTANTES</w:t>
      </w:r>
    </w:p>
    <w:p w14:paraId="3BD12540" w14:textId="77777777" w:rsidR="006C6A1B" w:rsidRPr="00561E8D" w:rsidRDefault="006C6A1B" w:rsidP="006C6A1B">
      <w:r w:rsidRPr="00561E8D">
        <w:t xml:space="preserve">Para garantir </w:t>
      </w:r>
      <w:r>
        <w:t>ao aluno um aprendizado signifi</w:t>
      </w:r>
      <w:r w:rsidRPr="00561E8D">
        <w:t xml:space="preserve">cativo, resgate os principais conceitos de cada tópico abordado na aula. Neste momento, é importante que você utilize dicas e sugestões para reforçar os temas trabalhados, oferecendo também exemplos que possibilitem a relação entre teoria e prática. </w:t>
      </w:r>
    </w:p>
    <w:p w14:paraId="618ED5E0" w14:textId="77777777" w:rsidR="006C6A1B" w:rsidRPr="001C2894" w:rsidRDefault="006C6A1B" w:rsidP="006C6A1B">
      <w:pPr>
        <w:pBdr>
          <w:bottom w:val="single" w:sz="4" w:space="1" w:color="auto"/>
        </w:pBdr>
      </w:pPr>
    </w:p>
    <w:p w14:paraId="3FAFD31C" w14:textId="77777777" w:rsidR="00CB5E06" w:rsidRPr="003E5ACA" w:rsidRDefault="00CB5E06" w:rsidP="003E5ACA">
      <w:pPr>
        <w:pStyle w:val="Ttulo2"/>
        <w:rPr>
          <w:rStyle w:val="TabeladeGrade2-nfase11"/>
          <w:b w:val="0"/>
          <w:bCs w:val="0"/>
          <w:smallCaps w:val="0"/>
          <w:color w:val="00B050"/>
          <w:spacing w:val="0"/>
        </w:rPr>
      </w:pPr>
    </w:p>
    <w:p w14:paraId="57429FC1" w14:textId="77777777" w:rsidR="00CB5E06" w:rsidRPr="003E5ACA" w:rsidRDefault="00CB5E06" w:rsidP="003E5ACA">
      <w:pPr>
        <w:pStyle w:val="Ttulo3"/>
      </w:pPr>
      <w:r w:rsidRPr="003E5ACA">
        <w:t xml:space="preserve">1.1 - </w:t>
      </w:r>
      <w:r w:rsidR="00467BEF" w:rsidRPr="003E5ACA">
        <w:t>Classes</w:t>
      </w:r>
    </w:p>
    <w:p w14:paraId="31F78D00" w14:textId="77777777" w:rsidR="00467BEF" w:rsidRDefault="006C6A1B" w:rsidP="008D63C6">
      <w:r>
        <w:t>Educador, o</w:t>
      </w:r>
      <w:r w:rsidR="002813C9" w:rsidRPr="003E5ACA">
        <w:t xml:space="preserve"> conceito de classe pode ser um dos conceitos mais frustrantes para o aprendizado do aluno. A melhor forma de se fixar esse conteúdo é reforçando-o a cada conceito ministrado e completando suas definições a cada aula, utilizando vários exemplos mais </w:t>
      </w:r>
      <w:r w:rsidR="00C37068" w:rsidRPr="003E5ACA">
        <w:t>palpáveis</w:t>
      </w:r>
      <w:r w:rsidR="009D0DCF">
        <w:t>, conforme dicas e exemplos do livro do aluno</w:t>
      </w:r>
    </w:p>
    <w:p w14:paraId="00E90355" w14:textId="77777777" w:rsidR="00FB043C" w:rsidRDefault="00FB043C" w:rsidP="008D63C6"/>
    <w:p w14:paraId="06318E8D" w14:textId="77777777" w:rsidR="00126313" w:rsidRDefault="00A569A8" w:rsidP="00A569A8">
      <w:pPr>
        <w:pStyle w:val="Ttulo4"/>
      </w:pPr>
      <w:r>
        <w:t>1.1.1 -</w:t>
      </w:r>
      <w:r w:rsidR="00FB043C">
        <w:t xml:space="preserve"> </w:t>
      </w:r>
      <w:r w:rsidR="00FB043C" w:rsidRPr="00BA3E55">
        <w:t>Abstração</w:t>
      </w:r>
    </w:p>
    <w:p w14:paraId="36367351" w14:textId="77777777" w:rsidR="00A569A8" w:rsidRDefault="004D1C88" w:rsidP="00A569A8">
      <w:r>
        <w:t>Ab</w:t>
      </w:r>
      <w:r w:rsidR="00A569A8">
        <w:t>stração é a técnica de simplificar ou omitir detalhes que não são relevantes a aplicação. Uma técnica muito utilizada em POO.</w:t>
      </w:r>
    </w:p>
    <w:p w14:paraId="61F2C352" w14:textId="77777777" w:rsidR="00A569A8" w:rsidRDefault="00A569A8" w:rsidP="00A569A8"/>
    <w:p w14:paraId="393C1A06" w14:textId="77777777" w:rsidR="00A569A8" w:rsidRDefault="00A569A8" w:rsidP="00A569A8">
      <w:r>
        <w:t>Realize alguns exercícios de abstração, baseados no exemplo desta aula para fixar o conceito ao aluno.</w:t>
      </w:r>
    </w:p>
    <w:p w14:paraId="51BF2DF9" w14:textId="77777777" w:rsidR="00A569A8" w:rsidRDefault="00A569A8" w:rsidP="009D0DCF">
      <w:pPr>
        <w:pStyle w:val="Ttulo4"/>
      </w:pPr>
    </w:p>
    <w:p w14:paraId="2E538279" w14:textId="77777777" w:rsidR="009D0DCF" w:rsidRPr="009D0DCF" w:rsidRDefault="009D0DCF" w:rsidP="00A569A8">
      <w:pPr>
        <w:pStyle w:val="Ttulo4"/>
      </w:pPr>
      <w:r>
        <w:t>1.1.2 - Classes</w:t>
      </w:r>
    </w:p>
    <w:p w14:paraId="54C12DB4" w14:textId="77777777" w:rsidR="00B719D7" w:rsidRPr="003E5ACA" w:rsidRDefault="00C37068" w:rsidP="00FB043C">
      <w:r w:rsidRPr="003E5ACA">
        <w:t xml:space="preserve">Mostrar a importância da abstração na programação. É necessário que nossos programas tenham o mínimo de detalhes, que ele seja “limpo”, mas não confundir com organização. É sempre necessário que nossos programas sejam autoexplicativos, com seus comentários, padrões </w:t>
      </w:r>
      <w:r w:rsidR="00FB043C">
        <w:t>e convenções.</w:t>
      </w:r>
      <w:r w:rsidR="00FB043C" w:rsidRPr="003E5ACA">
        <w:t xml:space="preserve"> </w:t>
      </w:r>
    </w:p>
    <w:p w14:paraId="120332C0" w14:textId="77777777" w:rsidR="00467BEF" w:rsidRPr="003E5ACA" w:rsidRDefault="00C37068" w:rsidP="008D63C6">
      <w:r w:rsidRPr="003E5ACA">
        <w:t xml:space="preserve">O exemplo das </w:t>
      </w:r>
      <w:proofErr w:type="spellStart"/>
      <w:r w:rsidRPr="003E5ACA">
        <w:t>Blueprints</w:t>
      </w:r>
      <w:proofErr w:type="spellEnd"/>
      <w:r w:rsidRPr="003E5ACA">
        <w:t xml:space="preserve"> é bastante interessante, você pode completar citando outros exemplos</w:t>
      </w:r>
      <w:r w:rsidR="002E5BFA" w:rsidRPr="003E5ACA">
        <w:t xml:space="preserve"> onde objetos são representados e certos atributos são omitidos por falta de utilidade na situação vigente.</w:t>
      </w:r>
    </w:p>
    <w:p w14:paraId="1FBEB9DB" w14:textId="77777777" w:rsidR="00F86827" w:rsidRPr="003E5ACA" w:rsidRDefault="00F86827" w:rsidP="008D63C6">
      <w:pPr>
        <w:rPr>
          <w:rFonts w:ascii="Calibri Light" w:hAnsi="Calibri Light"/>
        </w:rPr>
      </w:pPr>
    </w:p>
    <w:p w14:paraId="72ECD2AF" w14:textId="77777777" w:rsidR="00F86827" w:rsidRPr="003E5ACA" w:rsidRDefault="00DF691F" w:rsidP="003E5ACA">
      <w:pPr>
        <w:pStyle w:val="Ttulo3"/>
      </w:pPr>
      <w:r w:rsidRPr="003E5ACA">
        <w:t>1.2 -  Objetos</w:t>
      </w:r>
    </w:p>
    <w:p w14:paraId="025B7266" w14:textId="77777777" w:rsidR="00C20B0E" w:rsidRPr="003E5ACA" w:rsidRDefault="002E5BFA" w:rsidP="008D63C6">
      <w:r w:rsidRPr="003E5ACA">
        <w:t xml:space="preserve">A principal dúvida aqui é a diferença entre classe e objeto, já que ambos se assimilam. É interessante citar exemplos do nosso dia a dia, como o já mencionado exemplo do Carro, como também uma receita de bolo. </w:t>
      </w:r>
      <w:r w:rsidR="00041940" w:rsidRPr="003E5ACA">
        <w:t>Uma explicação básica é que</w:t>
      </w:r>
      <w:r w:rsidRPr="003E5ACA">
        <w:t xml:space="preserve"> um objeto tem um ciclo de vida, ele é inicializado, cumpre suas tarefas e é finalizado, as classes não.</w:t>
      </w:r>
    </w:p>
    <w:p w14:paraId="0940590C" w14:textId="77777777" w:rsidR="005F4740" w:rsidRPr="003E5ACA" w:rsidRDefault="005F4740" w:rsidP="005F4740">
      <w:r w:rsidRPr="003E5ACA">
        <w:t xml:space="preserve">Se a descrição acima não for o suficiente, sugiro a leitura das seguintes </w:t>
      </w:r>
      <w:r w:rsidR="00B50A92" w:rsidRPr="003E5ACA">
        <w:t>referências</w:t>
      </w:r>
      <w:r w:rsidRPr="003E5ACA">
        <w:t>:</w:t>
      </w:r>
    </w:p>
    <w:p w14:paraId="04A4D85D" w14:textId="77777777" w:rsidR="005F4740" w:rsidRPr="003E5ACA" w:rsidRDefault="005F4740" w:rsidP="005F4740">
      <w:r w:rsidRPr="003E5ACA">
        <w:tab/>
        <w:t>- Livros:</w:t>
      </w:r>
    </w:p>
    <w:p w14:paraId="430D1854" w14:textId="77777777" w:rsidR="005F4740" w:rsidRPr="003E5ACA" w:rsidRDefault="005F4740" w:rsidP="00FF53ED">
      <w:pPr>
        <w:pStyle w:val="GradeMdia1-nfase2"/>
        <w:numPr>
          <w:ilvl w:val="0"/>
          <w:numId w:val="1"/>
        </w:numPr>
        <w:spacing w:before="0" w:after="0"/>
        <w:jc w:val="left"/>
      </w:pPr>
      <w:r w:rsidRPr="003E5ACA">
        <w:t xml:space="preserve">Use a cabeça! Java, </w:t>
      </w:r>
      <w:proofErr w:type="spellStart"/>
      <w:r w:rsidRPr="003E5ACA">
        <w:t>Sierra</w:t>
      </w:r>
      <w:proofErr w:type="spellEnd"/>
      <w:r w:rsidRPr="003E5ACA">
        <w:t xml:space="preserve"> &amp; Kathy – Alta Books</w:t>
      </w:r>
    </w:p>
    <w:p w14:paraId="686B3412" w14:textId="77777777" w:rsidR="005F4740" w:rsidRPr="003E5ACA" w:rsidRDefault="005F4740" w:rsidP="00FF53ED">
      <w:pPr>
        <w:pStyle w:val="GradeMdia1-nfase2"/>
        <w:numPr>
          <w:ilvl w:val="0"/>
          <w:numId w:val="1"/>
        </w:numPr>
        <w:spacing w:before="0" w:after="0"/>
        <w:jc w:val="left"/>
      </w:pPr>
      <w:r w:rsidRPr="003E5ACA">
        <w:t xml:space="preserve">Java: como programa, Harvey M. </w:t>
      </w:r>
      <w:proofErr w:type="spellStart"/>
      <w:r w:rsidRPr="003E5ACA">
        <w:t>Deitel</w:t>
      </w:r>
      <w:proofErr w:type="spellEnd"/>
      <w:r w:rsidRPr="003E5ACA">
        <w:t xml:space="preserve"> – Pearson</w:t>
      </w:r>
    </w:p>
    <w:p w14:paraId="73B97C83" w14:textId="77777777" w:rsidR="005F4740" w:rsidRPr="008F2AF5" w:rsidRDefault="005F4740" w:rsidP="008F2AF5">
      <w:pPr>
        <w:pStyle w:val="GradeMdia1-nfase2"/>
        <w:spacing w:before="0" w:after="0"/>
        <w:ind w:left="1428"/>
        <w:jc w:val="left"/>
      </w:pPr>
    </w:p>
    <w:p w14:paraId="2DEAB5F6" w14:textId="77777777" w:rsidR="005F4740" w:rsidRPr="00AD7664" w:rsidRDefault="005F4740" w:rsidP="008F2AF5">
      <w:pPr>
        <w:spacing w:before="0" w:after="0"/>
        <w:ind w:left="1068"/>
        <w:jc w:val="left"/>
      </w:pPr>
    </w:p>
    <w:p w14:paraId="20536853" w14:textId="77777777" w:rsidR="005F4740" w:rsidRPr="003E5ACA" w:rsidRDefault="005F4740" w:rsidP="005F4740">
      <w:pPr>
        <w:ind w:left="708"/>
      </w:pPr>
      <w:r w:rsidRPr="003E5ACA">
        <w:lastRenderedPageBreak/>
        <w:t>- Curso grátis:</w:t>
      </w:r>
    </w:p>
    <w:p w14:paraId="3AD5F658" w14:textId="77777777" w:rsidR="005F4740" w:rsidRPr="003E5ACA" w:rsidRDefault="005F4740" w:rsidP="00FF53ED">
      <w:pPr>
        <w:pStyle w:val="GradeMdia1-nfase2"/>
        <w:numPr>
          <w:ilvl w:val="0"/>
          <w:numId w:val="2"/>
        </w:numPr>
        <w:spacing w:before="0" w:after="0"/>
        <w:jc w:val="left"/>
      </w:pPr>
      <w:proofErr w:type="spellStart"/>
      <w:r w:rsidRPr="003E5ACA">
        <w:t>Code</w:t>
      </w:r>
      <w:proofErr w:type="spellEnd"/>
      <w:r w:rsidRPr="003E5ACA">
        <w:t xml:space="preserve"> </w:t>
      </w:r>
      <w:proofErr w:type="spellStart"/>
      <w:r w:rsidRPr="003E5ACA">
        <w:t>Academy</w:t>
      </w:r>
      <w:proofErr w:type="spellEnd"/>
      <w:r w:rsidRPr="003E5ACA">
        <w:t xml:space="preserve">: </w:t>
      </w:r>
      <w:hyperlink r:id="rId8" w:history="1">
        <w:r w:rsidRPr="00FB043C">
          <w:rPr>
            <w:rStyle w:val="Hiperlink"/>
            <w:color w:val="0070C0"/>
          </w:rPr>
          <w:t>https://www.codecademy.com/pt</w:t>
        </w:r>
        <w:r w:rsidRPr="00FB043C">
          <w:rPr>
            <w:rStyle w:val="Hiperlink"/>
            <w:color w:val="0070C0"/>
          </w:rPr>
          <w:t>/</w:t>
        </w:r>
        <w:r w:rsidRPr="00FB043C">
          <w:rPr>
            <w:rStyle w:val="Hiperlink"/>
            <w:color w:val="0070C0"/>
          </w:rPr>
          <w:t>learn/learn-java</w:t>
        </w:r>
      </w:hyperlink>
    </w:p>
    <w:p w14:paraId="3D585EAB" w14:textId="77777777" w:rsidR="00C93120" w:rsidRPr="003E5ACA" w:rsidRDefault="005F4740" w:rsidP="003E5ACA">
      <w:r w:rsidRPr="003E5ACA">
        <w:t xml:space="preserve">O curso </w:t>
      </w:r>
      <w:r w:rsidR="00FB043C">
        <w:t>sugerido</w:t>
      </w:r>
      <w:r w:rsidRPr="003E5ACA">
        <w:t xml:space="preserve"> acima é de nível básico. Se neste ponto os conceitos de Java e </w:t>
      </w:r>
      <w:r w:rsidR="009D0DCF">
        <w:t>P</w:t>
      </w:r>
      <w:r w:rsidRPr="003E5ACA">
        <w:t xml:space="preserve">OO não estiverem sólidos, </w:t>
      </w:r>
      <w:r w:rsidR="009D0DCF">
        <w:t>é recomendável</w:t>
      </w:r>
      <w:r w:rsidRPr="003E5ACA">
        <w:t xml:space="preserve"> este curso como reforço para o educador.</w:t>
      </w:r>
    </w:p>
    <w:p w14:paraId="023491A7" w14:textId="77777777" w:rsidR="00C93120" w:rsidRPr="003E5ACA" w:rsidRDefault="00C93120" w:rsidP="003E5ACA">
      <w:pPr>
        <w:pStyle w:val="Ttulo3"/>
      </w:pPr>
      <w:r w:rsidRPr="003E5ACA">
        <w:t>1.3 – Instâncias</w:t>
      </w:r>
    </w:p>
    <w:p w14:paraId="35C46ABE" w14:textId="77777777" w:rsidR="005F4740" w:rsidRPr="003E5ACA" w:rsidRDefault="006C6A1B" w:rsidP="005F4740">
      <w:r>
        <w:t>P</w:t>
      </w:r>
      <w:r w:rsidR="005F4740" w:rsidRPr="003E5ACA">
        <w:t>ara exemplificar existem diversas analogias. Pense sempre que a classe será o “plano”, “projeto”, “modelo”, as “especificações”, as “regras” e o objeto/instância será sempre o “concreto”, o “palpável”, o que “diferencia”, a “coisa”, o “produto” e etc. Tente fazer exercícios de fixação com seus alunos. Pegue coisas do mundo real e tente definir se é objeto ou classe.</w:t>
      </w:r>
    </w:p>
    <w:p w14:paraId="4B3FC1E8" w14:textId="77777777" w:rsidR="005F4740" w:rsidRPr="003E5ACA" w:rsidRDefault="005F4740" w:rsidP="008D63C6">
      <w:pPr>
        <w:rPr>
          <w:rFonts w:ascii="Calibri Light" w:hAnsi="Calibri Light"/>
        </w:rPr>
      </w:pPr>
    </w:p>
    <w:p w14:paraId="67FECBAD" w14:textId="77777777" w:rsidR="004644E8" w:rsidRPr="003E5ACA" w:rsidRDefault="004644E8" w:rsidP="003E5ACA">
      <w:pPr>
        <w:pStyle w:val="Ttulo3"/>
      </w:pPr>
      <w:r w:rsidRPr="003E5ACA">
        <w:t>1.4 – Encapsulamento</w:t>
      </w:r>
    </w:p>
    <w:p w14:paraId="34D8A95B" w14:textId="77777777" w:rsidR="005F4740" w:rsidRPr="003E5ACA" w:rsidRDefault="005F4740" w:rsidP="005F4740">
      <w:r w:rsidRPr="003E5ACA">
        <w:t xml:space="preserve">O aluno não verá a necessidade de encapsular as classes pois, neste exemplo, poderíamos restringir a entrada do usuário e evitar as inconsistências acima. O grande problema é que a POO foi criada e desenvolvida também para facilitar o reuso e modularização dos componentes. O criador da classe saberá lidar com os possíveis erros, porém futuros usuários da classe talvez não </w:t>
      </w:r>
      <w:r w:rsidR="009D0DCF">
        <w:t>percebam</w:t>
      </w:r>
      <w:r w:rsidRPr="003E5ACA">
        <w:t xml:space="preserve"> todas estas restrições e o programa apresentará erros de inconsistência e coesão de dados.</w:t>
      </w:r>
    </w:p>
    <w:p w14:paraId="76E5C50C" w14:textId="77777777" w:rsidR="005F4740" w:rsidRPr="003E5ACA" w:rsidRDefault="006C6A1B" w:rsidP="005F4740">
      <w:r w:rsidRPr="006C6A1B">
        <w:t>O</w:t>
      </w:r>
      <w:r>
        <w:rPr>
          <w:b/>
        </w:rPr>
        <w:t xml:space="preserve"> </w:t>
      </w:r>
      <w:r w:rsidR="005F4740" w:rsidRPr="003E5ACA">
        <w:t>conceito de encapsulamento tem que ser entendido como um invólucro da classe. Uma camada a mais que garante a consistência dos dados. A medida que a classe vai se estendendo é possível adicionar mais destes invólucros na classe. Este invólucro trabalha como mediador entre o usuário da classe (neste sentido, o usuário é outra classe que faz uso desta em questão) e a classe em si. Por exemplo um controle remoto.</w:t>
      </w:r>
    </w:p>
    <w:p w14:paraId="67C55804" w14:textId="77777777" w:rsidR="005F4740" w:rsidRDefault="005F4740" w:rsidP="008D63C6">
      <w:r w:rsidRPr="003E5ACA">
        <w:t>O invólucro seria os botões, eles abstraem os comandos do controle remoto e é o mediador entre a pessoa que faz uso dele e os componentes eletrônicos internos. Se não existissem os botões, teríamos que fazer ligações manuais entre os condutores do controle remoto para determinadas ações. Uma ligação errada destas poderia queimar o controle remoto. Esta é a importância do encapsulamento.</w:t>
      </w:r>
    </w:p>
    <w:p w14:paraId="18CE78A2" w14:textId="77777777" w:rsidR="007202B4" w:rsidRDefault="007202B4" w:rsidP="008D63C6"/>
    <w:p w14:paraId="43F696E6" w14:textId="77777777" w:rsidR="007202B4" w:rsidRPr="00E54E1F" w:rsidRDefault="007202B4" w:rsidP="007202B4">
      <w:pPr>
        <w:rPr>
          <w:color w:val="2F5496"/>
        </w:rPr>
      </w:pPr>
      <w:r w:rsidRPr="00E54E1F">
        <w:rPr>
          <w:b/>
          <w:color w:val="2F5496"/>
        </w:rPr>
        <w:t xml:space="preserve">Material de Apoio: </w:t>
      </w:r>
      <w:r w:rsidRPr="00E54E1F">
        <w:rPr>
          <w:color w:val="2F5496"/>
        </w:rPr>
        <w:t xml:space="preserve">Para conferir o exemplo </w:t>
      </w:r>
      <w:r w:rsidR="007B1B96">
        <w:rPr>
          <w:color w:val="2F5496"/>
        </w:rPr>
        <w:t>deste tópico</w:t>
      </w:r>
      <w:r w:rsidRPr="00E54E1F">
        <w:rPr>
          <w:color w:val="2F5496"/>
        </w:rPr>
        <w:t xml:space="preserve"> abra o projeto </w:t>
      </w:r>
      <w:r w:rsidRPr="00E54E1F">
        <w:rPr>
          <w:b/>
          <w:color w:val="2F5496"/>
        </w:rPr>
        <w:t>Material de Apoio POO &gt;</w:t>
      </w:r>
      <w:r>
        <w:rPr>
          <w:b/>
          <w:color w:val="2F5496"/>
        </w:rPr>
        <w:t xml:space="preserve"> Unidade 3</w:t>
      </w:r>
      <w:r w:rsidRPr="00E54E1F">
        <w:rPr>
          <w:b/>
          <w:color w:val="2F5496"/>
        </w:rPr>
        <w:t xml:space="preserve"> &gt; Aula 1 &gt; </w:t>
      </w:r>
      <w:r w:rsidR="007B1B96">
        <w:rPr>
          <w:b/>
          <w:color w:val="2F5496"/>
        </w:rPr>
        <w:t>Exemplos &gt; 1.4</w:t>
      </w:r>
      <w:r w:rsidRPr="00E54E1F">
        <w:rPr>
          <w:b/>
          <w:color w:val="2F5496"/>
        </w:rPr>
        <w:t xml:space="preserve"> </w:t>
      </w:r>
      <w:r w:rsidRPr="00E54E1F">
        <w:rPr>
          <w:color w:val="2F5496"/>
        </w:rPr>
        <w:t>no seu Netbeans.</w:t>
      </w:r>
    </w:p>
    <w:p w14:paraId="6607CA4C" w14:textId="77777777" w:rsidR="005F4740" w:rsidRPr="003E5ACA" w:rsidDel="00D75692" w:rsidRDefault="005F4740" w:rsidP="008D63C6">
      <w:pPr>
        <w:rPr>
          <w:del w:id="2" w:author="Willian" w:date="2016-12-14T00:20:00Z"/>
          <w:rFonts w:ascii="Calibri Light" w:hAnsi="Calibri Light"/>
        </w:rPr>
      </w:pPr>
    </w:p>
    <w:p w14:paraId="53E8B028" w14:textId="77777777" w:rsidR="00FB043C" w:rsidRPr="00FB043C" w:rsidRDefault="00FB043C" w:rsidP="00FB043C"/>
    <w:p w14:paraId="20BAD39D" w14:textId="77777777" w:rsidR="009F78C6" w:rsidRDefault="004644E8" w:rsidP="003E5ACA">
      <w:pPr>
        <w:pStyle w:val="Ttulo3"/>
      </w:pPr>
      <w:r w:rsidRPr="003E5ACA">
        <w:t>Exercícios</w:t>
      </w:r>
    </w:p>
    <w:p w14:paraId="3A54E2C9" w14:textId="77777777" w:rsidR="009F78C6" w:rsidRDefault="009F78C6" w:rsidP="009F78C6">
      <w:pPr>
        <w:autoSpaceDE w:val="0"/>
        <w:autoSpaceDN w:val="0"/>
        <w:adjustRightInd w:val="0"/>
        <w:spacing w:before="0" w:after="0"/>
        <w:rPr>
          <w:rFonts w:ascii="Tahoma" w:hAnsi="Tahoma" w:cs="Tahoma"/>
          <w:sz w:val="20"/>
          <w:szCs w:val="20"/>
        </w:rPr>
      </w:pPr>
      <w:r w:rsidRPr="009F78C6">
        <w:rPr>
          <w:rFonts w:ascii="Tahoma" w:hAnsi="Tahoma" w:cs="Tahoma"/>
          <w:sz w:val="20"/>
          <w:szCs w:val="20"/>
        </w:rPr>
        <w:t xml:space="preserve"> </w:t>
      </w:r>
      <w:r>
        <w:rPr>
          <w:rFonts w:ascii="Tahoma" w:hAnsi="Tahoma" w:cs="Tahoma"/>
          <w:sz w:val="20"/>
          <w:szCs w:val="20"/>
        </w:rPr>
        <w:t>As perguntas têm por objetivo fixar os principais conceitos abordados durante a aula. Para isso, viabilize o tempo necessário para o aluno responder às perguntas, acompanhando-os nas dúvidas. Para correção das perguntas, considere as respostas a seguir:</w:t>
      </w:r>
    </w:p>
    <w:p w14:paraId="658D0E10" w14:textId="77777777" w:rsidR="004644E8" w:rsidRPr="007655FA" w:rsidRDefault="004644E8" w:rsidP="003E5ACA">
      <w:pPr>
        <w:pStyle w:val="Ttulo3"/>
      </w:pPr>
    </w:p>
    <w:p w14:paraId="6F615BDE" w14:textId="77777777" w:rsidR="004644E8" w:rsidRPr="007655FA" w:rsidRDefault="00E14B6F" w:rsidP="00FF53ED">
      <w:pPr>
        <w:pStyle w:val="GradeMdia1-nfase2"/>
        <w:numPr>
          <w:ilvl w:val="0"/>
          <w:numId w:val="7"/>
        </w:numPr>
        <w:rPr>
          <w:b/>
        </w:rPr>
      </w:pPr>
      <w:r w:rsidRPr="007655FA">
        <w:rPr>
          <w:b/>
        </w:rPr>
        <w:t>O que você entende por abstração? Qual a relação com POO?</w:t>
      </w:r>
    </w:p>
    <w:p w14:paraId="050E4E9C" w14:textId="77777777" w:rsidR="007655FA" w:rsidRPr="003E5ACA" w:rsidRDefault="001363C9" w:rsidP="007655FA">
      <w:pPr>
        <w:ind w:left="708"/>
      </w:pPr>
      <w:r>
        <w:t xml:space="preserve">Resposta: </w:t>
      </w:r>
      <w:r w:rsidR="007655FA" w:rsidRPr="003E5ACA">
        <w:t xml:space="preserve">Abstração simplifica ou omite certos detalhes para reter apenas a informação enxuta. Quanto a relação com POO, classes são abstrações de objetos (ou "coisas") do mundo real. </w:t>
      </w:r>
    </w:p>
    <w:p w14:paraId="10EA6D00" w14:textId="77777777" w:rsidR="007655FA" w:rsidRPr="007655FA" w:rsidRDefault="007655FA" w:rsidP="008D63C6">
      <w:pPr>
        <w:rPr>
          <w:b/>
        </w:rPr>
      </w:pPr>
    </w:p>
    <w:p w14:paraId="0C644091" w14:textId="77777777" w:rsidR="007655FA" w:rsidRPr="007655FA" w:rsidRDefault="00E14B6F" w:rsidP="00FF53ED">
      <w:pPr>
        <w:pStyle w:val="GradeMdia1-nfase2"/>
        <w:numPr>
          <w:ilvl w:val="0"/>
          <w:numId w:val="7"/>
        </w:numPr>
        <w:rPr>
          <w:b/>
        </w:rPr>
      </w:pPr>
      <w:r w:rsidRPr="007655FA">
        <w:rPr>
          <w:b/>
        </w:rPr>
        <w:t>O que são Classes em POO? Explique detalhadamente.</w:t>
      </w:r>
    </w:p>
    <w:p w14:paraId="7D0DAA8D" w14:textId="77777777" w:rsidR="007655FA" w:rsidRPr="003E5ACA" w:rsidRDefault="001363C9" w:rsidP="007655FA">
      <w:pPr>
        <w:ind w:left="708"/>
      </w:pPr>
      <w:r>
        <w:lastRenderedPageBreak/>
        <w:t xml:space="preserve">Resposta: </w:t>
      </w:r>
      <w:r w:rsidR="007655FA" w:rsidRPr="003E5ACA">
        <w:t>Classes são como modelos que estão encarregadas de descrever as características relevantes de um elemento. Elas podem ter qualquer quantidade de métodos para acompanhar os níveis de acessibilidade de outros métodos. O uso de classes faz com que a estrutura do código seja mais clara e bem definida.</w:t>
      </w:r>
    </w:p>
    <w:p w14:paraId="1054E60D" w14:textId="77777777" w:rsidR="007655FA" w:rsidRPr="007655FA" w:rsidRDefault="007655FA" w:rsidP="008D63C6">
      <w:pPr>
        <w:rPr>
          <w:b/>
        </w:rPr>
      </w:pPr>
    </w:p>
    <w:p w14:paraId="240A39E5" w14:textId="77777777" w:rsidR="00E14B6F" w:rsidRPr="007655FA" w:rsidRDefault="00E14B6F" w:rsidP="00FF53ED">
      <w:pPr>
        <w:pStyle w:val="GradeMdia1-nfase2"/>
        <w:numPr>
          <w:ilvl w:val="0"/>
          <w:numId w:val="7"/>
        </w:numPr>
        <w:rPr>
          <w:b/>
        </w:rPr>
      </w:pPr>
      <w:r w:rsidRPr="007655FA">
        <w:rPr>
          <w:b/>
        </w:rPr>
        <w:t>O que são Objetos em POO? Explique detalhadamente.</w:t>
      </w:r>
    </w:p>
    <w:p w14:paraId="375BD05F" w14:textId="77777777" w:rsidR="007655FA" w:rsidRPr="003E5ACA" w:rsidRDefault="001363C9" w:rsidP="007655FA">
      <w:pPr>
        <w:ind w:left="708"/>
      </w:pPr>
      <w:r>
        <w:t xml:space="preserve">Resposta: </w:t>
      </w:r>
      <w:r w:rsidR="007655FA" w:rsidRPr="003E5ACA">
        <w:t>Objetos são elementos que possuem estados e comportamentos. Uma vez definidos, os elementos podem existir com suas próprias características, pois isto garante a eles a oportunidade de agregar algum valor a um componente do programa sem que haja necessidade de uma estrutura muito extensa. Consequentemente, objetos são instâncias de classes.</w:t>
      </w:r>
    </w:p>
    <w:p w14:paraId="58559F9B" w14:textId="77777777" w:rsidR="007655FA" w:rsidRPr="007655FA" w:rsidRDefault="007655FA" w:rsidP="008D63C6">
      <w:pPr>
        <w:rPr>
          <w:b/>
        </w:rPr>
      </w:pPr>
    </w:p>
    <w:p w14:paraId="67D8E801" w14:textId="77777777" w:rsidR="00E14B6F" w:rsidRPr="007655FA" w:rsidRDefault="00E14B6F" w:rsidP="00FF53ED">
      <w:pPr>
        <w:pStyle w:val="GradeMdia1-nfase2"/>
        <w:numPr>
          <w:ilvl w:val="0"/>
          <w:numId w:val="7"/>
        </w:numPr>
        <w:rPr>
          <w:b/>
        </w:rPr>
      </w:pPr>
      <w:r w:rsidRPr="007655FA">
        <w:rPr>
          <w:b/>
        </w:rPr>
        <w:t>O que são Instâncias em POO? Explique detalhadamente.</w:t>
      </w:r>
    </w:p>
    <w:p w14:paraId="07496162" w14:textId="77777777" w:rsidR="007655FA" w:rsidRPr="003E5ACA" w:rsidRDefault="001363C9" w:rsidP="007655FA">
      <w:pPr>
        <w:ind w:left="720"/>
      </w:pPr>
      <w:r>
        <w:t xml:space="preserve">Resposta: </w:t>
      </w:r>
      <w:r w:rsidR="00277B8F" w:rsidRPr="00BA3E55">
        <w:t xml:space="preserve">Considere instância como uma outra maneira de dizer objeto. Um objeto que ocupa um </w:t>
      </w:r>
      <w:r w:rsidR="00277B8F" w:rsidRPr="00D75692">
        <w:rPr>
          <w:rPrChange w:id="3" w:author="Willian" w:date="2016-12-14T00:20:00Z">
            <w:rPr/>
          </w:rPrChange>
        </w:rPr>
        <w:t>espaço de memória é uma instância. Então para representar computacionalmente o objeto, usa-se o nome instância. Como visto nos capítulos anteriores, existem definições mais profundas para o que chamamos de instância. A principal é que ela é uma forma de diferenciar um objeto</w:t>
      </w:r>
      <w:r w:rsidR="00277B8F" w:rsidRPr="00BA3E55">
        <w:t xml:space="preserve"> do outro</w:t>
      </w:r>
      <w:r w:rsidR="007655FA" w:rsidRPr="003E5ACA">
        <w:t>.</w:t>
      </w:r>
    </w:p>
    <w:p w14:paraId="2529991C" w14:textId="77777777" w:rsidR="007655FA" w:rsidRPr="007655FA" w:rsidRDefault="007655FA" w:rsidP="008D63C6">
      <w:pPr>
        <w:rPr>
          <w:b/>
        </w:rPr>
      </w:pPr>
    </w:p>
    <w:p w14:paraId="47E39CF7" w14:textId="77777777" w:rsidR="00E14B6F" w:rsidRPr="007655FA" w:rsidRDefault="00E14B6F" w:rsidP="00FF53ED">
      <w:pPr>
        <w:pStyle w:val="GradeMdia1-nfase2"/>
        <w:numPr>
          <w:ilvl w:val="0"/>
          <w:numId w:val="7"/>
        </w:numPr>
        <w:rPr>
          <w:b/>
        </w:rPr>
      </w:pPr>
      <w:r w:rsidRPr="007655FA">
        <w:rPr>
          <w:b/>
        </w:rPr>
        <w:t>O que é encapsulamento? Explique com o exemplo da classe Pessoa.</w:t>
      </w:r>
    </w:p>
    <w:p w14:paraId="020988C0" w14:textId="77777777" w:rsidR="007655FA" w:rsidRPr="003E5ACA" w:rsidRDefault="001363C9" w:rsidP="007655FA">
      <w:pPr>
        <w:ind w:left="708"/>
      </w:pPr>
      <w:r>
        <w:t xml:space="preserve">Resposta: </w:t>
      </w:r>
      <w:r w:rsidR="007655FA" w:rsidRPr="003E5ACA">
        <w:t>É uma técnica utilizada para não expor os dados internos de uma classe para seu usuário, tornando partes de códigos mais independentes e modularizadas. O encapsulamento geralmente é utilizado para restringir ações das classes de modo que elas atendam a regra de negócio de uma maneira segura.</w:t>
      </w:r>
    </w:p>
    <w:p w14:paraId="42CFD922" w14:textId="77777777" w:rsidR="007655FA" w:rsidRPr="007655FA" w:rsidRDefault="007655FA" w:rsidP="008D63C6">
      <w:pPr>
        <w:rPr>
          <w:b/>
        </w:rPr>
      </w:pPr>
    </w:p>
    <w:p w14:paraId="3AC9CDB6" w14:textId="77777777" w:rsidR="00E14B6F" w:rsidRPr="007655FA" w:rsidRDefault="00E14B6F" w:rsidP="00FF53ED">
      <w:pPr>
        <w:pStyle w:val="GradeMdia1-nfase2"/>
        <w:numPr>
          <w:ilvl w:val="0"/>
          <w:numId w:val="7"/>
        </w:numPr>
        <w:rPr>
          <w:b/>
        </w:rPr>
      </w:pPr>
      <w:r w:rsidRPr="007655FA">
        <w:rPr>
          <w:b/>
        </w:rPr>
        <w:t xml:space="preserve">O que é </w:t>
      </w:r>
      <w:proofErr w:type="spellStart"/>
      <w:r w:rsidRPr="007655FA">
        <w:rPr>
          <w:b/>
        </w:rPr>
        <w:t>getter</w:t>
      </w:r>
      <w:proofErr w:type="spellEnd"/>
      <w:r w:rsidRPr="007655FA">
        <w:rPr>
          <w:b/>
        </w:rPr>
        <w:t xml:space="preserve">? E </w:t>
      </w:r>
      <w:proofErr w:type="spellStart"/>
      <w:r w:rsidRPr="007655FA">
        <w:rPr>
          <w:b/>
        </w:rPr>
        <w:t>setter</w:t>
      </w:r>
      <w:proofErr w:type="spellEnd"/>
      <w:r w:rsidRPr="007655FA">
        <w:rPr>
          <w:b/>
        </w:rPr>
        <w:t>?</w:t>
      </w:r>
    </w:p>
    <w:p w14:paraId="6AE5A039" w14:textId="77777777" w:rsidR="007655FA" w:rsidRPr="003E5ACA" w:rsidRDefault="001363C9" w:rsidP="007655FA">
      <w:pPr>
        <w:ind w:left="708"/>
      </w:pPr>
      <w:r>
        <w:t xml:space="preserve">Resposta: </w:t>
      </w:r>
      <w:r w:rsidR="007655FA" w:rsidRPr="003E5ACA">
        <w:t xml:space="preserve">Os </w:t>
      </w:r>
      <w:proofErr w:type="spellStart"/>
      <w:r w:rsidR="00277B8F">
        <w:t>getters</w:t>
      </w:r>
      <w:proofErr w:type="spellEnd"/>
      <w:r w:rsidR="00277B8F">
        <w:t xml:space="preserve"> são utilizados para que um objeto acesse os valores dos atributos de um outro objeto. Os </w:t>
      </w:r>
      <w:proofErr w:type="spellStart"/>
      <w:r w:rsidR="00277B8F">
        <w:t>setters</w:t>
      </w:r>
      <w:proofErr w:type="spellEnd"/>
      <w:r w:rsidR="00277B8F">
        <w:t xml:space="preserve"> dão o poder de atribuir um valor a um atributo do objeto que possui este </w:t>
      </w:r>
      <w:proofErr w:type="spellStart"/>
      <w:r w:rsidR="00277B8F">
        <w:t>setter</w:t>
      </w:r>
      <w:proofErr w:type="spellEnd"/>
      <w:r w:rsidR="00277B8F">
        <w:t>. Em resumo são obtentores e atribuidores de valor de um objeto.</w:t>
      </w:r>
    </w:p>
    <w:p w14:paraId="06409423" w14:textId="77777777" w:rsidR="007655FA" w:rsidRPr="007655FA" w:rsidRDefault="007655FA" w:rsidP="008D63C6">
      <w:pPr>
        <w:rPr>
          <w:b/>
        </w:rPr>
      </w:pPr>
    </w:p>
    <w:p w14:paraId="767FA5B4" w14:textId="77777777" w:rsidR="00E14B6F" w:rsidRPr="007655FA" w:rsidRDefault="00E14B6F" w:rsidP="00FF53ED">
      <w:pPr>
        <w:pStyle w:val="GradeMdia1-nfase2"/>
        <w:numPr>
          <w:ilvl w:val="0"/>
          <w:numId w:val="7"/>
        </w:numPr>
        <w:rPr>
          <w:b/>
        </w:rPr>
      </w:pPr>
      <w:r w:rsidRPr="007655FA">
        <w:rPr>
          <w:b/>
        </w:rPr>
        <w:t>O que diferencia um Objeto de outro?</w:t>
      </w:r>
    </w:p>
    <w:p w14:paraId="1A04E3ED" w14:textId="77777777" w:rsidR="007655FA" w:rsidRPr="003E5ACA" w:rsidRDefault="001363C9" w:rsidP="007655FA">
      <w:pPr>
        <w:ind w:left="708"/>
      </w:pPr>
      <w:r>
        <w:t xml:space="preserve">Resposta: </w:t>
      </w:r>
      <w:r w:rsidR="007655FA" w:rsidRPr="003E5ACA">
        <w:t>Uma instância. Mais precisamente o endereço de memória no qual o objeto está alocado.</w:t>
      </w:r>
    </w:p>
    <w:p w14:paraId="48A8C68D" w14:textId="77777777" w:rsidR="007655FA" w:rsidRPr="007655FA" w:rsidRDefault="007655FA" w:rsidP="008D63C6">
      <w:pPr>
        <w:rPr>
          <w:b/>
        </w:rPr>
      </w:pPr>
    </w:p>
    <w:p w14:paraId="0DD5E5B1" w14:textId="77777777" w:rsidR="00E14B6F" w:rsidRPr="007655FA" w:rsidRDefault="00E14B6F" w:rsidP="00FF53ED">
      <w:pPr>
        <w:pStyle w:val="GradeMdia1-nfase2"/>
        <w:numPr>
          <w:ilvl w:val="0"/>
          <w:numId w:val="7"/>
        </w:numPr>
        <w:rPr>
          <w:b/>
        </w:rPr>
      </w:pPr>
      <w:r w:rsidRPr="007655FA">
        <w:rPr>
          <w:b/>
        </w:rPr>
        <w:t>No cotidiano, o que pode ser comparado a uma Classe? E Objetos?</w:t>
      </w:r>
    </w:p>
    <w:p w14:paraId="61D9824D" w14:textId="77777777" w:rsidR="007655FA" w:rsidRPr="003E5ACA" w:rsidRDefault="001363C9" w:rsidP="007655FA">
      <w:pPr>
        <w:ind w:left="708"/>
      </w:pPr>
      <w:r>
        <w:t>Resposta: No cotidiano a</w:t>
      </w:r>
      <w:r w:rsidR="007655FA" w:rsidRPr="003E5ACA">
        <w:t xml:space="preserve"> classe é um Carro</w:t>
      </w:r>
      <w:r>
        <w:t xml:space="preserve"> e o</w:t>
      </w:r>
      <w:r w:rsidR="007655FA" w:rsidRPr="003E5ACA">
        <w:t xml:space="preserve"> objeto é um Gol branco de 1997.</w:t>
      </w:r>
    </w:p>
    <w:p w14:paraId="7068BD5B" w14:textId="77777777" w:rsidR="005F4740" w:rsidRPr="003E5ACA" w:rsidRDefault="005F4740" w:rsidP="005F4740">
      <w:pPr>
        <w:rPr>
          <w:rFonts w:ascii="Calibri Light" w:hAnsi="Calibri Light"/>
          <w:b/>
        </w:rPr>
      </w:pPr>
    </w:p>
    <w:p w14:paraId="7D352FC9" w14:textId="77777777" w:rsidR="00590DB1" w:rsidRDefault="004644E8" w:rsidP="00A100AA">
      <w:pPr>
        <w:pStyle w:val="Ttulo3"/>
      </w:pPr>
      <w:r w:rsidRPr="003E5ACA">
        <w:t>1.7 – TDP</w:t>
      </w:r>
    </w:p>
    <w:p w14:paraId="7C77293A" w14:textId="77777777" w:rsidR="00590DB1" w:rsidRDefault="00590DB1" w:rsidP="00590DB1">
      <w:pPr>
        <w:autoSpaceDE w:val="0"/>
        <w:autoSpaceDN w:val="0"/>
        <w:adjustRightInd w:val="0"/>
        <w:spacing w:before="0" w:after="0"/>
        <w:rPr>
          <w:rFonts w:ascii="Tahoma" w:hAnsi="Tahoma" w:cs="Tahoma"/>
          <w:sz w:val="20"/>
          <w:szCs w:val="20"/>
        </w:rPr>
      </w:pPr>
      <w:r w:rsidRPr="00590DB1">
        <w:rPr>
          <w:rFonts w:ascii="Tahoma" w:hAnsi="Tahoma" w:cs="Tahoma"/>
          <w:sz w:val="20"/>
          <w:szCs w:val="20"/>
        </w:rPr>
        <w:t xml:space="preserve"> </w:t>
      </w:r>
      <w:r w:rsidRPr="001D3AF1">
        <w:rPr>
          <w:rFonts w:ascii="Tahoma" w:hAnsi="Tahoma" w:cs="Tahoma"/>
          <w:sz w:val="20"/>
          <w:szCs w:val="20"/>
        </w:rPr>
        <w:t>Ainda considerando a teoria relacionada à prática, é necessário que você seja um</w:t>
      </w:r>
      <w:r>
        <w:rPr>
          <w:rFonts w:ascii="Tahoma" w:hAnsi="Tahoma" w:cs="Tahoma"/>
          <w:sz w:val="20"/>
          <w:szCs w:val="20"/>
        </w:rPr>
        <w:t xml:space="preserve"> </w:t>
      </w:r>
      <w:r w:rsidRPr="001D3AF1">
        <w:rPr>
          <w:rFonts w:ascii="Tahoma" w:hAnsi="Tahoma" w:cs="Tahoma"/>
          <w:sz w:val="20"/>
          <w:szCs w:val="20"/>
        </w:rPr>
        <w:t>orientador do processo de desenvolvimento desta atividade, garantindo que o aluno</w:t>
      </w:r>
      <w:r>
        <w:rPr>
          <w:rFonts w:ascii="Tahoma" w:hAnsi="Tahoma" w:cs="Tahoma"/>
          <w:sz w:val="20"/>
          <w:szCs w:val="20"/>
        </w:rPr>
        <w:t xml:space="preserve"> </w:t>
      </w:r>
      <w:r w:rsidRPr="001D3AF1">
        <w:rPr>
          <w:rFonts w:ascii="Tahoma" w:hAnsi="Tahoma" w:cs="Tahoma"/>
          <w:sz w:val="20"/>
          <w:szCs w:val="20"/>
        </w:rPr>
        <w:t>tenha o conhecimento necessário para tornar-se um profissional qualificado para o</w:t>
      </w:r>
      <w:r>
        <w:rPr>
          <w:rFonts w:ascii="Tahoma" w:hAnsi="Tahoma" w:cs="Tahoma"/>
          <w:sz w:val="20"/>
          <w:szCs w:val="20"/>
        </w:rPr>
        <w:t xml:space="preserve"> </w:t>
      </w:r>
      <w:r w:rsidRPr="001D3AF1">
        <w:rPr>
          <w:rFonts w:ascii="Tahoma" w:hAnsi="Tahoma" w:cs="Tahoma"/>
          <w:sz w:val="20"/>
          <w:szCs w:val="20"/>
        </w:rPr>
        <w:t>mercado de trabalho.</w:t>
      </w:r>
    </w:p>
    <w:p w14:paraId="027595FA" w14:textId="77777777" w:rsidR="00A100AA" w:rsidRDefault="00A100AA" w:rsidP="00A100AA">
      <w:pPr>
        <w:pStyle w:val="Ttulo3"/>
      </w:pPr>
    </w:p>
    <w:p w14:paraId="74074DB1" w14:textId="77777777" w:rsidR="009D0DCF" w:rsidRPr="009D0DCF" w:rsidRDefault="009D0DCF" w:rsidP="009D0DCF">
      <w:pPr>
        <w:pStyle w:val="Ttulo4"/>
      </w:pPr>
      <w:r w:rsidRPr="009D0DCF">
        <w:t>O Prazo</w:t>
      </w:r>
    </w:p>
    <w:p w14:paraId="573C7025" w14:textId="77777777" w:rsidR="009D0DCF" w:rsidRPr="008F2AF5" w:rsidRDefault="009D0DCF" w:rsidP="009D0DCF">
      <w:pPr>
        <w:rPr>
          <w:b/>
        </w:rPr>
      </w:pPr>
      <w:r w:rsidRPr="008F2AF5">
        <w:rPr>
          <w:b/>
        </w:rPr>
        <w:t>Não há gente o suficiente para que o projeto seja finalizado dentro do prazo! Por enquanto todos os desenvolvedores estão alocados em outros projetos.</w:t>
      </w:r>
    </w:p>
    <w:p w14:paraId="44A71B20" w14:textId="77777777" w:rsidR="009D0DCF" w:rsidRPr="008F2AF5" w:rsidRDefault="009D0DCF" w:rsidP="009D0DCF">
      <w:pPr>
        <w:rPr>
          <w:b/>
        </w:rPr>
      </w:pPr>
      <w:r w:rsidRPr="008F2AF5">
        <w:rPr>
          <w:b/>
        </w:rPr>
        <w:t>Um dos maiores problemas em um projeto de software. Um código profissional e com qualidade necessita de tempo e dedicação. Quando há um prazo apertado, geralmente contrata-se mais pessoas para desenvolver, porém as vezes um projeto não suporta tanta gente.</w:t>
      </w:r>
    </w:p>
    <w:p w14:paraId="59C872BD" w14:textId="77777777" w:rsidR="009D0DCF" w:rsidRPr="008F2AF5" w:rsidRDefault="009D0DCF" w:rsidP="009D0DCF">
      <w:pPr>
        <w:rPr>
          <w:b/>
        </w:rPr>
      </w:pPr>
      <w:r w:rsidRPr="008F2AF5">
        <w:rPr>
          <w:b/>
        </w:rPr>
        <w:t>Quando há um excesso de desenvolvedores, os trabalhos podem ser conflitantes e a paralelização de atividades torna-se mais difícil.</w:t>
      </w:r>
    </w:p>
    <w:p w14:paraId="79E6ADE0" w14:textId="77777777" w:rsidR="009D0DCF" w:rsidRPr="008F2AF5" w:rsidRDefault="009D0DCF" w:rsidP="009D0DCF">
      <w:pPr>
        <w:rPr>
          <w:b/>
        </w:rPr>
      </w:pPr>
      <w:r w:rsidRPr="008F2AF5">
        <w:rPr>
          <w:b/>
        </w:rPr>
        <w:t>Outra solução para atender um prazo apertado é diminuir a quantidade de artefatos.</w:t>
      </w:r>
    </w:p>
    <w:p w14:paraId="21A955D3" w14:textId="77777777" w:rsidR="009D0DCF" w:rsidRPr="008F2AF5" w:rsidRDefault="009D0DCF" w:rsidP="009D0DCF">
      <w:pPr>
        <w:rPr>
          <w:b/>
        </w:rPr>
      </w:pPr>
      <w:r w:rsidRPr="008F2AF5">
        <w:rPr>
          <w:b/>
        </w:rPr>
        <w:t>Mas afinal o que são os artefatos?</w:t>
      </w:r>
    </w:p>
    <w:p w14:paraId="784E4568" w14:textId="77777777" w:rsidR="009D0DCF" w:rsidRPr="009D0DCF" w:rsidRDefault="009D0DCF" w:rsidP="009D0DCF">
      <w:pPr>
        <w:pStyle w:val="Ttulo4"/>
      </w:pPr>
      <w:r w:rsidRPr="009D0DCF">
        <w:t>Artefatos</w:t>
      </w:r>
    </w:p>
    <w:p w14:paraId="6DC9AB1A" w14:textId="77777777" w:rsidR="009D0DCF" w:rsidRPr="008F2AF5" w:rsidRDefault="009D0DCF" w:rsidP="009D0DCF">
      <w:pPr>
        <w:rPr>
          <w:b/>
        </w:rPr>
      </w:pPr>
      <w:r w:rsidRPr="008F2AF5">
        <w:rPr>
          <w:b/>
        </w:rPr>
        <w:t>Um artefato é qualquer documento ou algo que dê valor ao projeto. A próxima etapa seria a arquitetural. O arquiteto já identificou as classes, métodos e atributos e agora deveria colocá-las em um diagrama. Como estamos com o prazo apertado, vamos pular esta etapa e deixá-la para o final.</w:t>
      </w:r>
    </w:p>
    <w:p w14:paraId="6CB5FC41" w14:textId="77777777" w:rsidR="009D0DCF" w:rsidRPr="008F2AF5" w:rsidRDefault="009D0DCF" w:rsidP="009D0DCF">
      <w:pPr>
        <w:rPr>
          <w:b/>
        </w:rPr>
      </w:pPr>
      <w:r w:rsidRPr="008F2AF5">
        <w:rPr>
          <w:b/>
        </w:rPr>
        <w:t>Para suprir a necessidade de mais desenvolvedores, você irá programar.</w:t>
      </w:r>
    </w:p>
    <w:p w14:paraId="1C9B348A" w14:textId="77777777" w:rsidR="009D0DCF" w:rsidRPr="008F2AF5" w:rsidRDefault="009D0DCF" w:rsidP="009D0DCF">
      <w:pPr>
        <w:rPr>
          <w:b/>
        </w:rPr>
      </w:pPr>
    </w:p>
    <w:p w14:paraId="093B4D68" w14:textId="77777777" w:rsidR="009D0DCF" w:rsidRPr="008F2AF5" w:rsidRDefault="005346E0" w:rsidP="009D0DCF">
      <w:pPr>
        <w:rPr>
          <w:b/>
        </w:rPr>
      </w:pPr>
      <w:r w:rsidRPr="005346E0">
        <w:rPr>
          <w:rFonts w:eastAsia="Times New Roman"/>
          <w:b/>
          <w:bCs/>
          <w:i/>
          <w:iCs/>
          <w:color w:val="4FA1DB"/>
          <w:szCs w:val="22"/>
        </w:rPr>
        <w:pict w14:anchorId="6CB95F85">
          <v:rect id="_x0000_i1025" style="width:0;height:1.5pt" o:hralign="center" o:hrstd="t" o:hr="t" fillcolor="#aaa" stroked="f"/>
        </w:pict>
      </w:r>
    </w:p>
    <w:p w14:paraId="431535E5" w14:textId="77777777" w:rsidR="009D0DCF" w:rsidRPr="009D0DCF" w:rsidRDefault="009D0DCF" w:rsidP="009D0DCF">
      <w:pPr>
        <w:pStyle w:val="Ttulo4"/>
        <w:ind w:left="567"/>
      </w:pPr>
      <w:r w:rsidRPr="009D0DCF">
        <w:t>Tarefa</w:t>
      </w:r>
    </w:p>
    <w:p w14:paraId="1FC164FD" w14:textId="77777777" w:rsidR="009D0DCF" w:rsidRPr="008F2AF5" w:rsidRDefault="009D0DCF" w:rsidP="009D0DCF">
      <w:pPr>
        <w:pStyle w:val="SombreamentoMdio1-nfase11"/>
        <w:ind w:left="567" w:right="560"/>
        <w:rPr>
          <w:b/>
        </w:rPr>
      </w:pPr>
      <w:r w:rsidRPr="008F2AF5">
        <w:rPr>
          <w:b/>
        </w:rPr>
        <w:t xml:space="preserve">Implemente as classes identificadas. Teste todos os construtores, </w:t>
      </w:r>
      <w:proofErr w:type="spellStart"/>
      <w:r w:rsidRPr="008F2AF5">
        <w:rPr>
          <w:b/>
        </w:rPr>
        <w:t>getters</w:t>
      </w:r>
      <w:proofErr w:type="spellEnd"/>
      <w:r w:rsidRPr="008F2AF5">
        <w:rPr>
          <w:b/>
        </w:rPr>
        <w:t xml:space="preserve"> e </w:t>
      </w:r>
      <w:proofErr w:type="spellStart"/>
      <w:r w:rsidRPr="008F2AF5">
        <w:rPr>
          <w:b/>
        </w:rPr>
        <w:t>setters</w:t>
      </w:r>
      <w:proofErr w:type="spellEnd"/>
      <w:r w:rsidRPr="008F2AF5">
        <w:rPr>
          <w:b/>
        </w:rPr>
        <w:t>.</w:t>
      </w:r>
    </w:p>
    <w:p w14:paraId="594C0CBC" w14:textId="77777777" w:rsidR="009D0DCF" w:rsidRPr="00704DC4" w:rsidRDefault="009D0DCF" w:rsidP="009D0DCF">
      <w:pPr>
        <w:spacing w:before="0" w:after="0"/>
        <w:rPr>
          <w:rFonts w:ascii="Calibri Light" w:eastAsia="MS Gothic" w:hAnsi="Calibri Light"/>
          <w:color w:val="2E74B5"/>
          <w:sz w:val="56"/>
          <w:szCs w:val="26"/>
        </w:rPr>
      </w:pPr>
      <w:r>
        <w:br w:type="page"/>
      </w:r>
    </w:p>
    <w:p w14:paraId="5591656F" w14:textId="77777777" w:rsidR="0017639C" w:rsidRDefault="004154EE" w:rsidP="004154EE">
      <w:r>
        <w:rPr>
          <w:b/>
        </w:rPr>
        <w:t>Educador,</w:t>
      </w:r>
      <w:r>
        <w:t xml:space="preserve"> </w:t>
      </w:r>
      <w:r w:rsidR="00A7387E">
        <w:t>para não nos alongarmos demais e para que você possa praticar com melhor qualidade, iremos apresentar aqui apenas os passos que não são tão cruciais como, por exemplo, métodos e instruções que não foram ensinadas em aula ou que não constam na documentação oficial do Java.</w:t>
      </w:r>
    </w:p>
    <w:p w14:paraId="45ED24B2" w14:textId="77777777" w:rsidR="00A7387E" w:rsidRDefault="00A7387E" w:rsidP="004154EE"/>
    <w:p w14:paraId="35A5A48B" w14:textId="77777777" w:rsidR="00FB043C" w:rsidRDefault="00FB043C" w:rsidP="004154EE">
      <w:r>
        <w:t>Os passos executados nesta etapa foram:</w:t>
      </w:r>
    </w:p>
    <w:p w14:paraId="2EA64735" w14:textId="77777777" w:rsidR="00FB043C" w:rsidRDefault="00FB043C" w:rsidP="00FF53ED">
      <w:pPr>
        <w:pStyle w:val="GradeMdia1-nfase2"/>
        <w:numPr>
          <w:ilvl w:val="0"/>
          <w:numId w:val="4"/>
        </w:numPr>
      </w:pPr>
      <w:r>
        <w:t>Criação das classes</w:t>
      </w:r>
    </w:p>
    <w:p w14:paraId="3C068682" w14:textId="77777777" w:rsidR="00FB043C" w:rsidRDefault="00FB043C" w:rsidP="00FF53ED">
      <w:pPr>
        <w:pStyle w:val="GradeMdia1-nfase2"/>
        <w:numPr>
          <w:ilvl w:val="0"/>
          <w:numId w:val="4"/>
        </w:numPr>
      </w:pPr>
      <w:r>
        <w:t>Inserção dos atributos de cada classe</w:t>
      </w:r>
    </w:p>
    <w:p w14:paraId="6163034A" w14:textId="77777777" w:rsidR="00FB043C" w:rsidRDefault="00FB043C" w:rsidP="00FF53ED">
      <w:pPr>
        <w:pStyle w:val="GradeMdia1-nfase2"/>
        <w:numPr>
          <w:ilvl w:val="0"/>
          <w:numId w:val="4"/>
        </w:numPr>
      </w:pPr>
      <w:r>
        <w:t>Encapsulamento</w:t>
      </w:r>
    </w:p>
    <w:p w14:paraId="2E821476" w14:textId="77777777" w:rsidR="00FB043C" w:rsidRDefault="00FB043C" w:rsidP="00FF53ED">
      <w:pPr>
        <w:pStyle w:val="GradeMdia1-nfase2"/>
        <w:numPr>
          <w:ilvl w:val="0"/>
          <w:numId w:val="4"/>
        </w:numPr>
      </w:pPr>
      <w:r>
        <w:t xml:space="preserve">Criação dos métodos adicionais da classe </w:t>
      </w:r>
      <w:proofErr w:type="spellStart"/>
      <w:r w:rsidRPr="0054777F">
        <w:rPr>
          <w:rFonts w:ascii="Courier New" w:hAnsi="Courier New" w:cs="Courier New"/>
        </w:rPr>
        <w:t>Movie</w:t>
      </w:r>
      <w:proofErr w:type="spellEnd"/>
      <w:r>
        <w:t>.</w:t>
      </w:r>
    </w:p>
    <w:p w14:paraId="4F57BFE5" w14:textId="77777777" w:rsidR="00FB043C" w:rsidRDefault="00FB043C" w:rsidP="00FF53ED">
      <w:pPr>
        <w:pStyle w:val="GradeMdia1-nfase2"/>
        <w:numPr>
          <w:ilvl w:val="0"/>
          <w:numId w:val="4"/>
        </w:numPr>
      </w:pPr>
      <w:r>
        <w:t xml:space="preserve">A classe </w:t>
      </w:r>
      <w:proofErr w:type="spellStart"/>
      <w:r w:rsidRPr="007655FA">
        <w:rPr>
          <w:rFonts w:ascii="Courier New" w:hAnsi="Courier New" w:cs="Courier New"/>
        </w:rPr>
        <w:t>Movie</w:t>
      </w:r>
      <w:proofErr w:type="spellEnd"/>
      <w:r>
        <w:t xml:space="preserve"> tem alguns métodos especiais:</w:t>
      </w:r>
    </w:p>
    <w:p w14:paraId="7469838A" w14:textId="77777777" w:rsidR="00FB043C" w:rsidRDefault="00FB043C" w:rsidP="00FB043C">
      <w:pPr>
        <w:pStyle w:val="GradeMdia1-nfase2"/>
        <w:ind w:left="0"/>
      </w:pPr>
    </w:p>
    <w:p w14:paraId="0EE82CB0" w14:textId="77777777" w:rsidR="00FB043C" w:rsidRDefault="00FB043C" w:rsidP="00FF53ED">
      <w:pPr>
        <w:pStyle w:val="GradeMdia1-nfase2"/>
        <w:numPr>
          <w:ilvl w:val="0"/>
          <w:numId w:val="4"/>
        </w:numPr>
      </w:pPr>
      <w:r>
        <w:t>Formatação monetária:</w:t>
      </w:r>
    </w:p>
    <w:p w14:paraId="7C07109C" w14:textId="77777777" w:rsidR="00FB043C" w:rsidRDefault="00FB043C" w:rsidP="00FB043C">
      <w:pPr>
        <w:pStyle w:val="GradeMdia1-nfase2"/>
      </w:pPr>
    </w:p>
    <w:p w14:paraId="3615251D" w14:textId="77777777" w:rsidR="00FB043C" w:rsidRDefault="00FB043C" w:rsidP="00FF53ED">
      <w:pPr>
        <w:pStyle w:val="GradeMdia1-nfase2"/>
        <w:numPr>
          <w:ilvl w:val="1"/>
          <w:numId w:val="4"/>
        </w:numPr>
      </w:pPr>
      <w:r>
        <w:t xml:space="preserve">Primeiramente definimos o tipo dos campos </w:t>
      </w:r>
      <w:proofErr w:type="spellStart"/>
      <w:r w:rsidRPr="00A7387E">
        <w:rPr>
          <w:rFonts w:ascii="Courier New" w:hAnsi="Courier New" w:cs="Courier New"/>
        </w:rPr>
        <w:t>revenue</w:t>
      </w:r>
      <w:proofErr w:type="spellEnd"/>
      <w:r>
        <w:t xml:space="preserve"> e </w:t>
      </w:r>
      <w:r w:rsidRPr="00A7387E">
        <w:rPr>
          <w:rFonts w:ascii="Courier New" w:hAnsi="Courier New" w:cs="Courier New"/>
        </w:rPr>
        <w:t>budget</w:t>
      </w:r>
      <w:r>
        <w:t xml:space="preserve"> sendo </w:t>
      </w:r>
      <w:proofErr w:type="spellStart"/>
      <w:r w:rsidRPr="00A7387E">
        <w:rPr>
          <w:rFonts w:ascii="Courier New" w:hAnsi="Courier New" w:cs="Courier New"/>
        </w:rPr>
        <w:t>BigDecimal</w:t>
      </w:r>
      <w:proofErr w:type="spellEnd"/>
      <w:r>
        <w:t xml:space="preserve">. Isto porque um </w:t>
      </w:r>
      <w:proofErr w:type="spellStart"/>
      <w:r w:rsidRPr="00A7387E">
        <w:rPr>
          <w:rFonts w:ascii="Courier New" w:hAnsi="Courier New" w:cs="Courier New"/>
        </w:rPr>
        <w:t>BigDecimal</w:t>
      </w:r>
      <w:proofErr w:type="spellEnd"/>
      <w:r>
        <w:t xml:space="preserve"> pode ser um número bem grande mas possui apenas duas casas decimais.</w:t>
      </w:r>
    </w:p>
    <w:p w14:paraId="643D8780" w14:textId="77777777" w:rsidR="00CE3C7F" w:rsidRDefault="00CE3C7F" w:rsidP="00CE3C7F">
      <w:pPr>
        <w:pStyle w:val="GradeMdia1-nfase2"/>
        <w:ind w:left="1080"/>
      </w:pPr>
    </w:p>
    <w:p w14:paraId="27841BA8"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private</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budget</w:t>
      </w:r>
      <w:r w:rsidRPr="00B50A92">
        <w:rPr>
          <w:rStyle w:val="o"/>
          <w:rFonts w:ascii="Consolas" w:hAnsi="Consolas"/>
          <w:b/>
          <w:bCs/>
          <w:color w:val="333333"/>
          <w:sz w:val="18"/>
          <w:szCs w:val="18"/>
          <w:lang w:val="en-US"/>
        </w:rPr>
        <w:t>;</w:t>
      </w:r>
    </w:p>
    <w:p w14:paraId="1225D3ED"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4" w:name="Movie.java-26"/>
      <w:bookmarkEnd w:id="4"/>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private</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revenue</w:t>
      </w:r>
      <w:r w:rsidRPr="00B50A92">
        <w:rPr>
          <w:rStyle w:val="o"/>
          <w:rFonts w:ascii="Consolas" w:hAnsi="Consolas"/>
          <w:b/>
          <w:bCs/>
          <w:color w:val="333333"/>
          <w:sz w:val="18"/>
          <w:szCs w:val="18"/>
          <w:lang w:val="en-US"/>
        </w:rPr>
        <w:t>;</w:t>
      </w:r>
    </w:p>
    <w:p w14:paraId="503FE10C" w14:textId="77777777" w:rsidR="00CE3C7F" w:rsidRPr="00B93949" w:rsidRDefault="00CE3C7F" w:rsidP="00B93949">
      <w:pPr>
        <w:rPr>
          <w:lang w:val="en-US"/>
        </w:rPr>
      </w:pPr>
    </w:p>
    <w:p w14:paraId="3DA95ACF" w14:textId="77777777" w:rsidR="00CE3C7F" w:rsidRPr="009D0DCF" w:rsidRDefault="00CE3C7F" w:rsidP="00CE3C7F">
      <w:pPr>
        <w:pStyle w:val="GradeMdia1-nfase2"/>
        <w:ind w:left="1080"/>
        <w:rPr>
          <w:lang w:val="en-US"/>
        </w:rPr>
      </w:pPr>
    </w:p>
    <w:p w14:paraId="250D7BB0" w14:textId="77777777" w:rsidR="00DD1117" w:rsidRDefault="00DD1117" w:rsidP="00FF53ED">
      <w:pPr>
        <w:pStyle w:val="GradeMdia1-nfase2"/>
        <w:numPr>
          <w:ilvl w:val="1"/>
          <w:numId w:val="4"/>
        </w:numPr>
      </w:pPr>
      <w:r>
        <w:t xml:space="preserve">Foi criado um método auxiliar para converter o </w:t>
      </w:r>
      <w:proofErr w:type="spellStart"/>
      <w:r w:rsidRPr="00A7387E">
        <w:rPr>
          <w:rFonts w:ascii="Courier New" w:hAnsi="Courier New" w:cs="Courier New"/>
        </w:rPr>
        <w:t>BigDecimal</w:t>
      </w:r>
      <w:proofErr w:type="spellEnd"/>
      <w:r>
        <w:t xml:space="preserve"> para o formato monetário em </w:t>
      </w:r>
      <w:r w:rsidRPr="00A7387E">
        <w:rPr>
          <w:rFonts w:ascii="Courier New" w:hAnsi="Courier New" w:cs="Courier New"/>
        </w:rPr>
        <w:t>String</w:t>
      </w:r>
      <w:r>
        <w:t>.</w:t>
      </w:r>
    </w:p>
    <w:p w14:paraId="114EC32A" w14:textId="77777777" w:rsidR="00997732" w:rsidRDefault="00997732" w:rsidP="00B93949"/>
    <w:p w14:paraId="15A1ECE4"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private</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bigDecimalToString</w:t>
      </w:r>
      <w:proofErr w:type="spellEnd"/>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BigDecimal</w:t>
      </w:r>
      <w:proofErr w:type="spellEnd"/>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00099703"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5" w:name="Movie.java-82"/>
      <w:bookmarkEnd w:id="5"/>
      <w:r w:rsidRPr="00B50A92">
        <w:rPr>
          <w:rFonts w:ascii="Consolas" w:hAnsi="Consolas"/>
          <w:color w:val="333333"/>
          <w:sz w:val="18"/>
          <w:szCs w:val="18"/>
          <w:lang w:val="en-US"/>
        </w:rPr>
        <w:t xml:space="preserve">        </w:t>
      </w:r>
      <w:r w:rsidRPr="00B50A92">
        <w:rPr>
          <w:rStyle w:val="c1"/>
          <w:rFonts w:ascii="Consolas" w:hAnsi="Consolas"/>
          <w:i/>
          <w:iCs/>
          <w:color w:val="999988"/>
          <w:sz w:val="18"/>
          <w:szCs w:val="18"/>
          <w:lang w:val="en-US"/>
        </w:rPr>
        <w:t xml:space="preserve">// </w:t>
      </w:r>
      <w:proofErr w:type="spellStart"/>
      <w:r w:rsidRPr="00B50A92">
        <w:rPr>
          <w:rStyle w:val="c1"/>
          <w:rFonts w:ascii="Consolas" w:hAnsi="Consolas"/>
          <w:i/>
          <w:iCs/>
          <w:color w:val="999988"/>
          <w:sz w:val="18"/>
          <w:szCs w:val="18"/>
          <w:lang w:val="en-US"/>
        </w:rPr>
        <w:t>Retornará</w:t>
      </w:r>
      <w:proofErr w:type="spellEnd"/>
      <w:r w:rsidRPr="00B50A92">
        <w:rPr>
          <w:rStyle w:val="c1"/>
          <w:rFonts w:ascii="Consolas" w:hAnsi="Consolas"/>
          <w:i/>
          <w:iCs/>
          <w:color w:val="999988"/>
          <w:sz w:val="18"/>
          <w:szCs w:val="18"/>
          <w:lang w:val="en-US"/>
        </w:rPr>
        <w:t xml:space="preserve"> </w:t>
      </w:r>
      <w:proofErr w:type="spellStart"/>
      <w:r w:rsidRPr="00B50A92">
        <w:rPr>
          <w:rStyle w:val="c1"/>
          <w:rFonts w:ascii="Consolas" w:hAnsi="Consolas"/>
          <w:i/>
          <w:iCs/>
          <w:color w:val="999988"/>
          <w:sz w:val="18"/>
          <w:szCs w:val="18"/>
          <w:lang w:val="en-US"/>
        </w:rPr>
        <w:t>sempre</w:t>
      </w:r>
      <w:proofErr w:type="spellEnd"/>
      <w:r w:rsidRPr="00B50A92">
        <w:rPr>
          <w:rStyle w:val="c1"/>
          <w:rFonts w:ascii="Consolas" w:hAnsi="Consolas"/>
          <w:i/>
          <w:iCs/>
          <w:color w:val="999988"/>
          <w:sz w:val="18"/>
          <w:szCs w:val="18"/>
          <w:lang w:val="en-US"/>
        </w:rPr>
        <w:t xml:space="preserve"> a </w:t>
      </w:r>
      <w:proofErr w:type="spellStart"/>
      <w:r w:rsidRPr="00B50A92">
        <w:rPr>
          <w:rStyle w:val="c1"/>
          <w:rFonts w:ascii="Consolas" w:hAnsi="Consolas"/>
          <w:i/>
          <w:iCs/>
          <w:color w:val="999988"/>
          <w:sz w:val="18"/>
          <w:szCs w:val="18"/>
          <w:lang w:val="en-US"/>
        </w:rPr>
        <w:t>moeda</w:t>
      </w:r>
      <w:proofErr w:type="spellEnd"/>
      <w:r w:rsidRPr="00B50A92">
        <w:rPr>
          <w:rStyle w:val="c1"/>
          <w:rFonts w:ascii="Consolas" w:hAnsi="Consolas"/>
          <w:i/>
          <w:iCs/>
          <w:color w:val="999988"/>
          <w:sz w:val="18"/>
          <w:szCs w:val="18"/>
          <w:lang w:val="en-US"/>
        </w:rPr>
        <w:t xml:space="preserve"> local</w:t>
      </w:r>
    </w:p>
    <w:p w14:paraId="0AF2F9B4"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6" w:name="Movie.java-83"/>
      <w:bookmarkEnd w:id="6"/>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proofErr w:type="spellEnd"/>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getCurrencyInstance</w:t>
      </w:r>
      <w:proofErr w:type="spellEnd"/>
      <w:r w:rsidRPr="00B50A92">
        <w:rPr>
          <w:rStyle w:val="o"/>
          <w:rFonts w:ascii="Consolas" w:hAnsi="Consolas"/>
          <w:b/>
          <w:bCs/>
          <w:color w:val="333333"/>
          <w:sz w:val="18"/>
          <w:szCs w:val="18"/>
          <w:lang w:val="en-US"/>
        </w:rPr>
        <w:t>();</w:t>
      </w:r>
    </w:p>
    <w:p w14:paraId="266216EE"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7" w:name="Movie.java-84"/>
      <w:bookmarkEnd w:id="7"/>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format</w:t>
      </w:r>
      <w:proofErr w:type="spellEnd"/>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bigDecimal</w:t>
      </w:r>
      <w:proofErr w:type="spellEnd"/>
      <w:r w:rsidRPr="00B50A92">
        <w:rPr>
          <w:rStyle w:val="o"/>
          <w:rFonts w:ascii="Consolas" w:hAnsi="Consolas"/>
          <w:b/>
          <w:bCs/>
          <w:color w:val="333333"/>
          <w:sz w:val="18"/>
          <w:szCs w:val="18"/>
          <w:lang w:val="en-US"/>
        </w:rPr>
        <w:t>);</w:t>
      </w:r>
    </w:p>
    <w:p w14:paraId="1C1673DC" w14:textId="77777777" w:rsidR="00B93949" w:rsidRDefault="00B93949" w:rsidP="00B93949">
      <w:pPr>
        <w:pStyle w:val="Pr-formataoHTML"/>
        <w:shd w:val="clear" w:color="auto" w:fill="FFFFFF"/>
        <w:ind w:left="360"/>
        <w:rPr>
          <w:rFonts w:ascii="Consolas" w:hAnsi="Consolas"/>
          <w:color w:val="333333"/>
          <w:sz w:val="18"/>
          <w:szCs w:val="18"/>
        </w:rPr>
      </w:pPr>
      <w:bookmarkStart w:id="8" w:name="Movie.java-85"/>
      <w:bookmarkEnd w:id="8"/>
      <w:r w:rsidRPr="00B50A92">
        <w:rPr>
          <w:rFonts w:ascii="Consolas" w:hAnsi="Consolas"/>
          <w:color w:val="333333"/>
          <w:sz w:val="18"/>
          <w:szCs w:val="18"/>
          <w:lang w:val="en-US"/>
        </w:rPr>
        <w:t xml:space="preserve">    </w:t>
      </w:r>
      <w:r>
        <w:rPr>
          <w:rStyle w:val="o"/>
          <w:rFonts w:ascii="Consolas" w:hAnsi="Consolas"/>
          <w:b/>
          <w:bCs/>
          <w:color w:val="333333"/>
          <w:sz w:val="18"/>
          <w:szCs w:val="18"/>
        </w:rPr>
        <w:t>}</w:t>
      </w:r>
    </w:p>
    <w:p w14:paraId="2467868E" w14:textId="77777777" w:rsidR="00B93949" w:rsidRDefault="00B93949" w:rsidP="00B93949"/>
    <w:p w14:paraId="32A1C1F0" w14:textId="77777777" w:rsidR="00997732" w:rsidRDefault="00997732" w:rsidP="00997732"/>
    <w:p w14:paraId="0299F18D" w14:textId="77777777" w:rsidR="00DD1117" w:rsidRDefault="00DD1117" w:rsidP="00FF53ED">
      <w:pPr>
        <w:pStyle w:val="GradeMdia1-nfase2"/>
        <w:numPr>
          <w:ilvl w:val="1"/>
          <w:numId w:val="4"/>
        </w:numPr>
      </w:pPr>
      <w:r>
        <w:t xml:space="preserve">Também foi criado um método que faz o inverso (converte </w:t>
      </w:r>
      <w:r w:rsidRPr="00A7387E">
        <w:rPr>
          <w:rFonts w:ascii="Courier New" w:hAnsi="Courier New" w:cs="Courier New"/>
        </w:rPr>
        <w:t>String</w:t>
      </w:r>
      <w:r>
        <w:t xml:space="preserve"> para </w:t>
      </w:r>
      <w:proofErr w:type="spellStart"/>
      <w:r w:rsidRPr="00A7387E">
        <w:rPr>
          <w:rFonts w:ascii="Courier New" w:hAnsi="Courier New" w:cs="Courier New"/>
        </w:rPr>
        <w:t>BigDecimal</w:t>
      </w:r>
      <w:proofErr w:type="spellEnd"/>
      <w:r>
        <w:t>).</w:t>
      </w:r>
    </w:p>
    <w:p w14:paraId="66D46E22" w14:textId="77777777" w:rsidR="00997732" w:rsidRDefault="00997732" w:rsidP="00997732">
      <w:pPr>
        <w:pStyle w:val="GradeMdia1-nfase2"/>
        <w:ind w:left="1080"/>
      </w:pPr>
    </w:p>
    <w:p w14:paraId="7E920C3B"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private</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currencyStringToBigDecimal</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3EC2A45"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9" w:name="Movie.java-69"/>
      <w:bookmarkEnd w:id="9"/>
    </w:p>
    <w:p w14:paraId="561E7634"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0" w:name="Movie.java-70"/>
      <w:bookmarkEnd w:id="10"/>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try</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9A97A43"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1" w:name="Movie.java-71"/>
      <w:bookmarkEnd w:id="11"/>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proofErr w:type="spellEnd"/>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currencyFormat</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NumberFormat</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getCurrencyInstance</w:t>
      </w:r>
      <w:proofErr w:type="spellEnd"/>
      <w:r w:rsidRPr="00B50A92">
        <w:rPr>
          <w:rStyle w:val="o"/>
          <w:rFonts w:ascii="Consolas" w:hAnsi="Consolas"/>
          <w:b/>
          <w:bCs/>
          <w:color w:val="333333"/>
          <w:sz w:val="18"/>
          <w:szCs w:val="18"/>
          <w:lang w:val="en-US"/>
        </w:rPr>
        <w:t>();</w:t>
      </w:r>
    </w:p>
    <w:p w14:paraId="25C44039"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2" w:name="Movie.java-72"/>
      <w:bookmarkEnd w:id="12"/>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Number</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number</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currencyFormat</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parse</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Style w:val="o"/>
          <w:rFonts w:ascii="Consolas" w:hAnsi="Consolas"/>
          <w:b/>
          <w:bCs/>
          <w:color w:val="333333"/>
          <w:sz w:val="18"/>
          <w:szCs w:val="18"/>
          <w:lang w:val="en-US"/>
        </w:rPr>
        <w:t>);</w:t>
      </w:r>
    </w:p>
    <w:p w14:paraId="74E0830D"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3" w:name="Movie.java-73"/>
      <w:bookmarkEnd w:id="13"/>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bigDecimail</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new</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w:t>
      </w:r>
      <w:proofErr w:type="spellEnd"/>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number</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toString</w:t>
      </w:r>
      <w:proofErr w:type="spellEnd"/>
      <w:r w:rsidRPr="00B50A92">
        <w:rPr>
          <w:rStyle w:val="o"/>
          <w:rFonts w:ascii="Consolas" w:hAnsi="Consolas"/>
          <w:b/>
          <w:bCs/>
          <w:color w:val="333333"/>
          <w:sz w:val="18"/>
          <w:szCs w:val="18"/>
          <w:lang w:val="en-US"/>
        </w:rPr>
        <w:t>());</w:t>
      </w:r>
    </w:p>
    <w:p w14:paraId="64107A57"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4" w:name="Movie.java-74"/>
      <w:bookmarkEnd w:id="14"/>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bigDecimail</w:t>
      </w:r>
      <w:proofErr w:type="spellEnd"/>
      <w:r w:rsidRPr="00B50A92">
        <w:rPr>
          <w:rStyle w:val="o"/>
          <w:rFonts w:ascii="Consolas" w:hAnsi="Consolas"/>
          <w:b/>
          <w:bCs/>
          <w:color w:val="333333"/>
          <w:sz w:val="18"/>
          <w:szCs w:val="18"/>
          <w:lang w:val="en-US"/>
        </w:rPr>
        <w:t>;</w:t>
      </w:r>
    </w:p>
    <w:p w14:paraId="673235BE"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15" w:name="Movie.java-75"/>
      <w:bookmarkEnd w:id="15"/>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catch</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ParseException</w:t>
      </w:r>
      <w:proofErr w:type="spellEnd"/>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ex</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0C44A792" w14:textId="77777777" w:rsidR="00B93949" w:rsidRDefault="00B93949" w:rsidP="00B93949">
      <w:pPr>
        <w:pStyle w:val="Pr-formataoHTML"/>
        <w:shd w:val="clear" w:color="auto" w:fill="FFFFFF"/>
        <w:ind w:left="360"/>
        <w:rPr>
          <w:rFonts w:ascii="Consolas" w:hAnsi="Consolas"/>
          <w:color w:val="333333"/>
          <w:sz w:val="18"/>
          <w:szCs w:val="18"/>
        </w:rPr>
      </w:pPr>
      <w:bookmarkStart w:id="16" w:name="Movie.java-76"/>
      <w:bookmarkEnd w:id="16"/>
      <w:r w:rsidRPr="00B50A92">
        <w:rPr>
          <w:rFonts w:ascii="Consolas" w:hAnsi="Consolas"/>
          <w:color w:val="333333"/>
          <w:sz w:val="18"/>
          <w:szCs w:val="18"/>
          <w:lang w:val="en-US"/>
        </w:rPr>
        <w:t xml:space="preserve">            </w:t>
      </w:r>
      <w:r>
        <w:rPr>
          <w:rStyle w:val="k"/>
          <w:rFonts w:ascii="Consolas" w:hAnsi="Consolas"/>
          <w:b/>
          <w:bCs/>
          <w:color w:val="333333"/>
          <w:sz w:val="18"/>
          <w:szCs w:val="18"/>
        </w:rPr>
        <w:t>return</w:t>
      </w:r>
      <w:r>
        <w:rPr>
          <w:rFonts w:ascii="Consolas" w:hAnsi="Consolas"/>
          <w:color w:val="333333"/>
          <w:sz w:val="18"/>
          <w:szCs w:val="18"/>
        </w:rPr>
        <w:t xml:space="preserve"> </w:t>
      </w:r>
      <w:r>
        <w:rPr>
          <w:rStyle w:val="kc"/>
          <w:rFonts w:ascii="Consolas" w:hAnsi="Consolas"/>
          <w:b/>
          <w:bCs/>
          <w:color w:val="333333"/>
          <w:sz w:val="18"/>
          <w:szCs w:val="18"/>
        </w:rPr>
        <w:t>null</w:t>
      </w:r>
      <w:r>
        <w:rPr>
          <w:rStyle w:val="o"/>
          <w:rFonts w:ascii="Consolas" w:hAnsi="Consolas"/>
          <w:b/>
          <w:bCs/>
          <w:color w:val="333333"/>
          <w:sz w:val="18"/>
          <w:szCs w:val="18"/>
        </w:rPr>
        <w:t>;</w:t>
      </w:r>
    </w:p>
    <w:p w14:paraId="40DD54F2" w14:textId="77777777" w:rsidR="00B93949" w:rsidRDefault="00B93949" w:rsidP="00B93949">
      <w:pPr>
        <w:pStyle w:val="Pr-formataoHTML"/>
        <w:shd w:val="clear" w:color="auto" w:fill="FFFFFF"/>
        <w:ind w:left="360"/>
        <w:rPr>
          <w:rFonts w:ascii="Consolas" w:hAnsi="Consolas"/>
          <w:color w:val="333333"/>
          <w:sz w:val="18"/>
          <w:szCs w:val="18"/>
        </w:rPr>
      </w:pPr>
      <w:bookmarkStart w:id="17" w:name="Movie.java-77"/>
      <w:bookmarkEnd w:id="17"/>
      <w:r>
        <w:rPr>
          <w:rFonts w:ascii="Consolas" w:hAnsi="Consolas"/>
          <w:color w:val="333333"/>
          <w:sz w:val="18"/>
          <w:szCs w:val="18"/>
        </w:rPr>
        <w:t xml:space="preserve">        </w:t>
      </w:r>
      <w:r>
        <w:rPr>
          <w:rStyle w:val="o"/>
          <w:rFonts w:ascii="Consolas" w:hAnsi="Consolas"/>
          <w:b/>
          <w:bCs/>
          <w:color w:val="333333"/>
          <w:sz w:val="18"/>
          <w:szCs w:val="18"/>
        </w:rPr>
        <w:t>}</w:t>
      </w:r>
    </w:p>
    <w:p w14:paraId="061097A4" w14:textId="77777777" w:rsidR="00B93949" w:rsidRDefault="00B93949" w:rsidP="00B93949">
      <w:pPr>
        <w:pStyle w:val="Pr-formataoHTML"/>
        <w:shd w:val="clear" w:color="auto" w:fill="FFFFFF"/>
        <w:ind w:left="360"/>
        <w:rPr>
          <w:rFonts w:ascii="Consolas" w:hAnsi="Consolas"/>
          <w:color w:val="333333"/>
          <w:sz w:val="18"/>
          <w:szCs w:val="18"/>
        </w:rPr>
      </w:pPr>
      <w:bookmarkStart w:id="18" w:name="Movie.java-78"/>
      <w:bookmarkEnd w:id="18"/>
    </w:p>
    <w:p w14:paraId="45962C3E" w14:textId="77777777" w:rsidR="00B93949" w:rsidRDefault="00B93949" w:rsidP="00B93949">
      <w:pPr>
        <w:pStyle w:val="Pr-formataoHTML"/>
        <w:shd w:val="clear" w:color="auto" w:fill="FFFFFF"/>
        <w:ind w:left="360"/>
        <w:rPr>
          <w:rFonts w:ascii="Consolas" w:hAnsi="Consolas"/>
          <w:color w:val="333333"/>
          <w:sz w:val="18"/>
          <w:szCs w:val="18"/>
        </w:rPr>
      </w:pPr>
      <w:bookmarkStart w:id="19" w:name="Movie.java-79"/>
      <w:bookmarkEnd w:id="19"/>
      <w:r>
        <w:rPr>
          <w:rFonts w:ascii="Consolas" w:hAnsi="Consolas"/>
          <w:color w:val="333333"/>
          <w:sz w:val="18"/>
          <w:szCs w:val="18"/>
        </w:rPr>
        <w:t xml:space="preserve">    </w:t>
      </w:r>
      <w:r>
        <w:rPr>
          <w:rStyle w:val="o"/>
          <w:rFonts w:ascii="Consolas" w:hAnsi="Consolas"/>
          <w:b/>
          <w:bCs/>
          <w:color w:val="333333"/>
          <w:sz w:val="18"/>
          <w:szCs w:val="18"/>
        </w:rPr>
        <w:t>}</w:t>
      </w:r>
    </w:p>
    <w:p w14:paraId="2D2C332C" w14:textId="77777777" w:rsidR="00997732" w:rsidRDefault="00997732" w:rsidP="00B93949"/>
    <w:p w14:paraId="13B3E100" w14:textId="77777777" w:rsidR="00997732" w:rsidRDefault="00997732" w:rsidP="00997732">
      <w:pPr>
        <w:pStyle w:val="GradeMdia1-nfase2"/>
        <w:ind w:left="1080"/>
      </w:pPr>
    </w:p>
    <w:p w14:paraId="76CB7172" w14:textId="77777777" w:rsidR="00DD1117" w:rsidRDefault="00DD1117" w:rsidP="00FF53ED">
      <w:pPr>
        <w:pStyle w:val="GradeMdia1-nfase2"/>
        <w:numPr>
          <w:ilvl w:val="1"/>
          <w:numId w:val="4"/>
        </w:numPr>
      </w:pPr>
      <w:r>
        <w:t xml:space="preserve">Os métodos </w:t>
      </w:r>
      <w:proofErr w:type="spellStart"/>
      <w:r>
        <w:t>Setters</w:t>
      </w:r>
      <w:proofErr w:type="spellEnd"/>
      <w:r>
        <w:t xml:space="preserve"> de </w:t>
      </w:r>
      <w:r w:rsidRPr="00A7387E">
        <w:rPr>
          <w:rFonts w:ascii="Courier New" w:hAnsi="Courier New" w:cs="Courier New"/>
        </w:rPr>
        <w:t>budget</w:t>
      </w:r>
      <w:r>
        <w:t xml:space="preserve"> e </w:t>
      </w:r>
      <w:proofErr w:type="spellStart"/>
      <w:r w:rsidRPr="00A7387E">
        <w:rPr>
          <w:rFonts w:ascii="Courier New" w:hAnsi="Courier New" w:cs="Courier New"/>
        </w:rPr>
        <w:t>revenue</w:t>
      </w:r>
      <w:proofErr w:type="spellEnd"/>
      <w:r>
        <w:t xml:space="preserve"> foram alterados para receber a </w:t>
      </w:r>
      <w:r w:rsidRPr="00A7387E">
        <w:rPr>
          <w:rFonts w:ascii="Courier New" w:hAnsi="Courier New" w:cs="Courier New"/>
        </w:rPr>
        <w:t>String</w:t>
      </w:r>
      <w:r>
        <w:t xml:space="preserve"> como parâmetro e convertê-la para </w:t>
      </w:r>
      <w:proofErr w:type="spellStart"/>
      <w:r w:rsidRPr="00A7387E">
        <w:rPr>
          <w:rFonts w:ascii="Courier New" w:hAnsi="Courier New" w:cs="Courier New"/>
        </w:rPr>
        <w:t>BigDecimal</w:t>
      </w:r>
      <w:proofErr w:type="spellEnd"/>
      <w:r>
        <w:t xml:space="preserve"> utilizando o método criado no item 1.3, acima.</w:t>
      </w:r>
    </w:p>
    <w:p w14:paraId="75CC284F" w14:textId="77777777" w:rsidR="00997732" w:rsidRDefault="00997732" w:rsidP="00997732">
      <w:pPr>
        <w:ind w:left="1080"/>
      </w:pPr>
    </w:p>
    <w:p w14:paraId="34334F51"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t"/>
          <w:rFonts w:ascii="Consolas" w:hAnsi="Consolas"/>
          <w:b/>
          <w:bCs/>
          <w:color w:val="445588"/>
          <w:sz w:val="18"/>
          <w:szCs w:val="18"/>
          <w:lang w:val="en-US"/>
        </w:rPr>
        <w:t>void</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setBudget</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budget</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2F76B091"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0" w:name="Movie.java-139"/>
      <w:bookmarkEnd w:id="20"/>
      <w:r w:rsidRPr="00B50A92">
        <w:rPr>
          <w:rFonts w:ascii="Consolas" w:hAnsi="Consolas"/>
          <w:color w:val="333333"/>
          <w:sz w:val="18"/>
          <w:szCs w:val="18"/>
          <w:lang w:val="en-US"/>
        </w:rPr>
        <w:t xml:space="preserve">        </w:t>
      </w:r>
      <w:proofErr w:type="spellStart"/>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budget</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currencyStringToBigDecimal</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budget</w:t>
      </w:r>
      <w:r w:rsidRPr="00B50A92">
        <w:rPr>
          <w:rStyle w:val="o"/>
          <w:rFonts w:ascii="Consolas" w:hAnsi="Consolas"/>
          <w:b/>
          <w:bCs/>
          <w:color w:val="333333"/>
          <w:sz w:val="18"/>
          <w:szCs w:val="18"/>
          <w:lang w:val="en-US"/>
        </w:rPr>
        <w:t>);</w:t>
      </w:r>
    </w:p>
    <w:p w14:paraId="776071DB"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1" w:name="Movie.java-140"/>
      <w:bookmarkEnd w:id="21"/>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9FCCDD4"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2" w:name="Movie.java-141"/>
      <w:bookmarkStart w:id="23" w:name="Movie.java-142"/>
      <w:bookmarkStart w:id="24" w:name="Movie.java-145"/>
      <w:bookmarkEnd w:id="22"/>
      <w:bookmarkEnd w:id="23"/>
      <w:bookmarkEnd w:id="24"/>
    </w:p>
    <w:p w14:paraId="02710DD1"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5" w:name="Movie.java-146"/>
      <w:bookmarkEnd w:id="25"/>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t"/>
          <w:rFonts w:ascii="Consolas" w:hAnsi="Consolas"/>
          <w:b/>
          <w:bCs/>
          <w:color w:val="445588"/>
          <w:sz w:val="18"/>
          <w:szCs w:val="18"/>
          <w:lang w:val="en-US"/>
        </w:rPr>
        <w:t>void</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setRevenue</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revenue</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62BCF8F" w14:textId="77777777" w:rsidR="00B93949" w:rsidRDefault="00B93949" w:rsidP="00B93949">
      <w:pPr>
        <w:pStyle w:val="Pr-formataoHTML"/>
        <w:shd w:val="clear" w:color="auto" w:fill="FFFFFF"/>
        <w:ind w:left="360"/>
        <w:rPr>
          <w:rFonts w:ascii="Consolas" w:hAnsi="Consolas"/>
          <w:color w:val="333333"/>
          <w:sz w:val="18"/>
          <w:szCs w:val="18"/>
        </w:rPr>
      </w:pPr>
      <w:bookmarkStart w:id="26" w:name="Movie.java-147"/>
      <w:bookmarkEnd w:id="26"/>
      <w:r w:rsidRPr="00B50A92">
        <w:rPr>
          <w:rFonts w:ascii="Consolas" w:hAnsi="Consolas"/>
          <w:color w:val="333333"/>
          <w:sz w:val="18"/>
          <w:szCs w:val="18"/>
          <w:lang w:val="en-US"/>
        </w:rPr>
        <w:t xml:space="preserve">        </w:t>
      </w:r>
      <w:r>
        <w:rPr>
          <w:rStyle w:val="k"/>
          <w:rFonts w:ascii="Consolas" w:hAnsi="Consolas"/>
          <w:b/>
          <w:bCs/>
          <w:color w:val="333333"/>
          <w:sz w:val="18"/>
          <w:szCs w:val="18"/>
        </w:rPr>
        <w:t>this</w:t>
      </w:r>
      <w:r>
        <w:rPr>
          <w:rStyle w:val="o"/>
          <w:rFonts w:ascii="Consolas" w:hAnsi="Consolas"/>
          <w:b/>
          <w:bCs/>
          <w:color w:val="333333"/>
          <w:sz w:val="18"/>
          <w:szCs w:val="18"/>
        </w:rPr>
        <w:t>.</w:t>
      </w:r>
      <w:r>
        <w:rPr>
          <w:rStyle w:val="na"/>
          <w:rFonts w:ascii="Consolas" w:hAnsi="Consolas"/>
          <w:color w:val="008080"/>
          <w:sz w:val="18"/>
          <w:szCs w:val="18"/>
        </w:rPr>
        <w:t>revenue</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currencyStringToBigDecimal</w:t>
      </w:r>
      <w:r>
        <w:rPr>
          <w:rStyle w:val="o"/>
          <w:rFonts w:ascii="Consolas" w:hAnsi="Consolas"/>
          <w:b/>
          <w:bCs/>
          <w:color w:val="333333"/>
          <w:sz w:val="18"/>
          <w:szCs w:val="18"/>
        </w:rPr>
        <w:t>(</w:t>
      </w:r>
      <w:r>
        <w:rPr>
          <w:rStyle w:val="n"/>
          <w:rFonts w:ascii="Consolas" w:hAnsi="Consolas"/>
          <w:color w:val="333333"/>
          <w:sz w:val="18"/>
          <w:szCs w:val="18"/>
        </w:rPr>
        <w:t>revenue</w:t>
      </w:r>
      <w:r>
        <w:rPr>
          <w:rStyle w:val="o"/>
          <w:rFonts w:ascii="Consolas" w:hAnsi="Consolas"/>
          <w:b/>
          <w:bCs/>
          <w:color w:val="333333"/>
          <w:sz w:val="18"/>
          <w:szCs w:val="18"/>
        </w:rPr>
        <w:t>);</w:t>
      </w:r>
    </w:p>
    <w:p w14:paraId="19C6897B" w14:textId="77777777" w:rsidR="00B93949" w:rsidRDefault="00B93949" w:rsidP="00B93949">
      <w:pPr>
        <w:pStyle w:val="Pr-formataoHTML"/>
        <w:shd w:val="clear" w:color="auto" w:fill="FFFFFF"/>
        <w:ind w:left="360"/>
        <w:rPr>
          <w:rFonts w:ascii="Consolas" w:hAnsi="Consolas"/>
          <w:color w:val="333333"/>
          <w:sz w:val="18"/>
          <w:szCs w:val="18"/>
        </w:rPr>
      </w:pPr>
      <w:bookmarkStart w:id="27" w:name="Movie.java-148"/>
      <w:bookmarkEnd w:id="27"/>
      <w:r>
        <w:rPr>
          <w:rFonts w:ascii="Consolas" w:hAnsi="Consolas"/>
          <w:color w:val="333333"/>
          <w:sz w:val="18"/>
          <w:szCs w:val="18"/>
        </w:rPr>
        <w:t xml:space="preserve">    </w:t>
      </w:r>
      <w:r>
        <w:rPr>
          <w:rStyle w:val="o"/>
          <w:rFonts w:ascii="Consolas" w:hAnsi="Consolas"/>
          <w:b/>
          <w:bCs/>
          <w:color w:val="333333"/>
          <w:sz w:val="18"/>
          <w:szCs w:val="18"/>
        </w:rPr>
        <w:t>}</w:t>
      </w:r>
    </w:p>
    <w:p w14:paraId="7094E6B5" w14:textId="77777777" w:rsidR="00997732" w:rsidRDefault="00997732" w:rsidP="00B93949"/>
    <w:p w14:paraId="1B63A258" w14:textId="77777777" w:rsidR="00997732" w:rsidRDefault="00997732" w:rsidP="00997732">
      <w:pPr>
        <w:ind w:left="1080"/>
      </w:pPr>
    </w:p>
    <w:p w14:paraId="5857D5B8" w14:textId="77777777" w:rsidR="00DD1117" w:rsidRDefault="00DD1117" w:rsidP="00FF53ED">
      <w:pPr>
        <w:pStyle w:val="GradeMdia1-nfase2"/>
        <w:numPr>
          <w:ilvl w:val="1"/>
          <w:numId w:val="4"/>
        </w:numPr>
      </w:pPr>
      <w:r>
        <w:t xml:space="preserve">Um método </w:t>
      </w:r>
      <w:proofErr w:type="spellStart"/>
      <w:r>
        <w:t>getter</w:t>
      </w:r>
      <w:proofErr w:type="spellEnd"/>
      <w:r>
        <w:t xml:space="preserve"> foi adicionado para </w:t>
      </w:r>
      <w:r w:rsidRPr="00CE3C7F">
        <w:rPr>
          <w:rFonts w:ascii="Courier New" w:hAnsi="Courier New" w:cs="Courier New"/>
        </w:rPr>
        <w:t>budget</w:t>
      </w:r>
      <w:r>
        <w:t xml:space="preserve"> e </w:t>
      </w:r>
      <w:proofErr w:type="spellStart"/>
      <w:r w:rsidRPr="00CE3C7F">
        <w:rPr>
          <w:rFonts w:ascii="Courier New" w:hAnsi="Courier New" w:cs="Courier New"/>
        </w:rPr>
        <w:t>revenue</w:t>
      </w:r>
      <w:proofErr w:type="spellEnd"/>
      <w:r>
        <w:t xml:space="preserve">. Este retorna uma </w:t>
      </w:r>
      <w:r w:rsidRPr="00CE3C7F">
        <w:rPr>
          <w:rFonts w:ascii="Courier New" w:hAnsi="Courier New" w:cs="Courier New"/>
        </w:rPr>
        <w:t>String</w:t>
      </w:r>
      <w:r>
        <w:t xml:space="preserve"> em formato monetário, utilizando o método criado no item 1.2 acima.</w:t>
      </w:r>
    </w:p>
    <w:p w14:paraId="3CAEE62F" w14:textId="77777777" w:rsidR="00997732" w:rsidRDefault="00997732" w:rsidP="00997732">
      <w:pPr>
        <w:pStyle w:val="GradeMdia1-nfase2"/>
        <w:ind w:left="1080"/>
      </w:pPr>
    </w:p>
    <w:p w14:paraId="1CC179F5"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getFormattedBudget</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5708086"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8" w:name="Movie.java-52"/>
      <w:bookmarkEnd w:id="28"/>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bigDecimalToString</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budget</w:t>
      </w:r>
      <w:r w:rsidRPr="00B50A92">
        <w:rPr>
          <w:rStyle w:val="o"/>
          <w:rFonts w:ascii="Consolas" w:hAnsi="Consolas"/>
          <w:b/>
          <w:bCs/>
          <w:color w:val="333333"/>
          <w:sz w:val="18"/>
          <w:szCs w:val="18"/>
          <w:lang w:val="en-US"/>
        </w:rPr>
        <w:t>);</w:t>
      </w:r>
    </w:p>
    <w:p w14:paraId="07FF6A54"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29" w:name="Movie.java-53"/>
      <w:bookmarkEnd w:id="29"/>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C9EBD3A"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0" w:name="Movie.java-54"/>
      <w:bookmarkEnd w:id="30"/>
      <w:r w:rsidRPr="00B50A92">
        <w:rPr>
          <w:rFonts w:ascii="Consolas" w:hAnsi="Consolas"/>
          <w:color w:val="333333"/>
          <w:sz w:val="18"/>
          <w:szCs w:val="18"/>
          <w:lang w:val="en-US"/>
        </w:rPr>
        <w:t xml:space="preserve">    </w:t>
      </w:r>
    </w:p>
    <w:p w14:paraId="20CE5A6D"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1" w:name="Movie.java-55"/>
      <w:bookmarkEnd w:id="31"/>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getFormattedRevenue</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276FC0EB"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2" w:name="Movie.java-56"/>
      <w:bookmarkEnd w:id="32"/>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bigDecimalToString</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revenue</w:t>
      </w:r>
      <w:r w:rsidRPr="00B50A92">
        <w:rPr>
          <w:rStyle w:val="o"/>
          <w:rFonts w:ascii="Consolas" w:hAnsi="Consolas"/>
          <w:b/>
          <w:bCs/>
          <w:color w:val="333333"/>
          <w:sz w:val="18"/>
          <w:szCs w:val="18"/>
          <w:lang w:val="en-US"/>
        </w:rPr>
        <w:t>);</w:t>
      </w:r>
    </w:p>
    <w:p w14:paraId="0548CF7E" w14:textId="77777777" w:rsidR="00B93949" w:rsidRDefault="00B93949" w:rsidP="00B93949">
      <w:pPr>
        <w:pStyle w:val="Pr-formataoHTML"/>
        <w:shd w:val="clear" w:color="auto" w:fill="FFFFFF"/>
        <w:ind w:left="360"/>
        <w:rPr>
          <w:rFonts w:ascii="Consolas" w:hAnsi="Consolas"/>
          <w:color w:val="333333"/>
          <w:sz w:val="18"/>
          <w:szCs w:val="18"/>
        </w:rPr>
      </w:pPr>
      <w:bookmarkStart w:id="33" w:name="Movie.java-57"/>
      <w:bookmarkEnd w:id="33"/>
      <w:r w:rsidRPr="00B50A92">
        <w:rPr>
          <w:rFonts w:ascii="Consolas" w:hAnsi="Consolas"/>
          <w:color w:val="333333"/>
          <w:sz w:val="18"/>
          <w:szCs w:val="18"/>
          <w:lang w:val="en-US"/>
        </w:rPr>
        <w:t xml:space="preserve">    </w:t>
      </w:r>
      <w:r>
        <w:rPr>
          <w:rStyle w:val="o"/>
          <w:rFonts w:ascii="Consolas" w:hAnsi="Consolas"/>
          <w:b/>
          <w:bCs/>
          <w:color w:val="333333"/>
          <w:sz w:val="18"/>
          <w:szCs w:val="18"/>
        </w:rPr>
        <w:t>}</w:t>
      </w:r>
    </w:p>
    <w:p w14:paraId="554CB943" w14:textId="77777777" w:rsidR="00997732" w:rsidRDefault="00997732" w:rsidP="00B93949"/>
    <w:p w14:paraId="7B6C2AC9" w14:textId="77777777" w:rsidR="00997732" w:rsidRDefault="00997732" w:rsidP="00997732">
      <w:pPr>
        <w:pStyle w:val="GradeMdia1-nfase2"/>
        <w:ind w:left="1080"/>
      </w:pPr>
    </w:p>
    <w:p w14:paraId="7FB24CFD" w14:textId="77777777" w:rsidR="0054777F" w:rsidRDefault="0054777F" w:rsidP="00FF53ED">
      <w:pPr>
        <w:pStyle w:val="GradeMdia1-nfase2"/>
        <w:numPr>
          <w:ilvl w:val="0"/>
          <w:numId w:val="4"/>
        </w:numPr>
      </w:pPr>
      <w:r>
        <w:t>Formatação de datas:</w:t>
      </w:r>
    </w:p>
    <w:p w14:paraId="76407C5E" w14:textId="77777777" w:rsidR="0054777F" w:rsidRDefault="0054777F" w:rsidP="00FF53ED">
      <w:pPr>
        <w:pStyle w:val="GradeMdia1-nfase2"/>
        <w:numPr>
          <w:ilvl w:val="1"/>
          <w:numId w:val="4"/>
        </w:numPr>
      </w:pPr>
      <w:r>
        <w:t xml:space="preserve">Modificamos o </w:t>
      </w:r>
      <w:proofErr w:type="spellStart"/>
      <w:r>
        <w:t>setter</w:t>
      </w:r>
      <w:proofErr w:type="spellEnd"/>
      <w:r>
        <w:t xml:space="preserve"> do atributo </w:t>
      </w:r>
      <w:proofErr w:type="spellStart"/>
      <w:r w:rsidRPr="00CE3C7F">
        <w:rPr>
          <w:rFonts w:ascii="Courier New" w:hAnsi="Courier New" w:cs="Courier New"/>
        </w:rPr>
        <w:t>releaseDate</w:t>
      </w:r>
      <w:proofErr w:type="spellEnd"/>
      <w:r>
        <w:t xml:space="preserve"> que recebe uma data em </w:t>
      </w:r>
      <w:r w:rsidRPr="00CE3C7F">
        <w:rPr>
          <w:rFonts w:ascii="Courier New" w:hAnsi="Courier New" w:cs="Courier New"/>
        </w:rPr>
        <w:t>String</w:t>
      </w:r>
      <w:r>
        <w:t xml:space="preserve"> e converte para o tipo </w:t>
      </w:r>
      <w:r w:rsidRPr="00CE3C7F">
        <w:rPr>
          <w:rFonts w:ascii="Courier New" w:hAnsi="Courier New" w:cs="Courier New"/>
        </w:rPr>
        <w:t>Date</w:t>
      </w:r>
      <w:r>
        <w:t>.</w:t>
      </w:r>
    </w:p>
    <w:p w14:paraId="22F02919" w14:textId="77777777" w:rsidR="00997732" w:rsidRDefault="00997732" w:rsidP="00997732">
      <w:pPr>
        <w:pStyle w:val="GradeMdia1-nfase2"/>
        <w:ind w:left="1080"/>
      </w:pPr>
    </w:p>
    <w:p w14:paraId="72655CCD"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t"/>
          <w:rFonts w:ascii="Consolas" w:hAnsi="Consolas"/>
          <w:b/>
          <w:bCs/>
          <w:color w:val="445588"/>
          <w:sz w:val="18"/>
          <w:szCs w:val="18"/>
          <w:lang w:val="en-US"/>
        </w:rPr>
        <w:t>void</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setReleaseDate</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releaseDate</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35A61192"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4" w:name="Movie.java-117"/>
      <w:bookmarkEnd w:id="34"/>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SimpleDateFormat</w:t>
      </w:r>
      <w:proofErr w:type="spellEnd"/>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sdf</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new</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SimpleDateFormat</w:t>
      </w:r>
      <w:proofErr w:type="spellEnd"/>
      <w:r w:rsidRPr="00B50A92">
        <w:rPr>
          <w:rStyle w:val="o"/>
          <w:rFonts w:ascii="Consolas" w:hAnsi="Consolas"/>
          <w:b/>
          <w:bCs/>
          <w:color w:val="333333"/>
          <w:sz w:val="18"/>
          <w:szCs w:val="18"/>
          <w:lang w:val="en-US"/>
        </w:rPr>
        <w:t>(</w:t>
      </w:r>
      <w:r w:rsidRPr="00B50A92">
        <w:rPr>
          <w:rStyle w:val="s"/>
          <w:rFonts w:ascii="Consolas" w:hAnsi="Consolas"/>
          <w:color w:val="BB8844"/>
          <w:sz w:val="18"/>
          <w:szCs w:val="18"/>
          <w:lang w:val="en-US"/>
        </w:rPr>
        <w:t>"</w:t>
      </w:r>
      <w:proofErr w:type="spellStart"/>
      <w:r w:rsidRPr="00B50A92">
        <w:rPr>
          <w:rStyle w:val="s"/>
          <w:rFonts w:ascii="Consolas" w:hAnsi="Consolas"/>
          <w:color w:val="BB8844"/>
          <w:sz w:val="18"/>
          <w:szCs w:val="18"/>
          <w:lang w:val="en-US"/>
        </w:rPr>
        <w:t>dd</w:t>
      </w:r>
      <w:proofErr w:type="spellEnd"/>
      <w:r w:rsidRPr="00B50A92">
        <w:rPr>
          <w:rStyle w:val="s"/>
          <w:rFonts w:ascii="Consolas" w:hAnsi="Consolas"/>
          <w:color w:val="BB8844"/>
          <w:sz w:val="18"/>
          <w:szCs w:val="18"/>
          <w:lang w:val="en-US"/>
        </w:rPr>
        <w:t>/MM/</w:t>
      </w:r>
      <w:proofErr w:type="spellStart"/>
      <w:r w:rsidRPr="00B50A92">
        <w:rPr>
          <w:rStyle w:val="s"/>
          <w:rFonts w:ascii="Consolas" w:hAnsi="Consolas"/>
          <w:color w:val="BB8844"/>
          <w:sz w:val="18"/>
          <w:szCs w:val="18"/>
          <w:lang w:val="en-US"/>
        </w:rPr>
        <w:t>yyyy</w:t>
      </w:r>
      <w:proofErr w:type="spellEnd"/>
      <w:r w:rsidRPr="00B50A92">
        <w:rPr>
          <w:rStyle w:val="s"/>
          <w:rFonts w:ascii="Consolas" w:hAnsi="Consolas"/>
          <w:color w:val="BB8844"/>
          <w:sz w:val="18"/>
          <w:szCs w:val="18"/>
          <w:lang w:val="en-US"/>
        </w:rPr>
        <w:t>"</w:t>
      </w:r>
      <w:r w:rsidRPr="00B50A92">
        <w:rPr>
          <w:rStyle w:val="o"/>
          <w:rFonts w:ascii="Consolas" w:hAnsi="Consolas"/>
          <w:b/>
          <w:bCs/>
          <w:color w:val="333333"/>
          <w:sz w:val="18"/>
          <w:szCs w:val="18"/>
          <w:lang w:val="en-US"/>
        </w:rPr>
        <w:t>);</w:t>
      </w:r>
    </w:p>
    <w:p w14:paraId="3EFCD37F"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5" w:name="Movie.java-118"/>
      <w:bookmarkEnd w:id="35"/>
      <w:r w:rsidRPr="00B50A92">
        <w:rPr>
          <w:rFonts w:ascii="Consolas" w:hAnsi="Consolas"/>
          <w:color w:val="333333"/>
          <w:sz w:val="18"/>
          <w:szCs w:val="18"/>
          <w:lang w:val="en-US"/>
        </w:rPr>
        <w:t xml:space="preserve">        </w:t>
      </w:r>
    </w:p>
    <w:p w14:paraId="044A9797"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6" w:name="Movie.java-119"/>
      <w:bookmarkEnd w:id="36"/>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try</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3CA63746"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7" w:name="Movie.java-120"/>
      <w:bookmarkEnd w:id="37"/>
      <w:r w:rsidRPr="00B50A92">
        <w:rPr>
          <w:rFonts w:ascii="Consolas" w:hAnsi="Consolas"/>
          <w:color w:val="333333"/>
          <w:sz w:val="18"/>
          <w:szCs w:val="18"/>
          <w:lang w:val="en-US"/>
        </w:rPr>
        <w:t xml:space="preserve">            </w:t>
      </w:r>
      <w:proofErr w:type="spellStart"/>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releaseDate</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sdf</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parse</w:t>
      </w:r>
      <w:proofErr w:type="spellEnd"/>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releaseDate</w:t>
      </w:r>
      <w:proofErr w:type="spellEnd"/>
      <w:r w:rsidRPr="00B50A92">
        <w:rPr>
          <w:rStyle w:val="o"/>
          <w:rFonts w:ascii="Consolas" w:hAnsi="Consolas"/>
          <w:b/>
          <w:bCs/>
          <w:color w:val="333333"/>
          <w:sz w:val="18"/>
          <w:szCs w:val="18"/>
          <w:lang w:val="en-US"/>
        </w:rPr>
        <w:t>);</w:t>
      </w:r>
    </w:p>
    <w:p w14:paraId="4FA353D7"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8" w:name="Movie.java-121"/>
      <w:bookmarkEnd w:id="38"/>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catch</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roofErr w:type="spellStart"/>
      <w:r w:rsidRPr="00B50A92">
        <w:rPr>
          <w:rStyle w:val="n"/>
          <w:rFonts w:ascii="Consolas" w:hAnsi="Consolas"/>
          <w:color w:val="333333"/>
          <w:sz w:val="18"/>
          <w:szCs w:val="18"/>
          <w:lang w:val="en-US"/>
        </w:rPr>
        <w:t>ParseException</w:t>
      </w:r>
      <w:proofErr w:type="spellEnd"/>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ex</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7D45006"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39" w:name="Movie.java-122"/>
      <w:bookmarkEnd w:id="39"/>
      <w:r w:rsidRPr="00B50A92">
        <w:rPr>
          <w:rFonts w:ascii="Consolas" w:hAnsi="Consolas"/>
          <w:color w:val="333333"/>
          <w:sz w:val="18"/>
          <w:szCs w:val="18"/>
          <w:lang w:val="en-US"/>
        </w:rPr>
        <w:t xml:space="preserve">            </w:t>
      </w:r>
      <w:proofErr w:type="spellStart"/>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releaseDate</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c"/>
          <w:rFonts w:ascii="Consolas" w:hAnsi="Consolas"/>
          <w:b/>
          <w:bCs/>
          <w:color w:val="333333"/>
          <w:sz w:val="18"/>
          <w:szCs w:val="18"/>
          <w:lang w:val="en-US"/>
        </w:rPr>
        <w:t>null</w:t>
      </w:r>
      <w:r w:rsidRPr="00B50A92">
        <w:rPr>
          <w:rStyle w:val="o"/>
          <w:rFonts w:ascii="Consolas" w:hAnsi="Consolas"/>
          <w:b/>
          <w:bCs/>
          <w:color w:val="333333"/>
          <w:sz w:val="18"/>
          <w:szCs w:val="18"/>
          <w:lang w:val="en-US"/>
        </w:rPr>
        <w:t>;</w:t>
      </w:r>
    </w:p>
    <w:p w14:paraId="370EC5C1" w14:textId="77777777" w:rsidR="00B93949" w:rsidRDefault="00B93949" w:rsidP="00B93949">
      <w:pPr>
        <w:pStyle w:val="Pr-formataoHTML"/>
        <w:shd w:val="clear" w:color="auto" w:fill="FFFFFF"/>
        <w:ind w:left="360"/>
        <w:rPr>
          <w:rFonts w:ascii="Consolas" w:hAnsi="Consolas"/>
          <w:color w:val="333333"/>
          <w:sz w:val="18"/>
          <w:szCs w:val="18"/>
        </w:rPr>
      </w:pPr>
      <w:bookmarkStart w:id="40" w:name="Movie.java-123"/>
      <w:bookmarkEnd w:id="40"/>
      <w:r w:rsidRPr="00B50A92">
        <w:rPr>
          <w:rFonts w:ascii="Consolas" w:hAnsi="Consolas"/>
          <w:color w:val="333333"/>
          <w:sz w:val="18"/>
          <w:szCs w:val="18"/>
          <w:lang w:val="en-US"/>
        </w:rPr>
        <w:t xml:space="preserve">        </w:t>
      </w:r>
      <w:r>
        <w:rPr>
          <w:rStyle w:val="o"/>
          <w:rFonts w:ascii="Consolas" w:hAnsi="Consolas"/>
          <w:b/>
          <w:bCs/>
          <w:color w:val="333333"/>
          <w:sz w:val="18"/>
          <w:szCs w:val="18"/>
        </w:rPr>
        <w:t>}</w:t>
      </w:r>
    </w:p>
    <w:p w14:paraId="4CC55335" w14:textId="77777777" w:rsidR="00B93949" w:rsidRDefault="00B93949" w:rsidP="00B93949">
      <w:pPr>
        <w:pStyle w:val="Pr-formataoHTML"/>
        <w:shd w:val="clear" w:color="auto" w:fill="FFFFFF"/>
        <w:ind w:left="360"/>
        <w:rPr>
          <w:rFonts w:ascii="Consolas" w:hAnsi="Consolas"/>
          <w:color w:val="333333"/>
          <w:sz w:val="18"/>
          <w:szCs w:val="18"/>
        </w:rPr>
      </w:pPr>
      <w:bookmarkStart w:id="41" w:name="Movie.java-124"/>
      <w:bookmarkEnd w:id="41"/>
      <w:r>
        <w:rPr>
          <w:rFonts w:ascii="Consolas" w:hAnsi="Consolas"/>
          <w:color w:val="333333"/>
          <w:sz w:val="18"/>
          <w:szCs w:val="18"/>
        </w:rPr>
        <w:t xml:space="preserve">    </w:t>
      </w:r>
      <w:r>
        <w:rPr>
          <w:rStyle w:val="o"/>
          <w:rFonts w:ascii="Consolas" w:hAnsi="Consolas"/>
          <w:b/>
          <w:bCs/>
          <w:color w:val="333333"/>
          <w:sz w:val="18"/>
          <w:szCs w:val="18"/>
        </w:rPr>
        <w:t>}</w:t>
      </w:r>
    </w:p>
    <w:p w14:paraId="4915E6C7" w14:textId="77777777" w:rsidR="00997732" w:rsidRDefault="00997732" w:rsidP="00B93949"/>
    <w:p w14:paraId="684347EB" w14:textId="77777777" w:rsidR="00B93949" w:rsidRDefault="00B93949" w:rsidP="00B93949">
      <w:pPr>
        <w:ind w:firstLine="360"/>
      </w:pPr>
      <w:r>
        <w:t xml:space="preserve">Veja a documentação de </w:t>
      </w:r>
      <w:proofErr w:type="spellStart"/>
      <w:r w:rsidRPr="00B93949">
        <w:rPr>
          <w:rFonts w:ascii="Courier New" w:hAnsi="Courier New" w:cs="Courier New"/>
        </w:rPr>
        <w:t>try</w:t>
      </w:r>
      <w:proofErr w:type="spellEnd"/>
      <w:r>
        <w:t xml:space="preserve"> </w:t>
      </w:r>
      <w:r w:rsidRPr="00B93949">
        <w:rPr>
          <w:rFonts w:ascii="Courier New" w:hAnsi="Courier New" w:cs="Courier New"/>
        </w:rPr>
        <w:t>catch</w:t>
      </w:r>
      <w:r>
        <w:t xml:space="preserve"> e </w:t>
      </w:r>
      <w:r w:rsidRPr="00B93949">
        <w:rPr>
          <w:rFonts w:ascii="Courier New" w:hAnsi="Courier New" w:cs="Courier New"/>
        </w:rPr>
        <w:t>exceptions</w:t>
      </w:r>
    </w:p>
    <w:p w14:paraId="782AE439" w14:textId="77777777" w:rsidR="00B93949" w:rsidRDefault="00B93949" w:rsidP="00B93949"/>
    <w:p w14:paraId="20826774" w14:textId="77777777" w:rsidR="00997732" w:rsidRDefault="00997732" w:rsidP="00997732">
      <w:pPr>
        <w:pStyle w:val="GradeMdia1-nfase2"/>
        <w:ind w:left="1080"/>
      </w:pPr>
    </w:p>
    <w:p w14:paraId="45C793A6" w14:textId="77777777" w:rsidR="0054777F" w:rsidRDefault="0054777F" w:rsidP="00FF53ED">
      <w:pPr>
        <w:pStyle w:val="GradeMdia1-nfase2"/>
        <w:numPr>
          <w:ilvl w:val="1"/>
          <w:numId w:val="4"/>
        </w:numPr>
      </w:pPr>
      <w:r>
        <w:t xml:space="preserve">Criamos um </w:t>
      </w:r>
      <w:proofErr w:type="spellStart"/>
      <w:r>
        <w:t>getter</w:t>
      </w:r>
      <w:proofErr w:type="spellEnd"/>
      <w:r>
        <w:t xml:space="preserve"> para o atributo </w:t>
      </w:r>
      <w:proofErr w:type="spellStart"/>
      <w:r w:rsidRPr="00CE3C7F">
        <w:rPr>
          <w:rFonts w:ascii="Courier New" w:hAnsi="Courier New" w:cs="Courier New"/>
        </w:rPr>
        <w:t>releaseDate</w:t>
      </w:r>
      <w:proofErr w:type="spellEnd"/>
      <w:r>
        <w:t xml:space="preserve"> que retorna a data em formato de </w:t>
      </w:r>
      <w:r w:rsidRPr="00CE3C7F">
        <w:rPr>
          <w:rFonts w:ascii="Courier New" w:hAnsi="Courier New" w:cs="Courier New"/>
        </w:rPr>
        <w:t>String</w:t>
      </w:r>
      <w:r>
        <w:t>.</w:t>
      </w:r>
    </w:p>
    <w:p w14:paraId="14781E39" w14:textId="77777777" w:rsidR="00873A82" w:rsidRDefault="00873A82" w:rsidP="00873A82">
      <w:pPr>
        <w:pStyle w:val="GradeMdia1-nfase2"/>
        <w:ind w:left="1080"/>
      </w:pPr>
    </w:p>
    <w:p w14:paraId="5F2C3F28"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r>
        <w:rPr>
          <w:rFonts w:ascii="Consolas" w:hAnsi="Consolas"/>
          <w:color w:val="333333"/>
          <w:sz w:val="18"/>
          <w:szCs w:val="18"/>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getFormattedReleaseDate</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3F7FC230" w14:textId="77777777" w:rsidR="00B93949" w:rsidRPr="00B50A92" w:rsidRDefault="00B93949" w:rsidP="00B93949">
      <w:pPr>
        <w:pStyle w:val="Pr-formataoHTML"/>
        <w:shd w:val="clear" w:color="auto" w:fill="FFFFFF"/>
        <w:ind w:left="360"/>
        <w:rPr>
          <w:rFonts w:ascii="Consolas" w:hAnsi="Consolas"/>
          <w:color w:val="333333"/>
          <w:sz w:val="18"/>
          <w:szCs w:val="18"/>
          <w:lang w:val="en-US"/>
        </w:rPr>
      </w:pPr>
      <w:bookmarkStart w:id="42" w:name="Movie.java-64"/>
      <w:bookmarkEnd w:id="42"/>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SimpleDateFormat</w:t>
      </w:r>
      <w:proofErr w:type="spellEnd"/>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format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new</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SimpleDateFormat</w:t>
      </w:r>
      <w:proofErr w:type="spellEnd"/>
      <w:r w:rsidRPr="00B50A92">
        <w:rPr>
          <w:rStyle w:val="o"/>
          <w:rFonts w:ascii="Consolas" w:hAnsi="Consolas"/>
          <w:b/>
          <w:bCs/>
          <w:color w:val="333333"/>
          <w:sz w:val="18"/>
          <w:szCs w:val="18"/>
          <w:lang w:val="en-US"/>
        </w:rPr>
        <w:t>(</w:t>
      </w:r>
      <w:r w:rsidRPr="00B50A92">
        <w:rPr>
          <w:rStyle w:val="s"/>
          <w:rFonts w:ascii="Consolas" w:hAnsi="Consolas"/>
          <w:color w:val="BB8844"/>
          <w:sz w:val="18"/>
          <w:szCs w:val="18"/>
          <w:lang w:val="en-US"/>
        </w:rPr>
        <w:t>"</w:t>
      </w:r>
      <w:proofErr w:type="spellStart"/>
      <w:r w:rsidRPr="00B50A92">
        <w:rPr>
          <w:rStyle w:val="s"/>
          <w:rFonts w:ascii="Consolas" w:hAnsi="Consolas"/>
          <w:color w:val="BB8844"/>
          <w:sz w:val="18"/>
          <w:szCs w:val="18"/>
          <w:lang w:val="en-US"/>
        </w:rPr>
        <w:t>dd</w:t>
      </w:r>
      <w:proofErr w:type="spellEnd"/>
      <w:r w:rsidRPr="00B50A92">
        <w:rPr>
          <w:rStyle w:val="s"/>
          <w:rFonts w:ascii="Consolas" w:hAnsi="Consolas"/>
          <w:color w:val="BB8844"/>
          <w:sz w:val="18"/>
          <w:szCs w:val="18"/>
          <w:lang w:val="en-US"/>
        </w:rPr>
        <w:t>/MM/</w:t>
      </w:r>
      <w:proofErr w:type="spellStart"/>
      <w:r w:rsidRPr="00B50A92">
        <w:rPr>
          <w:rStyle w:val="s"/>
          <w:rFonts w:ascii="Consolas" w:hAnsi="Consolas"/>
          <w:color w:val="BB8844"/>
          <w:sz w:val="18"/>
          <w:szCs w:val="18"/>
          <w:lang w:val="en-US"/>
        </w:rPr>
        <w:t>yyyy</w:t>
      </w:r>
      <w:proofErr w:type="spellEnd"/>
      <w:r w:rsidRPr="00B50A92">
        <w:rPr>
          <w:rStyle w:val="s"/>
          <w:rFonts w:ascii="Consolas" w:hAnsi="Consolas"/>
          <w:color w:val="BB8844"/>
          <w:sz w:val="18"/>
          <w:szCs w:val="18"/>
          <w:lang w:val="en-US"/>
        </w:rPr>
        <w:t>"</w:t>
      </w:r>
      <w:r w:rsidRPr="00B50A92">
        <w:rPr>
          <w:rStyle w:val="o"/>
          <w:rFonts w:ascii="Consolas" w:hAnsi="Consolas"/>
          <w:b/>
          <w:bCs/>
          <w:color w:val="333333"/>
          <w:sz w:val="18"/>
          <w:szCs w:val="18"/>
          <w:lang w:val="en-US"/>
        </w:rPr>
        <w:t>);</w:t>
      </w:r>
    </w:p>
    <w:p w14:paraId="2349916B" w14:textId="77777777" w:rsidR="00B93949" w:rsidRDefault="00B93949" w:rsidP="00B93949">
      <w:pPr>
        <w:pStyle w:val="Pr-formataoHTML"/>
        <w:shd w:val="clear" w:color="auto" w:fill="FFFFFF"/>
        <w:ind w:left="360"/>
        <w:rPr>
          <w:rFonts w:ascii="Consolas" w:hAnsi="Consolas"/>
          <w:color w:val="333333"/>
          <w:sz w:val="18"/>
          <w:szCs w:val="18"/>
        </w:rPr>
      </w:pPr>
      <w:bookmarkStart w:id="43" w:name="Movie.java-65"/>
      <w:bookmarkEnd w:id="43"/>
      <w:r w:rsidRPr="00B50A92">
        <w:rPr>
          <w:rFonts w:ascii="Consolas" w:hAnsi="Consolas"/>
          <w:color w:val="333333"/>
          <w:sz w:val="18"/>
          <w:szCs w:val="18"/>
          <w:lang w:val="en-US"/>
        </w:rPr>
        <w:t xml:space="preserve">        </w:t>
      </w:r>
      <w:r>
        <w:rPr>
          <w:rStyle w:val="k"/>
          <w:rFonts w:ascii="Consolas" w:hAnsi="Consolas"/>
          <w:b/>
          <w:bCs/>
          <w:color w:val="333333"/>
          <w:sz w:val="18"/>
          <w:szCs w:val="18"/>
        </w:rPr>
        <w:t>return</w:t>
      </w:r>
      <w:r>
        <w:rPr>
          <w:rFonts w:ascii="Consolas" w:hAnsi="Consolas"/>
          <w:color w:val="333333"/>
          <w:sz w:val="18"/>
          <w:szCs w:val="18"/>
        </w:rPr>
        <w:t xml:space="preserve"> </w:t>
      </w:r>
      <w:r>
        <w:rPr>
          <w:rStyle w:val="n"/>
          <w:rFonts w:ascii="Consolas" w:hAnsi="Consolas"/>
          <w:color w:val="333333"/>
          <w:sz w:val="18"/>
          <w:szCs w:val="18"/>
        </w:rPr>
        <w:t>format</w:t>
      </w:r>
      <w:r>
        <w:rPr>
          <w:rStyle w:val="o"/>
          <w:rFonts w:ascii="Consolas" w:hAnsi="Consolas"/>
          <w:b/>
          <w:bCs/>
          <w:color w:val="333333"/>
          <w:sz w:val="18"/>
          <w:szCs w:val="18"/>
        </w:rPr>
        <w:t>.</w:t>
      </w:r>
      <w:r>
        <w:rPr>
          <w:rStyle w:val="na"/>
          <w:rFonts w:ascii="Consolas" w:hAnsi="Consolas"/>
          <w:color w:val="008080"/>
          <w:sz w:val="18"/>
          <w:szCs w:val="18"/>
        </w:rPr>
        <w:t>format</w:t>
      </w:r>
      <w:r>
        <w:rPr>
          <w:rStyle w:val="o"/>
          <w:rFonts w:ascii="Consolas" w:hAnsi="Consolas"/>
          <w:b/>
          <w:bCs/>
          <w:color w:val="333333"/>
          <w:sz w:val="18"/>
          <w:szCs w:val="18"/>
        </w:rPr>
        <w:t>(</w:t>
      </w:r>
      <w:r>
        <w:rPr>
          <w:rStyle w:val="n"/>
          <w:rFonts w:ascii="Consolas" w:hAnsi="Consolas"/>
          <w:color w:val="333333"/>
          <w:sz w:val="18"/>
          <w:szCs w:val="18"/>
        </w:rPr>
        <w:t>releaseDate</w:t>
      </w:r>
      <w:r>
        <w:rPr>
          <w:rStyle w:val="o"/>
          <w:rFonts w:ascii="Consolas" w:hAnsi="Consolas"/>
          <w:b/>
          <w:bCs/>
          <w:color w:val="333333"/>
          <w:sz w:val="18"/>
          <w:szCs w:val="18"/>
        </w:rPr>
        <w:t>);</w:t>
      </w:r>
    </w:p>
    <w:p w14:paraId="585C7183" w14:textId="77777777" w:rsidR="00B93949" w:rsidRDefault="00B93949" w:rsidP="00B93949">
      <w:pPr>
        <w:pStyle w:val="Pr-formataoHTML"/>
        <w:shd w:val="clear" w:color="auto" w:fill="FFFFFF"/>
        <w:ind w:left="360"/>
        <w:rPr>
          <w:rFonts w:ascii="Consolas" w:hAnsi="Consolas"/>
          <w:color w:val="333333"/>
          <w:sz w:val="18"/>
          <w:szCs w:val="18"/>
        </w:rPr>
      </w:pPr>
      <w:bookmarkStart w:id="44" w:name="Movie.java-66"/>
      <w:bookmarkEnd w:id="44"/>
      <w:r>
        <w:rPr>
          <w:rFonts w:ascii="Consolas" w:hAnsi="Consolas"/>
          <w:color w:val="333333"/>
          <w:sz w:val="18"/>
          <w:szCs w:val="18"/>
        </w:rPr>
        <w:t xml:space="preserve">    </w:t>
      </w:r>
      <w:r>
        <w:rPr>
          <w:rStyle w:val="o"/>
          <w:rFonts w:ascii="Consolas" w:hAnsi="Consolas"/>
          <w:b/>
          <w:bCs/>
          <w:color w:val="333333"/>
          <w:sz w:val="18"/>
          <w:szCs w:val="18"/>
        </w:rPr>
        <w:t>}</w:t>
      </w:r>
    </w:p>
    <w:p w14:paraId="6D7B9EE8" w14:textId="77777777" w:rsidR="00873A82" w:rsidRDefault="00873A82" w:rsidP="00B93949"/>
    <w:p w14:paraId="3A8C0ED6" w14:textId="77777777" w:rsidR="00873A82" w:rsidRDefault="00873A82" w:rsidP="00873A82">
      <w:pPr>
        <w:pStyle w:val="GradeMdia1-nfase2"/>
        <w:ind w:left="1080"/>
      </w:pPr>
    </w:p>
    <w:p w14:paraId="2A21F897" w14:textId="77777777" w:rsidR="00CE3C7F" w:rsidRDefault="00CE3C7F" w:rsidP="00FF53ED">
      <w:pPr>
        <w:pStyle w:val="GradeMdia1-nfase2"/>
        <w:numPr>
          <w:ilvl w:val="0"/>
          <w:numId w:val="4"/>
        </w:numPr>
      </w:pPr>
      <w:r>
        <w:t>Formatação da duração do filme</w:t>
      </w:r>
    </w:p>
    <w:p w14:paraId="744A9251" w14:textId="77777777" w:rsidR="00CE3C7F" w:rsidRDefault="00CE3C7F" w:rsidP="00FF53ED">
      <w:pPr>
        <w:pStyle w:val="GradeMdia1-nfase2"/>
        <w:numPr>
          <w:ilvl w:val="1"/>
          <w:numId w:val="4"/>
        </w:numPr>
      </w:pPr>
      <w:r>
        <w:t xml:space="preserve">Definimos que o tipo de </w:t>
      </w:r>
      <w:proofErr w:type="spellStart"/>
      <w:r w:rsidRPr="00CE3C7F">
        <w:rPr>
          <w:rFonts w:ascii="Courier New" w:hAnsi="Courier New" w:cs="Courier New"/>
        </w:rPr>
        <w:t>duration</w:t>
      </w:r>
      <w:proofErr w:type="spellEnd"/>
      <w:r>
        <w:t xml:space="preserve"> será </w:t>
      </w:r>
      <w:r w:rsidRPr="00CE3C7F">
        <w:rPr>
          <w:rFonts w:ascii="Courier New" w:hAnsi="Courier New" w:cs="Courier New"/>
        </w:rPr>
        <w:t>long</w:t>
      </w:r>
      <w:r>
        <w:t>. É o tipo mais apropriado para medição de tempo.</w:t>
      </w:r>
    </w:p>
    <w:p w14:paraId="6BDC28FB" w14:textId="77777777" w:rsidR="00CE3C7F" w:rsidRDefault="00CE3C7F" w:rsidP="00FF53ED">
      <w:pPr>
        <w:pStyle w:val="GradeMdia1-nfase2"/>
        <w:numPr>
          <w:ilvl w:val="1"/>
          <w:numId w:val="4"/>
        </w:numPr>
      </w:pPr>
      <w:r>
        <w:t xml:space="preserve">Criamos um </w:t>
      </w:r>
      <w:proofErr w:type="spellStart"/>
      <w:r>
        <w:t>getter</w:t>
      </w:r>
      <w:proofErr w:type="spellEnd"/>
      <w:r>
        <w:t xml:space="preserve"> para exibir a duração do filme de uma maneira formatada. Ex.: 110 min</w:t>
      </w:r>
    </w:p>
    <w:p w14:paraId="781D1340" w14:textId="77777777" w:rsidR="00873A82" w:rsidRDefault="00873A82" w:rsidP="00873A82">
      <w:pPr>
        <w:pStyle w:val="GradeMdia1-nfase2"/>
        <w:ind w:left="1080"/>
      </w:pPr>
    </w:p>
    <w:p w14:paraId="0E787803" w14:textId="77777777" w:rsidR="00B93949" w:rsidRDefault="00B93949" w:rsidP="00B93949">
      <w:pPr>
        <w:pStyle w:val="Pr-formataoHTML"/>
        <w:shd w:val="clear" w:color="auto" w:fill="FFFFFF"/>
        <w:ind w:left="360"/>
        <w:rPr>
          <w:rFonts w:ascii="Consolas" w:hAnsi="Consolas"/>
          <w:color w:val="333333"/>
          <w:sz w:val="18"/>
          <w:szCs w:val="18"/>
        </w:rPr>
      </w:pPr>
      <w:r>
        <w:rPr>
          <w:rFonts w:ascii="Consolas" w:hAnsi="Consolas"/>
          <w:color w:val="333333"/>
          <w:sz w:val="18"/>
          <w:szCs w:val="18"/>
        </w:rPr>
        <w:t xml:space="preserve">    </w:t>
      </w:r>
      <w:r>
        <w:rPr>
          <w:rStyle w:val="kd"/>
          <w:rFonts w:ascii="Consolas" w:hAnsi="Consolas"/>
          <w:b/>
          <w:bCs/>
          <w:color w:val="333333"/>
          <w:sz w:val="18"/>
          <w:szCs w:val="18"/>
        </w:rPr>
        <w:t>public</w:t>
      </w:r>
      <w:r>
        <w:rPr>
          <w:rFonts w:ascii="Consolas" w:hAnsi="Consolas"/>
          <w:color w:val="333333"/>
          <w:sz w:val="18"/>
          <w:szCs w:val="18"/>
        </w:rPr>
        <w:t xml:space="preserve"> </w:t>
      </w:r>
      <w:r>
        <w:rPr>
          <w:rStyle w:val="n"/>
          <w:rFonts w:ascii="Consolas" w:hAnsi="Consolas"/>
          <w:color w:val="333333"/>
          <w:sz w:val="18"/>
          <w:szCs w:val="18"/>
        </w:rPr>
        <w:t>String</w:t>
      </w:r>
      <w:r>
        <w:rPr>
          <w:rFonts w:ascii="Consolas" w:hAnsi="Consolas"/>
          <w:color w:val="333333"/>
          <w:sz w:val="18"/>
          <w:szCs w:val="18"/>
        </w:rPr>
        <w:t xml:space="preserve"> </w:t>
      </w:r>
      <w:r>
        <w:rPr>
          <w:rStyle w:val="nf"/>
          <w:rFonts w:ascii="Consolas" w:hAnsi="Consolas"/>
          <w:b/>
          <w:bCs/>
          <w:color w:val="990000"/>
          <w:sz w:val="18"/>
          <w:szCs w:val="18"/>
        </w:rPr>
        <w:t>getFormattedDuration</w:t>
      </w:r>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3EA0C503" w14:textId="77777777" w:rsidR="00B93949" w:rsidRDefault="00B93949" w:rsidP="00B93949">
      <w:pPr>
        <w:pStyle w:val="Pr-formataoHTML"/>
        <w:shd w:val="clear" w:color="auto" w:fill="FFFFFF"/>
        <w:ind w:left="360"/>
        <w:rPr>
          <w:rFonts w:ascii="Consolas" w:hAnsi="Consolas"/>
          <w:color w:val="333333"/>
          <w:sz w:val="18"/>
          <w:szCs w:val="18"/>
        </w:rPr>
      </w:pPr>
      <w:bookmarkStart w:id="45" w:name="Movie.java-60"/>
      <w:bookmarkEnd w:id="45"/>
      <w:r>
        <w:rPr>
          <w:rFonts w:ascii="Consolas" w:hAnsi="Consolas"/>
          <w:color w:val="333333"/>
          <w:sz w:val="18"/>
          <w:szCs w:val="18"/>
        </w:rPr>
        <w:t xml:space="preserve">        </w:t>
      </w:r>
      <w:r>
        <w:rPr>
          <w:rStyle w:val="k"/>
          <w:rFonts w:ascii="Consolas" w:hAnsi="Consolas"/>
          <w:b/>
          <w:bCs/>
          <w:color w:val="333333"/>
          <w:sz w:val="18"/>
          <w:szCs w:val="18"/>
        </w:rPr>
        <w:t>return</w:t>
      </w:r>
      <w:r>
        <w:rPr>
          <w:rFonts w:ascii="Consolas" w:hAnsi="Consolas"/>
          <w:color w:val="333333"/>
          <w:sz w:val="18"/>
          <w:szCs w:val="18"/>
        </w:rPr>
        <w:t xml:space="preserve"> </w:t>
      </w:r>
      <w:r>
        <w:rPr>
          <w:rStyle w:val="n"/>
          <w:rFonts w:ascii="Consolas" w:hAnsi="Consolas"/>
          <w:color w:val="333333"/>
          <w:sz w:val="18"/>
          <w:szCs w:val="18"/>
        </w:rPr>
        <w:t>duration</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 min"</w:t>
      </w:r>
      <w:r>
        <w:rPr>
          <w:rStyle w:val="o"/>
          <w:rFonts w:ascii="Consolas" w:hAnsi="Consolas"/>
          <w:b/>
          <w:bCs/>
          <w:color w:val="333333"/>
          <w:sz w:val="18"/>
          <w:szCs w:val="18"/>
        </w:rPr>
        <w:t>;</w:t>
      </w:r>
    </w:p>
    <w:p w14:paraId="38B2C73A" w14:textId="77777777" w:rsidR="00B93949" w:rsidDel="00244A83" w:rsidRDefault="00B93949" w:rsidP="00B93949">
      <w:pPr>
        <w:pStyle w:val="Pr-formataoHTML"/>
        <w:shd w:val="clear" w:color="auto" w:fill="FFFFFF"/>
        <w:ind w:left="360"/>
        <w:rPr>
          <w:del w:id="46" w:author="Willian" w:date="2016-12-14T00:11:00Z"/>
          <w:rFonts w:ascii="Consolas" w:hAnsi="Consolas"/>
          <w:color w:val="333333"/>
          <w:sz w:val="18"/>
          <w:szCs w:val="18"/>
        </w:rPr>
      </w:pPr>
      <w:bookmarkStart w:id="47" w:name="Movie.java-61"/>
      <w:bookmarkEnd w:id="47"/>
      <w:r>
        <w:rPr>
          <w:rFonts w:ascii="Consolas" w:hAnsi="Consolas"/>
          <w:color w:val="333333"/>
          <w:sz w:val="18"/>
          <w:szCs w:val="18"/>
        </w:rPr>
        <w:t xml:space="preserve">    </w:t>
      </w:r>
      <w:r>
        <w:rPr>
          <w:rStyle w:val="o"/>
          <w:rFonts w:ascii="Consolas" w:hAnsi="Consolas"/>
          <w:b/>
          <w:bCs/>
          <w:color w:val="333333"/>
          <w:sz w:val="18"/>
          <w:szCs w:val="18"/>
        </w:rPr>
        <w:t>}</w:t>
      </w:r>
    </w:p>
    <w:p w14:paraId="3D91CC52" w14:textId="77777777" w:rsidR="00873A82" w:rsidRDefault="00873A82" w:rsidP="00244A83">
      <w:pPr>
        <w:pStyle w:val="Pr-formataoHTML"/>
        <w:shd w:val="clear" w:color="auto" w:fill="FFFFFF"/>
        <w:ind w:left="360"/>
        <w:pPrChange w:id="48" w:author="Willian" w:date="2016-12-14T00:11:00Z">
          <w:pPr/>
        </w:pPrChange>
      </w:pPr>
    </w:p>
    <w:p w14:paraId="1D582DDF" w14:textId="77777777" w:rsidR="00873A82" w:rsidRDefault="00873A82" w:rsidP="00873A82">
      <w:pPr>
        <w:pStyle w:val="GradeMdia1-nfase2"/>
        <w:ind w:left="1080"/>
      </w:pPr>
    </w:p>
    <w:p w14:paraId="5AE493CF" w14:textId="77777777" w:rsidR="00FB043C" w:rsidRPr="007655FA" w:rsidRDefault="0054777F" w:rsidP="00FF53ED">
      <w:pPr>
        <w:pStyle w:val="GradeMdia1-nfase2"/>
        <w:numPr>
          <w:ilvl w:val="0"/>
          <w:numId w:val="4"/>
        </w:numPr>
      </w:pPr>
      <w:r>
        <w:t xml:space="preserve">Controle e manipulação do </w:t>
      </w:r>
      <w:proofErr w:type="spellStart"/>
      <w:r w:rsidR="00CE3C7F">
        <w:rPr>
          <w:rFonts w:ascii="Courier New" w:hAnsi="Courier New" w:cs="Courier New"/>
        </w:rPr>
        <w:t>t</w:t>
      </w:r>
      <w:r w:rsidRPr="00CE3C7F">
        <w:rPr>
          <w:rFonts w:ascii="Courier New" w:hAnsi="Courier New" w:cs="Courier New"/>
        </w:rPr>
        <w:t>eam</w:t>
      </w:r>
      <w:proofErr w:type="spellEnd"/>
      <w:r>
        <w:t xml:space="preserve"> e </w:t>
      </w:r>
      <w:proofErr w:type="spellStart"/>
      <w:r w:rsidR="00CE3C7F">
        <w:rPr>
          <w:rFonts w:ascii="Courier New" w:hAnsi="Courier New" w:cs="Courier New"/>
        </w:rPr>
        <w:t>c</w:t>
      </w:r>
      <w:r w:rsidRPr="00CE3C7F">
        <w:rPr>
          <w:rFonts w:ascii="Courier New" w:hAnsi="Courier New" w:cs="Courier New"/>
        </w:rPr>
        <w:t>ast</w:t>
      </w:r>
      <w:proofErr w:type="spellEnd"/>
      <w:r w:rsidR="00E54E1F">
        <w:t xml:space="preserve"> serão</w:t>
      </w:r>
      <w:r>
        <w:t xml:space="preserve"> implementado</w:t>
      </w:r>
      <w:r w:rsidR="00FF260E" w:rsidRPr="00FF260E">
        <w:rPr>
          <w:color w:val="FF0000"/>
        </w:rPr>
        <w:t>s</w:t>
      </w:r>
      <w:r>
        <w:t xml:space="preserve"> nas aulas seguintes.</w:t>
      </w:r>
    </w:p>
    <w:p w14:paraId="0E075733" w14:textId="77777777" w:rsidR="00E54E1F" w:rsidRDefault="00E54E1F" w:rsidP="00E54E1F">
      <w:pPr>
        <w:rPr>
          <w:b/>
          <w:color w:val="2F5496"/>
        </w:rPr>
      </w:pPr>
    </w:p>
    <w:p w14:paraId="4AA901B0" w14:textId="77777777" w:rsidR="00E54E1F" w:rsidRDefault="00E54E1F" w:rsidP="00E54E1F">
      <w:pPr>
        <w:rPr>
          <w:ins w:id="49" w:author="Willian" w:date="2016-12-13T23:53:00Z"/>
          <w:color w:val="2F5496"/>
        </w:rPr>
      </w:pPr>
      <w:r w:rsidRPr="00E54E1F">
        <w:rPr>
          <w:b/>
          <w:color w:val="2F5496"/>
        </w:rPr>
        <w:t xml:space="preserve">Material de Apoio: </w:t>
      </w:r>
      <w:r w:rsidRPr="00E54E1F">
        <w:rPr>
          <w:color w:val="2F5496"/>
        </w:rPr>
        <w:t xml:space="preserve">Para conferir o exemplo </w:t>
      </w:r>
      <w:r w:rsidR="00123907">
        <w:rPr>
          <w:color w:val="2F5496"/>
        </w:rPr>
        <w:t>deste tópico</w:t>
      </w:r>
      <w:r w:rsidR="00123907" w:rsidRPr="00E54E1F">
        <w:rPr>
          <w:color w:val="2F5496"/>
        </w:rPr>
        <w:t xml:space="preserve"> </w:t>
      </w:r>
      <w:r w:rsidRPr="00E54E1F">
        <w:rPr>
          <w:color w:val="2F5496"/>
        </w:rPr>
        <w:t xml:space="preserve">abra o projeto </w:t>
      </w:r>
      <w:r w:rsidRPr="00E54E1F">
        <w:rPr>
          <w:b/>
          <w:color w:val="2F5496"/>
        </w:rPr>
        <w:t>Material de Apoio POO &gt;</w:t>
      </w:r>
      <w:r w:rsidR="00A7387E">
        <w:rPr>
          <w:b/>
          <w:color w:val="2F5496"/>
        </w:rPr>
        <w:t xml:space="preserve"> Unidade 3</w:t>
      </w:r>
      <w:r w:rsidRPr="00E54E1F">
        <w:rPr>
          <w:b/>
          <w:color w:val="2F5496"/>
        </w:rPr>
        <w:t xml:space="preserve"> &gt; Aula 1 &gt; </w:t>
      </w:r>
      <w:r w:rsidR="00A7387E">
        <w:rPr>
          <w:b/>
          <w:color w:val="2F5496"/>
        </w:rPr>
        <w:t>TDP</w:t>
      </w:r>
      <w:r w:rsidRPr="00E54E1F">
        <w:rPr>
          <w:b/>
          <w:color w:val="2F5496"/>
        </w:rPr>
        <w:t xml:space="preserve"> </w:t>
      </w:r>
      <w:r w:rsidRPr="00E54E1F">
        <w:rPr>
          <w:color w:val="2F5496"/>
        </w:rPr>
        <w:t>no seu Netbeans.</w:t>
      </w:r>
    </w:p>
    <w:p w14:paraId="50B2A5B0" w14:textId="77777777" w:rsidR="00787718" w:rsidRPr="005D6B2D" w:rsidRDefault="00787718" w:rsidP="00787718">
      <w:r>
        <w:rPr>
          <w:rFonts w:eastAsia="Times New Roman"/>
          <w:b/>
          <w:bCs/>
          <w:i/>
          <w:iCs/>
          <w:szCs w:val="22"/>
        </w:rPr>
        <w:pict w14:anchorId="1E926469">
          <v:rect id="_x0000_i1026" style="width:0;height:1.5pt" o:hralign="center" o:hrstd="t" o:hr="t" fillcolor="#aaa" stroked="f"/>
        </w:pict>
      </w:r>
    </w:p>
    <w:p w14:paraId="708B283A" w14:textId="77777777" w:rsidR="00787718" w:rsidRPr="00787718" w:rsidRDefault="00787718" w:rsidP="00787718">
      <w:pPr>
        <w:pStyle w:val="Ttulo3"/>
        <w:rPr>
          <w:color w:val="7F7F7F"/>
        </w:rPr>
      </w:pPr>
      <w:r w:rsidRPr="00787718">
        <w:rPr>
          <w:color w:val="7F7F7F"/>
        </w:rPr>
        <w:t>COTEÚDOS COMPLEMENTARES</w:t>
      </w:r>
    </w:p>
    <w:p w14:paraId="25932A5D" w14:textId="77777777" w:rsidR="00876BF2" w:rsidRDefault="00876BF2" w:rsidP="00876BF2">
      <w:pPr>
        <w:rPr>
          <w:ins w:id="50" w:author="Willian" w:date="2016-12-14T23:37:00Z"/>
        </w:rPr>
      </w:pPr>
      <w:ins w:id="51" w:author="Willian" w:date="2016-12-14T23:37:00Z">
        <w:r>
          <w:t xml:space="preserve">Você, </w:t>
        </w:r>
        <w:r w:rsidRPr="00561E8D">
          <w:t xml:space="preserve">Educador, </w:t>
        </w:r>
        <w:r>
          <w:t>deve</w:t>
        </w:r>
        <w:r w:rsidRPr="00561E8D">
          <w:t xml:space="preserve"> agregar novos conhecimentos sobre os assuntos desta aula</w:t>
        </w:r>
        <w:r>
          <w:t>. C</w:t>
        </w:r>
        <w:r w:rsidRPr="00561E8D">
          <w:t>onheça algumas sugestões de conteúdo:</w:t>
        </w:r>
      </w:ins>
    </w:p>
    <w:p w14:paraId="19CCFDD7" w14:textId="77777777" w:rsidR="00876BF2" w:rsidRDefault="00876BF2" w:rsidP="00876BF2">
      <w:pPr>
        <w:numPr>
          <w:ilvl w:val="0"/>
          <w:numId w:val="18"/>
        </w:numPr>
        <w:shd w:val="clear" w:color="auto" w:fill="FFFFFF"/>
        <w:spacing w:before="0" w:after="0"/>
        <w:rPr>
          <w:ins w:id="52" w:author="Willian" w:date="2016-12-14T23:37:00Z"/>
          <w:rFonts w:ascii="Arial" w:eastAsia="Times New Roman" w:hAnsi="Arial" w:cs="Arial"/>
          <w:color w:val="222222"/>
          <w:sz w:val="19"/>
          <w:szCs w:val="19"/>
        </w:rPr>
      </w:pPr>
      <w:ins w:id="53" w:author="Willian" w:date="2016-12-14T23:37:00Z">
        <w:r>
          <w:rPr>
            <w:rFonts w:ascii="Arial" w:eastAsia="Times New Roman" w:hAnsi="Arial" w:cs="Arial"/>
            <w:color w:val="222222"/>
            <w:sz w:val="19"/>
            <w:szCs w:val="19"/>
          </w:rPr>
          <w:t>Leia a 8</w:t>
        </w:r>
        <w:r w:rsidRPr="00603E24">
          <w:rPr>
            <w:rFonts w:ascii="Arial" w:eastAsia="Times New Roman" w:hAnsi="Arial" w:cs="Arial"/>
            <w:color w:val="222222"/>
            <w:sz w:val="19"/>
            <w:szCs w:val="19"/>
            <w:vertAlign w:val="superscript"/>
          </w:rPr>
          <w:t>a</w:t>
        </w:r>
        <w:r>
          <w:rPr>
            <w:rFonts w:ascii="Arial" w:eastAsia="Times New Roman" w:hAnsi="Arial" w:cs="Arial"/>
            <w:color w:val="222222"/>
            <w:sz w:val="19"/>
            <w:szCs w:val="19"/>
          </w:rPr>
          <w:t xml:space="preserve"> edição (2010) da obra </w:t>
        </w:r>
        <w:r w:rsidRPr="00473175">
          <w:rPr>
            <w:rFonts w:ascii="Arial" w:eastAsia="Times New Roman" w:hAnsi="Arial" w:cs="Arial"/>
            <w:b/>
            <w:bCs/>
            <w:color w:val="222222"/>
            <w:sz w:val="19"/>
            <w:szCs w:val="19"/>
          </w:rPr>
          <w:t>Java – Como Programar</w:t>
        </w:r>
        <w:r>
          <w:rPr>
            <w:rFonts w:ascii="Arial" w:eastAsia="Times New Roman" w:hAnsi="Arial" w:cs="Arial"/>
            <w:b/>
            <w:bCs/>
            <w:color w:val="222222"/>
            <w:sz w:val="19"/>
            <w:szCs w:val="19"/>
          </w:rPr>
          <w:t xml:space="preserve">, </w:t>
        </w:r>
        <w:r>
          <w:rPr>
            <w:rFonts w:ascii="Arial" w:eastAsia="Times New Roman" w:hAnsi="Arial" w:cs="Arial"/>
            <w:bCs/>
            <w:color w:val="222222"/>
            <w:sz w:val="19"/>
            <w:szCs w:val="19"/>
          </w:rPr>
          <w:t xml:space="preserve">do autor </w:t>
        </w:r>
        <w:proofErr w:type="spellStart"/>
        <w:r>
          <w:rPr>
            <w:rFonts w:ascii="Arial" w:eastAsia="Times New Roman" w:hAnsi="Arial" w:cs="Arial"/>
            <w:bCs/>
            <w:color w:val="222222"/>
            <w:sz w:val="19"/>
            <w:szCs w:val="19"/>
          </w:rPr>
          <w:t>Deitel</w:t>
        </w:r>
        <w:proofErr w:type="spellEnd"/>
        <w:r>
          <w:rPr>
            <w:rFonts w:ascii="Arial" w:eastAsia="Times New Roman" w:hAnsi="Arial" w:cs="Arial"/>
            <w:bCs/>
            <w:color w:val="222222"/>
            <w:sz w:val="19"/>
            <w:szCs w:val="19"/>
          </w:rPr>
          <w:t>, publicada pela editora Prentice Hall</w:t>
        </w:r>
        <w:r>
          <w:rPr>
            <w:rFonts w:ascii="Arial" w:eastAsia="Times New Roman" w:hAnsi="Arial" w:cs="Arial"/>
            <w:color w:val="222222"/>
            <w:sz w:val="19"/>
            <w:szCs w:val="19"/>
          </w:rPr>
          <w:t>. </w:t>
        </w:r>
      </w:ins>
    </w:p>
    <w:p w14:paraId="6832E297" w14:textId="77777777" w:rsidR="00876BF2" w:rsidRDefault="00876BF2" w:rsidP="00876BF2">
      <w:pPr>
        <w:shd w:val="clear" w:color="auto" w:fill="FFFFFF"/>
        <w:spacing w:before="0" w:after="0"/>
        <w:ind w:left="720"/>
        <w:rPr>
          <w:ins w:id="54" w:author="Willian" w:date="2016-12-14T23:37:00Z"/>
          <w:rFonts w:ascii="Arial" w:eastAsia="Times New Roman" w:hAnsi="Arial" w:cs="Arial"/>
          <w:color w:val="222222"/>
          <w:sz w:val="19"/>
          <w:szCs w:val="19"/>
        </w:rPr>
      </w:pPr>
      <w:ins w:id="55" w:author="Willian" w:date="2016-12-14T23:37:00Z">
        <w:r>
          <w:rPr>
            <w:rFonts w:ascii="Arial" w:eastAsia="Times New Roman" w:hAnsi="Arial" w:cs="Arial"/>
            <w:color w:val="222222"/>
            <w:sz w:val="19"/>
            <w:szCs w:val="19"/>
          </w:rPr>
          <w:t xml:space="preserve">Este livro apresenta: aulas desde básicas até avançadas sobre programação Java. </w:t>
        </w:r>
      </w:ins>
      <w:ins w:id="56" w:author="Willian" w:date="2016-12-14T23:39:00Z">
        <w:r>
          <w:rPr>
            <w:rFonts w:ascii="Arial" w:eastAsia="Times New Roman" w:hAnsi="Arial" w:cs="Arial"/>
            <w:color w:val="222222"/>
            <w:sz w:val="19"/>
            <w:szCs w:val="19"/>
          </w:rPr>
          <w:t>Nesta aula abordamos algumas definições gerais sobre Orientação a Objetos. Neste livro podemos encontrar mais detalhes como conte</w:t>
        </w:r>
      </w:ins>
      <w:ins w:id="57" w:author="Willian" w:date="2016-12-14T23:40:00Z">
        <w:r>
          <w:rPr>
            <w:rFonts w:ascii="Arial" w:eastAsia="Times New Roman" w:hAnsi="Arial" w:cs="Arial"/>
            <w:color w:val="222222"/>
            <w:sz w:val="19"/>
            <w:szCs w:val="19"/>
          </w:rPr>
          <w:t>údo complementar.</w:t>
        </w:r>
      </w:ins>
    </w:p>
    <w:p w14:paraId="032BB19F" w14:textId="77777777" w:rsidR="00876BF2" w:rsidRDefault="00876BF2" w:rsidP="00876BF2">
      <w:pPr>
        <w:shd w:val="clear" w:color="auto" w:fill="FFFFFF"/>
        <w:spacing w:before="0" w:after="0"/>
        <w:ind w:left="720"/>
        <w:rPr>
          <w:ins w:id="58" w:author="Willian" w:date="2016-12-14T23:37:00Z"/>
          <w:rFonts w:ascii="Arial" w:eastAsia="Times New Roman" w:hAnsi="Arial" w:cs="Arial"/>
          <w:color w:val="222222"/>
          <w:sz w:val="19"/>
          <w:szCs w:val="19"/>
        </w:rPr>
      </w:pPr>
    </w:p>
    <w:p w14:paraId="3E49D06B" w14:textId="77777777" w:rsidR="00876BF2" w:rsidRDefault="00876BF2" w:rsidP="00876BF2">
      <w:pPr>
        <w:numPr>
          <w:ilvl w:val="0"/>
          <w:numId w:val="18"/>
        </w:numPr>
        <w:shd w:val="clear" w:color="auto" w:fill="FFFFFF"/>
        <w:spacing w:before="0" w:after="0"/>
        <w:rPr>
          <w:ins w:id="59" w:author="Willian" w:date="2016-12-14T23:37:00Z"/>
          <w:rFonts w:ascii="Arial" w:eastAsia="Times New Roman" w:hAnsi="Arial" w:cs="Arial"/>
          <w:color w:val="222222"/>
          <w:sz w:val="19"/>
          <w:szCs w:val="19"/>
        </w:rPr>
      </w:pPr>
      <w:ins w:id="60" w:author="Willian" w:date="2016-12-14T23:37:00Z">
        <w:r>
          <w:rPr>
            <w:rFonts w:ascii="Arial" w:eastAsia="Times New Roman" w:hAnsi="Arial" w:cs="Arial"/>
            <w:color w:val="222222"/>
            <w:sz w:val="19"/>
            <w:szCs w:val="19"/>
          </w:rPr>
          <w:t xml:space="preserve">Leia a obra </w:t>
        </w:r>
        <w:r>
          <w:rPr>
            <w:rFonts w:ascii="Arial" w:eastAsia="Times New Roman" w:hAnsi="Arial" w:cs="Arial"/>
            <w:b/>
            <w:bCs/>
            <w:color w:val="222222"/>
            <w:sz w:val="19"/>
            <w:szCs w:val="19"/>
            <w:lang w:val="en-US"/>
          </w:rPr>
          <w:t>Java – The Ultimate Beginner’s Guide!</w:t>
        </w:r>
        <w:r>
          <w:rPr>
            <w:rFonts w:ascii="Arial" w:eastAsia="Times New Roman" w:hAnsi="Arial" w:cs="Arial"/>
            <w:b/>
            <w:bCs/>
            <w:color w:val="222222"/>
            <w:sz w:val="19"/>
            <w:szCs w:val="19"/>
          </w:rPr>
          <w:t xml:space="preserve">, </w:t>
        </w:r>
        <w:r>
          <w:rPr>
            <w:rFonts w:ascii="Arial" w:eastAsia="Times New Roman" w:hAnsi="Arial" w:cs="Arial"/>
            <w:bCs/>
            <w:color w:val="222222"/>
            <w:sz w:val="19"/>
            <w:szCs w:val="19"/>
          </w:rPr>
          <w:t xml:space="preserve">do autor Andrew </w:t>
        </w:r>
        <w:proofErr w:type="spellStart"/>
        <w:r>
          <w:rPr>
            <w:rFonts w:ascii="Arial" w:eastAsia="Times New Roman" w:hAnsi="Arial" w:cs="Arial"/>
            <w:bCs/>
            <w:color w:val="222222"/>
            <w:sz w:val="19"/>
            <w:szCs w:val="19"/>
          </w:rPr>
          <w:t>Johansen</w:t>
        </w:r>
        <w:proofErr w:type="spellEnd"/>
        <w:r>
          <w:rPr>
            <w:rFonts w:ascii="Arial" w:eastAsia="Times New Roman" w:hAnsi="Arial" w:cs="Arial"/>
            <w:bCs/>
            <w:color w:val="222222"/>
            <w:sz w:val="19"/>
            <w:szCs w:val="19"/>
          </w:rPr>
          <w:t>.</w:t>
        </w:r>
      </w:ins>
    </w:p>
    <w:p w14:paraId="30CD606E" w14:textId="77777777" w:rsidR="00876BF2" w:rsidRDefault="00876BF2" w:rsidP="00876BF2">
      <w:pPr>
        <w:shd w:val="clear" w:color="auto" w:fill="FFFFFF"/>
        <w:spacing w:before="0" w:after="0"/>
        <w:ind w:left="720"/>
        <w:rPr>
          <w:ins w:id="61" w:author="Willian" w:date="2016-12-14T23:37:00Z"/>
          <w:rFonts w:ascii="Arial" w:eastAsia="Times New Roman" w:hAnsi="Arial" w:cs="Arial"/>
          <w:color w:val="222222"/>
          <w:sz w:val="19"/>
          <w:szCs w:val="19"/>
        </w:rPr>
      </w:pPr>
      <w:ins w:id="62" w:author="Willian" w:date="2016-12-14T23:37:00Z">
        <w:r>
          <w:rPr>
            <w:rFonts w:ascii="Arial" w:eastAsia="Times New Roman" w:hAnsi="Arial" w:cs="Arial"/>
            <w:color w:val="222222"/>
            <w:sz w:val="19"/>
            <w:szCs w:val="19"/>
          </w:rPr>
          <w:t xml:space="preserve">Este livro apresenta: um conteúdo resumido para iniciantes em Java. Apesar de estar no idioma inglês, este livro é mais objetivo e resumido que a obra do </w:t>
        </w:r>
        <w:proofErr w:type="spellStart"/>
        <w:r>
          <w:rPr>
            <w:rFonts w:ascii="Arial" w:eastAsia="Times New Roman" w:hAnsi="Arial" w:cs="Arial"/>
            <w:color w:val="222222"/>
            <w:sz w:val="19"/>
            <w:szCs w:val="19"/>
          </w:rPr>
          <w:t>Deitel</w:t>
        </w:r>
        <w:proofErr w:type="spellEnd"/>
        <w:r>
          <w:rPr>
            <w:rFonts w:ascii="Arial" w:eastAsia="Times New Roman" w:hAnsi="Arial" w:cs="Arial"/>
            <w:color w:val="222222"/>
            <w:sz w:val="19"/>
            <w:szCs w:val="19"/>
          </w:rPr>
          <w:t>. Em pouco mais de vinte páginas, podemos ter uma visão geral sobre Java e Orientação a Objetos.</w:t>
        </w:r>
      </w:ins>
    </w:p>
    <w:p w14:paraId="51F93859" w14:textId="77777777" w:rsidR="00787718" w:rsidRPr="00561E8D" w:rsidDel="00876BF2" w:rsidRDefault="00787718" w:rsidP="00876BF2">
      <w:pPr>
        <w:rPr>
          <w:del w:id="63" w:author="Willian" w:date="2016-12-14T23:37:00Z"/>
        </w:rPr>
        <w:pPrChange w:id="64" w:author="Willian" w:date="2016-12-14T23:37:00Z">
          <w:pPr/>
        </w:pPrChange>
      </w:pPr>
      <w:del w:id="65" w:author="Willian" w:date="2016-12-14T23:37:00Z">
        <w:r w:rsidRPr="00561E8D" w:rsidDel="00876BF2">
          <w:delText xml:space="preserve">Educador, </w:delText>
        </w:r>
        <w:r w:rsidDel="00876BF2">
          <w:delText>para</w:delText>
        </w:r>
        <w:r w:rsidRPr="00561E8D" w:rsidDel="00876BF2">
          <w:delText xml:space="preserve"> agregar novos conhecimentos sobre os assuntos desta aula</w:delText>
        </w:r>
        <w:r w:rsidDel="00876BF2">
          <w:delText>, c</w:delText>
        </w:r>
        <w:r w:rsidRPr="00561E8D" w:rsidDel="00876BF2">
          <w:delText>onheça algumas sugestões de conteúdo:</w:delText>
        </w:r>
      </w:del>
    </w:p>
    <w:p w14:paraId="60F386BF" w14:textId="77777777" w:rsidR="00787718" w:rsidRPr="00876BF2" w:rsidDel="00876BF2" w:rsidRDefault="00787718" w:rsidP="00876BF2">
      <w:pPr>
        <w:shd w:val="clear" w:color="auto" w:fill="FFFFFF"/>
        <w:spacing w:before="100" w:beforeAutospacing="1" w:after="100" w:afterAutospacing="1"/>
        <w:ind w:left="720"/>
        <w:jc w:val="left"/>
        <w:rPr>
          <w:del w:id="66" w:author="Willian" w:date="2016-12-14T00:44:00Z"/>
          <w:rFonts w:ascii="Arial" w:eastAsia="Times New Roman" w:hAnsi="Arial" w:cs="Arial"/>
          <w:color w:val="222222"/>
          <w:sz w:val="19"/>
          <w:szCs w:val="19"/>
          <w:lang w:val="en-US"/>
          <w:rPrChange w:id="67" w:author="Willian" w:date="2016-12-14T23:37:00Z">
            <w:rPr>
              <w:del w:id="68" w:author="Willian" w:date="2016-12-14T00:44:00Z"/>
              <w:rFonts w:ascii="Arial" w:eastAsia="Times New Roman" w:hAnsi="Arial" w:cs="Arial"/>
              <w:bCs/>
              <w:sz w:val="19"/>
              <w:szCs w:val="19"/>
              <w:lang w:val="en-US"/>
            </w:rPr>
          </w:rPrChange>
        </w:rPr>
        <w:pPrChange w:id="69" w:author="Willian" w:date="2016-12-14T23:37:00Z">
          <w:pPr>
            <w:pStyle w:val="PargrafodaLista"/>
          </w:pPr>
        </w:pPrChange>
      </w:pPr>
      <w:del w:id="70" w:author="Willian" w:date="2016-12-14T23:37:00Z">
        <w:r w:rsidDel="00876BF2">
          <w:rPr>
            <w:rFonts w:ascii="Arial" w:eastAsia="Times New Roman" w:hAnsi="Arial" w:cs="Arial"/>
            <w:color w:val="222222"/>
            <w:sz w:val="19"/>
            <w:szCs w:val="19"/>
          </w:rPr>
          <w:delText>DEITEL</w:delText>
        </w:r>
        <w:r w:rsidRPr="00FA1085" w:rsidDel="00876BF2">
          <w:rPr>
            <w:rFonts w:ascii="Arial" w:eastAsia="Times New Roman" w:hAnsi="Arial" w:cs="Arial"/>
            <w:color w:val="222222"/>
            <w:sz w:val="19"/>
            <w:szCs w:val="19"/>
          </w:rPr>
          <w:delText>.  </w:delText>
        </w:r>
        <w:r w:rsidDel="00876BF2">
          <w:rPr>
            <w:rFonts w:ascii="Arial" w:eastAsia="Times New Roman" w:hAnsi="Arial" w:cs="Arial"/>
            <w:b/>
            <w:bCs/>
            <w:color w:val="222222"/>
            <w:sz w:val="19"/>
            <w:szCs w:val="19"/>
            <w:lang w:val="en-US"/>
          </w:rPr>
          <w:delText>Java – Como Programar</w:delText>
        </w:r>
        <w:r w:rsidRPr="00FA1085" w:rsidDel="00876BF2">
          <w:rPr>
            <w:rFonts w:ascii="Arial" w:eastAsia="Times New Roman" w:hAnsi="Arial" w:cs="Arial"/>
            <w:color w:val="222222"/>
            <w:sz w:val="19"/>
            <w:szCs w:val="19"/>
            <w:lang w:val="en-US"/>
          </w:rPr>
          <w:delText>. </w:delText>
        </w:r>
        <w:r w:rsidDel="00876BF2">
          <w:rPr>
            <w:rFonts w:ascii="Arial" w:eastAsia="Times New Roman" w:hAnsi="Arial" w:cs="Arial"/>
            <w:color w:val="222222"/>
            <w:sz w:val="19"/>
            <w:szCs w:val="19"/>
            <w:lang w:val="en-US"/>
          </w:rPr>
          <w:delText>Prentice Hall</w:delText>
        </w:r>
        <w:r w:rsidRPr="00653C2C" w:rsidDel="00876BF2">
          <w:rPr>
            <w:rFonts w:ascii="Arial" w:eastAsia="Times New Roman" w:hAnsi="Arial" w:cs="Arial"/>
            <w:color w:val="222222"/>
            <w:sz w:val="19"/>
            <w:szCs w:val="19"/>
            <w:lang w:val="en-US"/>
          </w:rPr>
          <w:delText>.  </w:delText>
        </w:r>
        <w:r w:rsidDel="00876BF2">
          <w:rPr>
            <w:rFonts w:ascii="Arial" w:eastAsia="Times New Roman" w:hAnsi="Arial" w:cs="Arial"/>
            <w:bCs/>
            <w:sz w:val="19"/>
            <w:szCs w:val="19"/>
            <w:lang w:val="en-US"/>
          </w:rPr>
          <w:delText>8a Edição</w:delText>
        </w:r>
        <w:r w:rsidRPr="00866B07" w:rsidDel="00876BF2">
          <w:rPr>
            <w:rFonts w:ascii="Arial" w:eastAsia="Times New Roman" w:hAnsi="Arial" w:cs="Arial"/>
            <w:bCs/>
            <w:sz w:val="19"/>
            <w:szCs w:val="19"/>
            <w:lang w:val="en-US"/>
          </w:rPr>
          <w:delText xml:space="preserve">, </w:delText>
        </w:r>
        <w:r w:rsidDel="00876BF2">
          <w:rPr>
            <w:rFonts w:ascii="Arial" w:eastAsia="Times New Roman" w:hAnsi="Arial" w:cs="Arial"/>
            <w:bCs/>
            <w:sz w:val="19"/>
            <w:szCs w:val="19"/>
            <w:lang w:val="en-US"/>
          </w:rPr>
          <w:delText>2010</w:delText>
        </w:r>
      </w:del>
    </w:p>
    <w:p w14:paraId="7985341C" w14:textId="77777777" w:rsidR="00787718" w:rsidDel="00876BF2" w:rsidRDefault="00787718" w:rsidP="00787718">
      <w:pPr>
        <w:pStyle w:val="Ttulo3"/>
        <w:rPr>
          <w:del w:id="71" w:author="Willian" w:date="2016-12-14T23:38:00Z"/>
          <w:color w:val="7F7F7F"/>
        </w:rPr>
      </w:pPr>
    </w:p>
    <w:p w14:paraId="062D1781" w14:textId="77777777" w:rsidR="00876BF2" w:rsidRPr="00876BF2" w:rsidRDefault="00876BF2" w:rsidP="00876BF2">
      <w:pPr>
        <w:rPr>
          <w:ins w:id="72" w:author="Willian" w:date="2016-12-14T23:38:00Z"/>
          <w:rPrChange w:id="73" w:author="Willian" w:date="2016-12-14T23:38:00Z">
            <w:rPr>
              <w:ins w:id="74" w:author="Willian" w:date="2016-12-14T23:38:00Z"/>
            </w:rPr>
          </w:rPrChange>
        </w:rPr>
        <w:pPrChange w:id="75" w:author="Willian" w:date="2016-12-14T23:38:00Z">
          <w:pPr>
            <w:pStyle w:val="PargrafodaLista"/>
          </w:pPr>
        </w:pPrChange>
      </w:pPr>
    </w:p>
    <w:p w14:paraId="0AEB50C3" w14:textId="77777777" w:rsidR="00787718" w:rsidRPr="00787718" w:rsidRDefault="00787718" w:rsidP="00787718">
      <w:pPr>
        <w:pStyle w:val="Ttulo3"/>
        <w:rPr>
          <w:color w:val="7F7F7F"/>
        </w:rPr>
      </w:pPr>
      <w:r w:rsidRPr="00787718">
        <w:rPr>
          <w:color w:val="7F7F7F"/>
        </w:rPr>
        <w:t>REFERÊNCIAS</w:t>
      </w:r>
    </w:p>
    <w:p w14:paraId="0085F25B" w14:textId="77777777" w:rsidR="00787718" w:rsidRPr="00C57D12" w:rsidRDefault="00787718" w:rsidP="00787718">
      <w:pPr>
        <w:numPr>
          <w:ilvl w:val="0"/>
          <w:numId w:val="17"/>
        </w:numPr>
        <w:shd w:val="clear" w:color="auto" w:fill="FFFFFF"/>
        <w:spacing w:before="100" w:beforeAutospacing="1" w:after="100" w:afterAutospacing="1"/>
        <w:jc w:val="left"/>
        <w:rPr>
          <w:ins w:id="76" w:author="Willian" w:date="2016-12-14T00:44:00Z"/>
          <w:rFonts w:ascii="Arial" w:eastAsia="Times New Roman" w:hAnsi="Arial" w:cs="Arial"/>
          <w:color w:val="222222"/>
          <w:sz w:val="19"/>
          <w:szCs w:val="19"/>
          <w:lang w:val="en-US"/>
          <w:rPrChange w:id="77" w:author="Willian" w:date="2016-12-14T00:44:00Z">
            <w:rPr>
              <w:ins w:id="78" w:author="Willian" w:date="2016-12-14T00:44:00Z"/>
              <w:rFonts w:ascii="Arial" w:eastAsia="Times New Roman" w:hAnsi="Arial" w:cs="Arial"/>
              <w:bCs/>
              <w:sz w:val="19"/>
              <w:szCs w:val="19"/>
              <w:lang w:val="en-US"/>
            </w:rPr>
          </w:rPrChange>
        </w:rPr>
      </w:pPr>
      <w:r>
        <w:rPr>
          <w:rFonts w:ascii="Arial" w:eastAsia="Times New Roman" w:hAnsi="Arial" w:cs="Arial"/>
          <w:color w:val="222222"/>
          <w:sz w:val="19"/>
          <w:szCs w:val="19"/>
        </w:rPr>
        <w:t>JOHANSEN, ANDREW</w:t>
      </w:r>
      <w:r w:rsidRPr="00FA1085">
        <w:rPr>
          <w:rFonts w:ascii="Arial" w:eastAsia="Times New Roman" w:hAnsi="Arial" w:cs="Arial"/>
          <w:color w:val="222222"/>
          <w:sz w:val="19"/>
          <w:szCs w:val="19"/>
        </w:rPr>
        <w:t>.  </w:t>
      </w:r>
      <w:r>
        <w:rPr>
          <w:rFonts w:ascii="Arial" w:eastAsia="Times New Roman" w:hAnsi="Arial" w:cs="Arial"/>
          <w:b/>
          <w:bCs/>
          <w:color w:val="222222"/>
          <w:sz w:val="19"/>
          <w:szCs w:val="19"/>
          <w:lang w:val="en-US"/>
        </w:rPr>
        <w:t>Java – The Ultimate Beginner’s Guide!</w:t>
      </w:r>
      <w:r w:rsidRPr="00FA1085">
        <w:rPr>
          <w:rFonts w:ascii="Arial" w:eastAsia="Times New Roman" w:hAnsi="Arial" w:cs="Arial"/>
          <w:color w:val="222222"/>
          <w:sz w:val="19"/>
          <w:szCs w:val="19"/>
          <w:lang w:val="en-US"/>
        </w:rPr>
        <w:t>. </w:t>
      </w:r>
      <w:proofErr w:type="spellStart"/>
      <w:r>
        <w:rPr>
          <w:rFonts w:ascii="Arial" w:eastAsia="Times New Roman" w:hAnsi="Arial" w:cs="Arial"/>
          <w:color w:val="222222"/>
          <w:sz w:val="19"/>
          <w:szCs w:val="19"/>
          <w:lang w:val="en-US"/>
        </w:rPr>
        <w:t>Publicação</w:t>
      </w:r>
      <w:proofErr w:type="spellEnd"/>
      <w:r>
        <w:rPr>
          <w:rFonts w:ascii="Arial" w:eastAsia="Times New Roman" w:hAnsi="Arial" w:cs="Arial"/>
          <w:color w:val="222222"/>
          <w:sz w:val="19"/>
          <w:szCs w:val="19"/>
          <w:lang w:val="en-US"/>
        </w:rPr>
        <w:t xml:space="preserve"> </w:t>
      </w:r>
      <w:proofErr w:type="spellStart"/>
      <w:r>
        <w:rPr>
          <w:rFonts w:ascii="Arial" w:eastAsia="Times New Roman" w:hAnsi="Arial" w:cs="Arial"/>
          <w:color w:val="222222"/>
          <w:sz w:val="19"/>
          <w:szCs w:val="19"/>
          <w:lang w:val="en-US"/>
        </w:rPr>
        <w:t>independente</w:t>
      </w:r>
      <w:proofErr w:type="spellEnd"/>
      <w:r w:rsidRPr="00653C2C">
        <w:rPr>
          <w:rFonts w:ascii="Arial" w:eastAsia="Times New Roman" w:hAnsi="Arial" w:cs="Arial"/>
          <w:color w:val="222222"/>
          <w:sz w:val="19"/>
          <w:szCs w:val="19"/>
          <w:lang w:val="en-US"/>
        </w:rPr>
        <w:t>.  </w:t>
      </w:r>
      <w:r>
        <w:rPr>
          <w:rFonts w:ascii="Arial" w:eastAsia="Times New Roman" w:hAnsi="Arial" w:cs="Arial"/>
          <w:bCs/>
          <w:sz w:val="19"/>
          <w:szCs w:val="19"/>
          <w:lang w:val="en-US"/>
        </w:rPr>
        <w:t>Kindle Edition</w:t>
      </w:r>
      <w:r w:rsidRPr="00866B07">
        <w:rPr>
          <w:rFonts w:ascii="Arial" w:eastAsia="Times New Roman" w:hAnsi="Arial" w:cs="Arial"/>
          <w:bCs/>
          <w:sz w:val="19"/>
          <w:szCs w:val="19"/>
          <w:lang w:val="en-US"/>
        </w:rPr>
        <w:t xml:space="preserve">, </w:t>
      </w:r>
      <w:r>
        <w:rPr>
          <w:rFonts w:ascii="Arial" w:eastAsia="Times New Roman" w:hAnsi="Arial" w:cs="Arial"/>
          <w:bCs/>
          <w:sz w:val="19"/>
          <w:szCs w:val="19"/>
          <w:lang w:val="en-US"/>
        </w:rPr>
        <w:t>2015</w:t>
      </w:r>
    </w:p>
    <w:p w14:paraId="2DAF324D" w14:textId="77777777" w:rsidR="00C57D12" w:rsidRPr="001353CF" w:rsidRDefault="00C57D12" w:rsidP="00787718">
      <w:pPr>
        <w:numPr>
          <w:ilvl w:val="0"/>
          <w:numId w:val="17"/>
        </w:numPr>
        <w:shd w:val="clear" w:color="auto" w:fill="FFFFFF"/>
        <w:spacing w:before="100" w:beforeAutospacing="1" w:after="100" w:afterAutospacing="1"/>
        <w:jc w:val="left"/>
        <w:rPr>
          <w:rFonts w:ascii="Arial" w:eastAsia="Times New Roman" w:hAnsi="Arial" w:cs="Arial"/>
          <w:color w:val="222222"/>
          <w:sz w:val="19"/>
          <w:szCs w:val="19"/>
          <w:lang w:val="en-US"/>
        </w:rPr>
      </w:pPr>
      <w:ins w:id="79" w:author="Willian" w:date="2016-12-14T00:44:00Z">
        <w:r>
          <w:rPr>
            <w:rFonts w:ascii="Arial" w:eastAsia="Times New Roman" w:hAnsi="Arial" w:cs="Arial"/>
            <w:color w:val="222222"/>
            <w:sz w:val="19"/>
            <w:szCs w:val="19"/>
          </w:rPr>
          <w:t>DEITEL</w:t>
        </w:r>
        <w:r w:rsidRPr="00FA1085">
          <w:rPr>
            <w:rFonts w:ascii="Arial" w:eastAsia="Times New Roman" w:hAnsi="Arial" w:cs="Arial"/>
            <w:color w:val="222222"/>
            <w:sz w:val="19"/>
            <w:szCs w:val="19"/>
          </w:rPr>
          <w:t>.  </w:t>
        </w:r>
        <w:r>
          <w:rPr>
            <w:rFonts w:ascii="Arial" w:eastAsia="Times New Roman" w:hAnsi="Arial" w:cs="Arial"/>
            <w:b/>
            <w:bCs/>
            <w:color w:val="222222"/>
            <w:sz w:val="19"/>
            <w:szCs w:val="19"/>
            <w:lang w:val="en-US"/>
          </w:rPr>
          <w:t xml:space="preserve">Java – Como </w:t>
        </w:r>
        <w:proofErr w:type="spellStart"/>
        <w:r>
          <w:rPr>
            <w:rFonts w:ascii="Arial" w:eastAsia="Times New Roman" w:hAnsi="Arial" w:cs="Arial"/>
            <w:b/>
            <w:bCs/>
            <w:color w:val="222222"/>
            <w:sz w:val="19"/>
            <w:szCs w:val="19"/>
            <w:lang w:val="en-US"/>
          </w:rPr>
          <w:t>Programar</w:t>
        </w:r>
        <w:proofErr w:type="spellEnd"/>
        <w:r w:rsidRPr="00FA1085">
          <w:rPr>
            <w:rFonts w:ascii="Arial" w:eastAsia="Times New Roman" w:hAnsi="Arial" w:cs="Arial"/>
            <w:color w:val="222222"/>
            <w:sz w:val="19"/>
            <w:szCs w:val="19"/>
            <w:lang w:val="en-US"/>
          </w:rPr>
          <w:t>. </w:t>
        </w:r>
        <w:r>
          <w:rPr>
            <w:rFonts w:ascii="Arial" w:eastAsia="Times New Roman" w:hAnsi="Arial" w:cs="Arial"/>
            <w:color w:val="222222"/>
            <w:sz w:val="19"/>
            <w:szCs w:val="19"/>
            <w:lang w:val="en-US"/>
          </w:rPr>
          <w:t>Prentice Hall</w:t>
        </w:r>
        <w:r w:rsidRPr="00653C2C">
          <w:rPr>
            <w:rFonts w:ascii="Arial" w:eastAsia="Times New Roman" w:hAnsi="Arial" w:cs="Arial"/>
            <w:color w:val="222222"/>
            <w:sz w:val="19"/>
            <w:szCs w:val="19"/>
            <w:lang w:val="en-US"/>
          </w:rPr>
          <w:t>.  </w:t>
        </w:r>
      </w:ins>
      <w:ins w:id="80" w:author="Willian" w:date="2016-12-14T23:43:00Z">
        <w:r w:rsidR="00876BF2">
          <w:rPr>
            <w:rFonts w:ascii="Arial" w:eastAsia="Times New Roman" w:hAnsi="Arial" w:cs="Arial"/>
            <w:color w:val="222222"/>
            <w:sz w:val="19"/>
            <w:szCs w:val="19"/>
            <w:lang w:val="en-US"/>
          </w:rPr>
          <w:t>8</w:t>
        </w:r>
        <w:r w:rsidR="00876BF2" w:rsidRPr="00876BF2">
          <w:rPr>
            <w:rFonts w:ascii="Arial" w:eastAsia="Times New Roman" w:hAnsi="Arial" w:cs="Arial"/>
            <w:color w:val="222222"/>
            <w:sz w:val="19"/>
            <w:szCs w:val="19"/>
            <w:vertAlign w:val="superscript"/>
            <w:lang w:val="en-US"/>
            <w:rPrChange w:id="81" w:author="Willian" w:date="2016-12-14T23:44:00Z">
              <w:rPr>
                <w:rFonts w:ascii="Arial" w:eastAsia="Times New Roman" w:hAnsi="Arial" w:cs="Arial"/>
                <w:color w:val="222222"/>
                <w:sz w:val="19"/>
                <w:szCs w:val="19"/>
                <w:lang w:val="en-US"/>
              </w:rPr>
            </w:rPrChange>
          </w:rPr>
          <w:t>a</w:t>
        </w:r>
        <w:r w:rsidR="00876BF2">
          <w:rPr>
            <w:rFonts w:ascii="Arial" w:eastAsia="Times New Roman" w:hAnsi="Arial" w:cs="Arial"/>
            <w:color w:val="222222"/>
            <w:sz w:val="19"/>
            <w:szCs w:val="19"/>
            <w:lang w:val="en-US"/>
          </w:rPr>
          <w:t xml:space="preserve"> </w:t>
        </w:r>
      </w:ins>
      <w:ins w:id="82" w:author="Willian" w:date="2016-12-14T00:44:00Z">
        <w:r>
          <w:rPr>
            <w:rFonts w:ascii="Arial" w:eastAsia="Times New Roman" w:hAnsi="Arial" w:cs="Arial"/>
            <w:bCs/>
            <w:sz w:val="19"/>
            <w:szCs w:val="19"/>
            <w:lang w:val="en-US"/>
          </w:rPr>
          <w:t xml:space="preserve"> </w:t>
        </w:r>
        <w:proofErr w:type="spellStart"/>
        <w:r>
          <w:rPr>
            <w:rFonts w:ascii="Arial" w:eastAsia="Times New Roman" w:hAnsi="Arial" w:cs="Arial"/>
            <w:bCs/>
            <w:sz w:val="19"/>
            <w:szCs w:val="19"/>
            <w:lang w:val="en-US"/>
          </w:rPr>
          <w:t>Edição</w:t>
        </w:r>
        <w:proofErr w:type="spellEnd"/>
        <w:r w:rsidRPr="00866B07">
          <w:rPr>
            <w:rFonts w:ascii="Arial" w:eastAsia="Times New Roman" w:hAnsi="Arial" w:cs="Arial"/>
            <w:bCs/>
            <w:sz w:val="19"/>
            <w:szCs w:val="19"/>
            <w:lang w:val="en-US"/>
          </w:rPr>
          <w:t xml:space="preserve">, </w:t>
        </w:r>
        <w:r>
          <w:rPr>
            <w:rFonts w:ascii="Arial" w:eastAsia="Times New Roman" w:hAnsi="Arial" w:cs="Arial"/>
            <w:bCs/>
            <w:sz w:val="19"/>
            <w:szCs w:val="19"/>
            <w:lang w:val="en-US"/>
          </w:rPr>
          <w:t>2010</w:t>
        </w:r>
      </w:ins>
    </w:p>
    <w:p w14:paraId="35297204" w14:textId="77777777" w:rsidR="00787718" w:rsidRDefault="00787718" w:rsidP="00787718"/>
    <w:p w14:paraId="1207D1B8" w14:textId="77777777" w:rsidR="00787718" w:rsidRPr="00787718" w:rsidRDefault="00787718" w:rsidP="00787718">
      <w:pPr>
        <w:pStyle w:val="Ttulo3"/>
        <w:rPr>
          <w:color w:val="7F7F7F"/>
          <w:sz w:val="24"/>
        </w:rPr>
      </w:pPr>
      <w:r w:rsidRPr="00787718">
        <w:rPr>
          <w:color w:val="7F7F7F"/>
          <w:sz w:val="24"/>
        </w:rPr>
        <w:t>Conheça todas as referências utilizadas pelo autor para elaboração dessa aula no Livro do Aluno</w:t>
      </w:r>
    </w:p>
    <w:p w14:paraId="51053BE6" w14:textId="77777777" w:rsidR="00787718" w:rsidDel="00876BF2" w:rsidRDefault="00787718" w:rsidP="00C57D12">
      <w:pPr>
        <w:pStyle w:val="PargrafodaLista"/>
        <w:numPr>
          <w:ilvl w:val="0"/>
          <w:numId w:val="19"/>
        </w:numPr>
        <w:jc w:val="left"/>
        <w:rPr>
          <w:del w:id="83" w:author="Willian" w:date="2016-12-14T00:44:00Z"/>
        </w:rPr>
        <w:pPrChange w:id="84" w:author="Willian" w:date="2016-12-14T00:44:00Z">
          <w:pPr>
            <w:pStyle w:val="PargrafodaLista"/>
            <w:numPr>
              <w:numId w:val="19"/>
            </w:numPr>
            <w:ind w:hanging="360"/>
            <w:jc w:val="left"/>
          </w:pPr>
        </w:pPrChange>
      </w:pPr>
      <w:del w:id="85" w:author="Willian" w:date="2016-12-14T00:44:00Z">
        <w:r w:rsidRPr="00C163CC" w:rsidDel="00C57D12">
          <w:delText>ORACLE</w:delText>
        </w:r>
      </w:del>
      <w:ins w:id="86" w:author="Willian" w:date="2016-12-14T00:44:00Z">
        <w:r w:rsidR="00C57D12">
          <w:t>WIKIPEDIA</w:t>
        </w:r>
      </w:ins>
      <w:r w:rsidRPr="00C163CC">
        <w:t xml:space="preserve">. </w:t>
      </w:r>
      <w:del w:id="87" w:author="Willian" w:date="2016-12-14T00:44:00Z">
        <w:r w:rsidDel="007845CA">
          <w:rPr>
            <w:b/>
          </w:rPr>
          <w:delText>Methods</w:delText>
        </w:r>
      </w:del>
      <w:proofErr w:type="spellStart"/>
      <w:ins w:id="88" w:author="Willian" w:date="2016-12-14T00:44:00Z">
        <w:r w:rsidR="007845CA">
          <w:rPr>
            <w:b/>
          </w:rPr>
          <w:t>Abstraction</w:t>
        </w:r>
        <w:proofErr w:type="spellEnd"/>
        <w:r w:rsidR="007845CA">
          <w:rPr>
            <w:b/>
          </w:rPr>
          <w:t xml:space="preserve"> (Software </w:t>
        </w:r>
        <w:proofErr w:type="spellStart"/>
        <w:r w:rsidR="007845CA">
          <w:rPr>
            <w:b/>
          </w:rPr>
          <w:t>Engineering</w:t>
        </w:r>
        <w:proofErr w:type="spellEnd"/>
        <w:r w:rsidR="007845CA">
          <w:rPr>
            <w:b/>
          </w:rPr>
          <w:t>)</w:t>
        </w:r>
      </w:ins>
      <w:r w:rsidRPr="00C163CC">
        <w:t>. Disponível em</w:t>
      </w:r>
      <w:r>
        <w:t>:</w:t>
      </w:r>
      <w:r w:rsidRPr="00C163CC">
        <w:t xml:space="preserve"> &lt;</w:t>
      </w:r>
      <w:ins w:id="89" w:author="Willian" w:date="2016-12-14T00:43:00Z">
        <w:r w:rsidR="007845CA" w:rsidRPr="007845CA">
          <w:t xml:space="preserve"> https://en.wikipedia.org/wiki/Abstraction_(</w:t>
        </w:r>
        <w:proofErr w:type="spellStart"/>
        <w:r w:rsidR="007845CA" w:rsidRPr="007845CA">
          <w:t>software_engineering</w:t>
        </w:r>
        <w:proofErr w:type="spellEnd"/>
        <w:r w:rsidR="007845CA" w:rsidRPr="007845CA">
          <w:t>)</w:t>
        </w:r>
        <w:r w:rsidR="007845CA" w:rsidRPr="007845CA" w:rsidDel="007845CA">
          <w:t xml:space="preserve"> </w:t>
        </w:r>
      </w:ins>
      <w:del w:id="90" w:author="Willian" w:date="2016-12-14T00:43:00Z">
        <w:r w:rsidRPr="00C163CC" w:rsidDel="007845CA">
          <w:delText>https://docs.oracle.com/javase/tutorial/java/javaOO/methods.html</w:delText>
        </w:r>
      </w:del>
      <w:r>
        <w:t>&gt;. Acesso em: 13 de. 2016.</w:t>
      </w:r>
      <w:ins w:id="91" w:author="Willian" w:date="2016-12-14T00:44:00Z">
        <w:r w:rsidR="00C57D12" w:rsidDel="00C57D12">
          <w:t xml:space="preserve"> </w:t>
        </w:r>
      </w:ins>
    </w:p>
    <w:p w14:paraId="50D7C3A7" w14:textId="77777777" w:rsidR="00876BF2" w:rsidRDefault="00876BF2" w:rsidP="00C57D12">
      <w:pPr>
        <w:pStyle w:val="PargrafodaLista"/>
        <w:numPr>
          <w:ilvl w:val="0"/>
          <w:numId w:val="19"/>
        </w:numPr>
        <w:jc w:val="left"/>
        <w:rPr>
          <w:ins w:id="92" w:author="Willian" w:date="2016-12-14T23:42:00Z"/>
        </w:rPr>
        <w:pPrChange w:id="93" w:author="Willian" w:date="2016-12-14T00:44:00Z">
          <w:pPr/>
        </w:pPrChange>
      </w:pPr>
    </w:p>
    <w:p w14:paraId="0079BEC7" w14:textId="77777777" w:rsidR="00876BF2" w:rsidRDefault="00876BF2" w:rsidP="00876BF2">
      <w:pPr>
        <w:pStyle w:val="GradeMdia1-nfase2"/>
        <w:numPr>
          <w:ilvl w:val="0"/>
          <w:numId w:val="19"/>
        </w:numPr>
        <w:spacing w:before="0" w:after="0"/>
        <w:jc w:val="left"/>
        <w:rPr>
          <w:ins w:id="94" w:author="Willian" w:date="2016-12-14T23:41:00Z"/>
        </w:rPr>
        <w:pPrChange w:id="95" w:author="Willian" w:date="2016-12-14T23:44:00Z">
          <w:pPr>
            <w:pStyle w:val="PargrafodaLista"/>
            <w:numPr>
              <w:numId w:val="19"/>
            </w:numPr>
            <w:ind w:hanging="360"/>
            <w:jc w:val="left"/>
          </w:pPr>
        </w:pPrChange>
      </w:pPr>
      <w:ins w:id="96" w:author="Willian" w:date="2016-12-14T23:43:00Z">
        <w:r>
          <w:t xml:space="preserve">SIERRA &amp; KATHY. </w:t>
        </w:r>
      </w:ins>
      <w:ins w:id="97" w:author="Willian" w:date="2016-12-14T23:42:00Z">
        <w:r w:rsidRPr="00876BF2">
          <w:rPr>
            <w:b/>
            <w:rPrChange w:id="98" w:author="Willian" w:date="2016-12-14T23:43:00Z">
              <w:rPr/>
            </w:rPrChange>
          </w:rPr>
          <w:t>Use a cabeça! Java</w:t>
        </w:r>
      </w:ins>
      <w:ins w:id="99" w:author="Willian" w:date="2016-12-14T23:43:00Z">
        <w:r>
          <w:t xml:space="preserve">. </w:t>
        </w:r>
      </w:ins>
      <w:ins w:id="100" w:author="Willian" w:date="2016-12-14T23:42:00Z">
        <w:r w:rsidRPr="003E5ACA">
          <w:t>Alta Books</w:t>
        </w:r>
      </w:ins>
      <w:ins w:id="101" w:author="Willian" w:date="2016-12-14T23:43:00Z">
        <w:r>
          <w:t xml:space="preserve">. </w:t>
        </w:r>
      </w:ins>
      <w:ins w:id="102" w:author="Willian" w:date="2016-12-14T23:45:00Z">
        <w:r>
          <w:t>2</w:t>
        </w:r>
        <w:r w:rsidRPr="00876BF2">
          <w:rPr>
            <w:vertAlign w:val="superscript"/>
            <w:rPrChange w:id="103" w:author="Willian" w:date="2016-12-14T23:45:00Z">
              <w:rPr/>
            </w:rPrChange>
          </w:rPr>
          <w:t>a</w:t>
        </w:r>
        <w:r>
          <w:t xml:space="preserve"> Edição, 2005.</w:t>
        </w:r>
      </w:ins>
    </w:p>
    <w:p w14:paraId="59989B5A" w14:textId="77777777" w:rsidR="00876BF2" w:rsidRPr="003E5ACA" w:rsidRDefault="00876BF2" w:rsidP="00876BF2">
      <w:pPr>
        <w:pStyle w:val="GradeMdia1-nfase2"/>
        <w:numPr>
          <w:ilvl w:val="0"/>
          <w:numId w:val="19"/>
        </w:numPr>
        <w:spacing w:before="0" w:after="0"/>
        <w:jc w:val="left"/>
        <w:rPr>
          <w:ins w:id="104" w:author="Willian" w:date="2016-12-14T23:41:00Z"/>
        </w:rPr>
      </w:pPr>
      <w:ins w:id="105" w:author="Willian" w:date="2016-12-14T23:41:00Z">
        <w:r>
          <w:t xml:space="preserve">CODE ACADEMY. </w:t>
        </w:r>
        <w:proofErr w:type="spellStart"/>
        <w:r>
          <w:rPr>
            <w:b/>
          </w:rPr>
          <w:t>Learn</w:t>
        </w:r>
        <w:proofErr w:type="spellEnd"/>
        <w:r>
          <w:rPr>
            <w:b/>
          </w:rPr>
          <w:t xml:space="preserve"> Java. </w:t>
        </w:r>
        <w:r>
          <w:t>Disponível em:</w:t>
        </w:r>
        <w:r w:rsidRPr="003E5ACA">
          <w:t xml:space="preserve"> </w:t>
        </w:r>
        <w:r>
          <w:t>&lt;</w:t>
        </w:r>
        <w:r w:rsidRPr="00876BF2">
          <w:rPr>
            <w:rPrChange w:id="106" w:author="Willian" w:date="2016-12-14T23:41:00Z">
              <w:rPr>
                <w:rStyle w:val="Hiperlink"/>
                <w:color w:val="0070C0"/>
              </w:rPr>
            </w:rPrChange>
          </w:rPr>
          <w:t>https://www.codecademy.com/pt/learn/learn-java</w:t>
        </w:r>
        <w:r>
          <w:t>&gt;.</w:t>
        </w:r>
      </w:ins>
      <w:ins w:id="107" w:author="Willian" w:date="2016-12-14T23:42:00Z">
        <w:r>
          <w:t xml:space="preserve"> Acesso em: 14 dec. 2016.</w:t>
        </w:r>
      </w:ins>
    </w:p>
    <w:p w14:paraId="4E8CBB57" w14:textId="77777777" w:rsidR="00787718" w:rsidRPr="00C163CC" w:rsidDel="00C57D12" w:rsidRDefault="00787718" w:rsidP="00876BF2">
      <w:pPr>
        <w:pStyle w:val="PargrafodaLista"/>
        <w:jc w:val="left"/>
        <w:rPr>
          <w:del w:id="108" w:author="Willian" w:date="2016-12-14T00:44:00Z"/>
        </w:rPr>
        <w:pPrChange w:id="109" w:author="Willian" w:date="2016-12-14T23:41:00Z">
          <w:pPr>
            <w:pStyle w:val="PargrafodaLista"/>
            <w:numPr>
              <w:numId w:val="19"/>
            </w:numPr>
            <w:ind w:hanging="360"/>
            <w:jc w:val="left"/>
          </w:pPr>
        </w:pPrChange>
      </w:pPr>
      <w:del w:id="110" w:author="Willian" w:date="2016-12-14T00:44:00Z">
        <w:r w:rsidRPr="00C163CC" w:rsidDel="00C57D12">
          <w:delText xml:space="preserve">ORACLE. </w:delText>
        </w:r>
        <w:r w:rsidDel="00C57D12">
          <w:rPr>
            <w:b/>
          </w:rPr>
          <w:delText>Access Control</w:delText>
        </w:r>
        <w:r w:rsidRPr="00C163CC" w:rsidDel="00C57D12">
          <w:delText>. Disponível em</w:delText>
        </w:r>
        <w:r w:rsidDel="00C57D12">
          <w:delText>:</w:delText>
        </w:r>
        <w:r w:rsidRPr="00C163CC" w:rsidDel="00C57D12">
          <w:delText xml:space="preserve"> &lt;https://docs.oracle.com/javase/tutorial/java/javaOO/accesscontrol.html</w:delText>
        </w:r>
        <w:r w:rsidDel="00C57D12">
          <w:delText>&gt;. Acesso em: 13 de. 2016.</w:delText>
        </w:r>
      </w:del>
    </w:p>
    <w:p w14:paraId="07FBD046" w14:textId="77777777" w:rsidR="00787718" w:rsidRPr="00E54E1F" w:rsidDel="00AB4D41" w:rsidRDefault="00787718" w:rsidP="00876BF2">
      <w:pPr>
        <w:pStyle w:val="PargrafodaLista"/>
        <w:jc w:val="left"/>
        <w:rPr>
          <w:del w:id="111" w:author="Willian" w:date="2016-12-14T23:46:00Z"/>
          <w:color w:val="2F5496"/>
        </w:rPr>
        <w:pPrChange w:id="112" w:author="Willian" w:date="2016-12-14T23:41:00Z">
          <w:pPr/>
        </w:pPrChange>
      </w:pPr>
    </w:p>
    <w:p w14:paraId="6271D4D6" w14:textId="77777777" w:rsidR="00A569A8" w:rsidDel="00AB4D41" w:rsidRDefault="00A569A8">
      <w:pPr>
        <w:spacing w:before="0" w:after="0"/>
        <w:jc w:val="left"/>
        <w:rPr>
          <w:del w:id="113" w:author="Willian" w:date="2016-12-14T23:46:00Z"/>
          <w:rFonts w:ascii="Calibri Light" w:eastAsia="MS Gothic" w:hAnsi="Calibri Light"/>
          <w:color w:val="00B050"/>
          <w:sz w:val="52"/>
          <w:szCs w:val="26"/>
        </w:rPr>
      </w:pPr>
    </w:p>
    <w:p w14:paraId="43FEF38D" w14:textId="77777777" w:rsidR="00123907" w:rsidRDefault="00123907">
      <w:pPr>
        <w:spacing w:before="0" w:after="0"/>
        <w:jc w:val="left"/>
        <w:rPr>
          <w:rFonts w:ascii="Calibri Light" w:eastAsia="MS Gothic" w:hAnsi="Calibri Light"/>
          <w:color w:val="00B050"/>
          <w:sz w:val="52"/>
          <w:szCs w:val="26"/>
        </w:rPr>
      </w:pPr>
      <w:del w:id="114" w:author="Willian" w:date="2016-12-14T23:46:00Z">
        <w:r w:rsidDel="00AB4D41">
          <w:br w:type="page"/>
        </w:r>
      </w:del>
    </w:p>
    <w:p w14:paraId="26D251F3" w14:textId="77777777" w:rsidR="005511A8" w:rsidRDefault="0017639C" w:rsidP="005511A8">
      <w:pPr>
        <w:pStyle w:val="Ttulo2"/>
      </w:pPr>
      <w:r w:rsidRPr="003E5ACA">
        <w:lastRenderedPageBreak/>
        <w:t>Aula 2</w:t>
      </w:r>
      <w:r w:rsidR="003E5ACA">
        <w:t xml:space="preserve"> - </w:t>
      </w:r>
      <w:r w:rsidR="00B11F0E" w:rsidRPr="003E5ACA">
        <w:t>Herança e Interface</w:t>
      </w:r>
    </w:p>
    <w:p w14:paraId="6D9E9611" w14:textId="77777777" w:rsidR="005511A8" w:rsidRDefault="005511A8" w:rsidP="005511A8">
      <w:pPr>
        <w:pBdr>
          <w:bottom w:val="single" w:sz="4" w:space="1" w:color="auto"/>
        </w:pBdr>
        <w:spacing w:before="0" w:after="0"/>
        <w:jc w:val="left"/>
      </w:pPr>
    </w:p>
    <w:p w14:paraId="77EFEC41" w14:textId="77777777" w:rsidR="005511A8" w:rsidRDefault="005511A8" w:rsidP="005511A8">
      <w:pPr>
        <w:spacing w:before="0" w:after="0"/>
        <w:jc w:val="left"/>
      </w:pPr>
    </w:p>
    <w:p w14:paraId="4A4770F9" w14:textId="77777777" w:rsidR="005511A8" w:rsidRPr="00534847" w:rsidRDefault="005511A8" w:rsidP="005511A8">
      <w:pPr>
        <w:pStyle w:val="Ttulo3"/>
        <w:rPr>
          <w:color w:val="7F7F7F"/>
        </w:rPr>
      </w:pPr>
      <w:r w:rsidRPr="00534847">
        <w:rPr>
          <w:color w:val="7F7F7F"/>
        </w:rPr>
        <w:t>CARGA HORÁRIA</w:t>
      </w:r>
    </w:p>
    <w:p w14:paraId="31C5E7EF" w14:textId="77777777" w:rsidR="005511A8" w:rsidRDefault="005511A8" w:rsidP="005511A8">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105F8FBF" w14:textId="77777777" w:rsidR="005511A8" w:rsidRDefault="005511A8" w:rsidP="005511A8">
      <w:pPr>
        <w:spacing w:before="0" w:after="0"/>
        <w:jc w:val="left"/>
      </w:pPr>
      <w:r>
        <w:t xml:space="preserve"> </w:t>
      </w:r>
    </w:p>
    <w:p w14:paraId="3D1A56A6" w14:textId="77777777" w:rsidR="005511A8" w:rsidRPr="00534847" w:rsidRDefault="005511A8" w:rsidP="005511A8">
      <w:pPr>
        <w:pStyle w:val="Ttulo3"/>
        <w:rPr>
          <w:color w:val="7F7F7F"/>
        </w:rPr>
      </w:pPr>
      <w:r w:rsidRPr="00534847">
        <w:rPr>
          <w:color w:val="7F7F7F"/>
        </w:rPr>
        <w:t>OBJETIVO DA AULA</w:t>
      </w:r>
    </w:p>
    <w:p w14:paraId="367AE3FD" w14:textId="77777777" w:rsidR="005511A8" w:rsidRDefault="005511A8" w:rsidP="005511A8">
      <w:r w:rsidRPr="001C2894">
        <w:t>Ao final da aula, você deverá garantir que o aluno tenha subsídios para</w:t>
      </w:r>
      <w:r w:rsidR="001B079F">
        <w:t>:</w:t>
      </w:r>
    </w:p>
    <w:p w14:paraId="238937E7" w14:textId="77777777" w:rsidR="005511A8" w:rsidRDefault="005511A8" w:rsidP="00FF53ED">
      <w:pPr>
        <w:pStyle w:val="GradeMdia1-nfase2"/>
        <w:numPr>
          <w:ilvl w:val="0"/>
          <w:numId w:val="13"/>
        </w:numPr>
      </w:pPr>
      <w:r>
        <w:t>Entender conceitos mais aprofundados da POO</w:t>
      </w:r>
      <w:r w:rsidR="001B079F">
        <w:t>;</w:t>
      </w:r>
    </w:p>
    <w:p w14:paraId="62326E56" w14:textId="77777777" w:rsidR="005511A8" w:rsidRDefault="005511A8" w:rsidP="00FF53ED">
      <w:pPr>
        <w:pStyle w:val="GradeMdia1-nfase2"/>
        <w:numPr>
          <w:ilvl w:val="0"/>
          <w:numId w:val="13"/>
        </w:numPr>
      </w:pPr>
      <w:r>
        <w:t>Implementar uma herança</w:t>
      </w:r>
      <w:r w:rsidR="001B079F">
        <w:t>;</w:t>
      </w:r>
    </w:p>
    <w:p w14:paraId="43BFB5C7" w14:textId="77777777" w:rsidR="005511A8" w:rsidRPr="001C2894" w:rsidRDefault="005511A8" w:rsidP="00FF53ED">
      <w:pPr>
        <w:pStyle w:val="GradeMdia1-nfase2"/>
        <w:numPr>
          <w:ilvl w:val="0"/>
          <w:numId w:val="13"/>
        </w:numPr>
      </w:pPr>
      <w:r>
        <w:t>Implementar uma interface</w:t>
      </w:r>
      <w:r w:rsidR="001B079F">
        <w:t>.</w:t>
      </w:r>
    </w:p>
    <w:p w14:paraId="2CAD79A6" w14:textId="77777777" w:rsidR="005511A8" w:rsidRPr="001C2894" w:rsidRDefault="005511A8" w:rsidP="005511A8"/>
    <w:p w14:paraId="16208D6E" w14:textId="77777777" w:rsidR="005511A8" w:rsidRPr="00534847" w:rsidRDefault="005511A8" w:rsidP="005511A8">
      <w:pPr>
        <w:pStyle w:val="Ttulo3"/>
        <w:rPr>
          <w:color w:val="7F7F7F"/>
        </w:rPr>
      </w:pPr>
      <w:r w:rsidRPr="00534847">
        <w:rPr>
          <w:color w:val="7F7F7F"/>
        </w:rPr>
        <w:t>ORIENTAÇÕES PEDAGÓGICAS</w:t>
      </w:r>
    </w:p>
    <w:p w14:paraId="79DE6A4F" w14:textId="77777777" w:rsidR="005511A8" w:rsidRDefault="005511A8" w:rsidP="005511A8">
      <w:r w:rsidRPr="001C2894">
        <w:t>Para atender os objetivos de aprendizagem, você deverá conduzir o processo de ensino considerando a organização didática apresentada a seguir:</w:t>
      </w:r>
      <w:r>
        <w:t xml:space="preserve"> </w:t>
      </w:r>
    </w:p>
    <w:p w14:paraId="64A13F20" w14:textId="77777777" w:rsidR="005511A8" w:rsidRDefault="005511A8" w:rsidP="00FF53ED">
      <w:pPr>
        <w:pStyle w:val="GradeMdia1-nfase2"/>
        <w:numPr>
          <w:ilvl w:val="0"/>
          <w:numId w:val="14"/>
        </w:numPr>
      </w:pPr>
      <w:r>
        <w:t>50 minutos de aula expositiva;</w:t>
      </w:r>
    </w:p>
    <w:p w14:paraId="18FF9428" w14:textId="77777777" w:rsidR="005511A8" w:rsidRDefault="005511A8" w:rsidP="00FF53ED">
      <w:pPr>
        <w:pStyle w:val="GradeMdia1-nfase2"/>
        <w:numPr>
          <w:ilvl w:val="0"/>
          <w:numId w:val="14"/>
        </w:numPr>
      </w:pPr>
      <w:r>
        <w:t>20</w:t>
      </w:r>
      <w:r w:rsidRPr="001C2894">
        <w:t xml:space="preserve"> minutos para</w:t>
      </w:r>
      <w:r>
        <w:t xml:space="preserve"> tirar as dúvidas dos alunos;</w:t>
      </w:r>
    </w:p>
    <w:p w14:paraId="1FE37ABB" w14:textId="77777777" w:rsidR="005511A8" w:rsidRDefault="005511A8" w:rsidP="00FF53ED">
      <w:pPr>
        <w:pStyle w:val="GradeMdia1-nfase2"/>
        <w:numPr>
          <w:ilvl w:val="0"/>
          <w:numId w:val="14"/>
        </w:numPr>
      </w:pPr>
      <w:r>
        <w:t>20</w:t>
      </w:r>
      <w:r w:rsidRPr="001C2894">
        <w:t xml:space="preserve"> minutos para desenvolver as atividades propostas para a turma.</w:t>
      </w:r>
    </w:p>
    <w:p w14:paraId="74E8143F" w14:textId="77777777" w:rsidR="005511A8" w:rsidRPr="001C2894" w:rsidRDefault="005511A8" w:rsidP="005511A8"/>
    <w:p w14:paraId="065DBD8F" w14:textId="77777777" w:rsidR="005511A8" w:rsidRPr="00534847" w:rsidRDefault="005511A8" w:rsidP="005511A8">
      <w:pPr>
        <w:pStyle w:val="Ttulo3"/>
        <w:rPr>
          <w:color w:val="7F7F7F"/>
        </w:rPr>
      </w:pPr>
      <w:r w:rsidRPr="00534847">
        <w:rPr>
          <w:color w:val="7F7F7F"/>
        </w:rPr>
        <w:t>TÓPICOS DE ESTUDO</w:t>
      </w:r>
    </w:p>
    <w:p w14:paraId="553DD66A" w14:textId="77777777" w:rsidR="005511A8" w:rsidRPr="001C2894" w:rsidRDefault="005511A8" w:rsidP="005511A8">
      <w:r w:rsidRPr="001C2894">
        <w:t>Todos os tópicos a seguir, conforme livro do aluno, devem ser trabalhados de forma dinâmica, criativa, com embasamento teórico e prático voltado ao mercado de trabalho.</w:t>
      </w:r>
    </w:p>
    <w:p w14:paraId="40577494" w14:textId="77777777" w:rsidR="00064A71" w:rsidRDefault="00064A71" w:rsidP="00FF53ED">
      <w:pPr>
        <w:pStyle w:val="GradeMdia1-nfase2"/>
        <w:numPr>
          <w:ilvl w:val="0"/>
          <w:numId w:val="15"/>
        </w:numPr>
      </w:pPr>
      <w:r>
        <w:t>Introdução;</w:t>
      </w:r>
    </w:p>
    <w:p w14:paraId="762023F5" w14:textId="77777777" w:rsidR="005511A8" w:rsidRDefault="005511A8" w:rsidP="00FF53ED">
      <w:pPr>
        <w:pStyle w:val="GradeMdia1-nfase2"/>
        <w:numPr>
          <w:ilvl w:val="0"/>
          <w:numId w:val="15"/>
        </w:numPr>
      </w:pPr>
      <w:r>
        <w:t>Herança</w:t>
      </w:r>
      <w:r w:rsidR="00064A71">
        <w:t>;</w:t>
      </w:r>
    </w:p>
    <w:p w14:paraId="4A10782C" w14:textId="77777777" w:rsidR="005511A8" w:rsidRDefault="005511A8" w:rsidP="00FF53ED">
      <w:pPr>
        <w:pStyle w:val="GradeMdia1-nfase2"/>
        <w:numPr>
          <w:ilvl w:val="0"/>
          <w:numId w:val="15"/>
        </w:numPr>
      </w:pPr>
      <w:r>
        <w:t xml:space="preserve">Herança </w:t>
      </w:r>
      <w:r w:rsidR="00064A71">
        <w:t>m</w:t>
      </w:r>
      <w:r>
        <w:t>últipla</w:t>
      </w:r>
      <w:r w:rsidR="00064A71">
        <w:t>;</w:t>
      </w:r>
    </w:p>
    <w:p w14:paraId="74DF07B9" w14:textId="77777777" w:rsidR="005511A8" w:rsidRDefault="005511A8" w:rsidP="00FF53ED">
      <w:pPr>
        <w:pStyle w:val="GradeMdia1-nfase2"/>
        <w:numPr>
          <w:ilvl w:val="0"/>
          <w:numId w:val="15"/>
        </w:numPr>
      </w:pPr>
      <w:r>
        <w:t>Interfaces</w:t>
      </w:r>
      <w:r w:rsidR="00064A71">
        <w:t>.</w:t>
      </w:r>
    </w:p>
    <w:p w14:paraId="2B3838F2" w14:textId="77777777" w:rsidR="005511A8" w:rsidRPr="001C2894" w:rsidRDefault="005511A8" w:rsidP="005511A8"/>
    <w:p w14:paraId="26ED75C1" w14:textId="77777777" w:rsidR="005511A8" w:rsidRPr="00534847" w:rsidRDefault="005511A8" w:rsidP="005511A8">
      <w:pPr>
        <w:pStyle w:val="Ttulo3"/>
        <w:rPr>
          <w:color w:val="7F7F7F"/>
        </w:rPr>
      </w:pPr>
      <w:r w:rsidRPr="00534847">
        <w:rPr>
          <w:color w:val="7F7F7F"/>
        </w:rPr>
        <w:t>PONTOS IMPORTANTES</w:t>
      </w:r>
    </w:p>
    <w:p w14:paraId="7ECB3EC8" w14:textId="77777777" w:rsidR="005511A8" w:rsidRPr="00561E8D" w:rsidRDefault="005511A8" w:rsidP="005511A8">
      <w:r w:rsidRPr="00561E8D">
        <w:t xml:space="preserve">Para garantir </w:t>
      </w:r>
      <w:r>
        <w:t>ao aluno um aprendizado signifi</w:t>
      </w:r>
      <w:r w:rsidRPr="00561E8D">
        <w:t xml:space="preserve">cativo, resgate os principais conceitos de cada tópico abordado na aula. Neste momento, é importante que você utilize dicas e sugestões para reforçar os temas trabalhados, oferecendo também exemplos que possibilitem a relação entre teoria e prática. </w:t>
      </w:r>
    </w:p>
    <w:p w14:paraId="56347E68" w14:textId="77777777" w:rsidR="005511A8" w:rsidRPr="001C2894" w:rsidRDefault="005511A8" w:rsidP="005511A8">
      <w:pPr>
        <w:pBdr>
          <w:bottom w:val="single" w:sz="4" w:space="1" w:color="auto"/>
        </w:pBdr>
      </w:pPr>
    </w:p>
    <w:p w14:paraId="36E25072" w14:textId="77777777" w:rsidR="005511A8" w:rsidRPr="003E5ACA" w:rsidRDefault="005511A8" w:rsidP="005511A8">
      <w:pPr>
        <w:pStyle w:val="Ttulo2"/>
        <w:rPr>
          <w:rStyle w:val="TabeladeGrade2-nfase11"/>
          <w:b w:val="0"/>
          <w:bCs w:val="0"/>
          <w:smallCaps w:val="0"/>
          <w:color w:val="00B050"/>
          <w:spacing w:val="0"/>
        </w:rPr>
      </w:pPr>
    </w:p>
    <w:p w14:paraId="2334F823" w14:textId="77777777" w:rsidR="0017639C" w:rsidRPr="003E5ACA" w:rsidRDefault="0017639C" w:rsidP="003E5ACA">
      <w:pPr>
        <w:pStyle w:val="Ttulo2"/>
        <w:rPr>
          <w:rStyle w:val="TabeladeGrade2-nfase11"/>
          <w:b w:val="0"/>
          <w:bCs w:val="0"/>
          <w:color w:val="auto"/>
        </w:rPr>
      </w:pPr>
    </w:p>
    <w:p w14:paraId="42201E92" w14:textId="77777777" w:rsidR="005A6687" w:rsidRPr="003E5ACA" w:rsidRDefault="00B11F0E" w:rsidP="003E5ACA">
      <w:pPr>
        <w:pStyle w:val="Ttulo3"/>
      </w:pPr>
      <w:r w:rsidRPr="003E5ACA">
        <w:t>2.1 – Introdução</w:t>
      </w:r>
    </w:p>
    <w:p w14:paraId="6541A84B" w14:textId="77777777" w:rsidR="005F4740" w:rsidRPr="00061D0A" w:rsidRDefault="00D74549" w:rsidP="00AC3904">
      <w:r>
        <w:rPr>
          <w:b/>
        </w:rPr>
        <w:t>Educador, nessa aula é importante que você explique que e</w:t>
      </w:r>
      <w:r w:rsidR="005F4740" w:rsidRPr="003E5ACA">
        <w:t xml:space="preserve">xistem </w:t>
      </w:r>
      <w:r w:rsidR="006C6A1B">
        <w:t>diversas</w:t>
      </w:r>
      <w:r w:rsidR="005F4740" w:rsidRPr="003E5ACA">
        <w:t xml:space="preserve"> convenções e padrões de projeto para programação orientada a objetos. Es</w:t>
      </w:r>
      <w:r w:rsidR="00321803">
        <w:t>s</w:t>
      </w:r>
      <w:r w:rsidR="005F4740" w:rsidRPr="003E5ACA">
        <w:t xml:space="preserve">es padrões são definidos por grupos de entusiastas da área e são adotados pela comunidade à medida que </w:t>
      </w:r>
      <w:r w:rsidR="00CF6451">
        <w:t>eles</w:t>
      </w:r>
      <w:r w:rsidR="005F4740" w:rsidRPr="003E5ACA">
        <w:t xml:space="preserve"> ganham popularidade. </w:t>
      </w:r>
    </w:p>
    <w:p w14:paraId="22E23C9C" w14:textId="77777777" w:rsidR="00C73034" w:rsidRPr="00061D0A" w:rsidRDefault="00C73034" w:rsidP="005A6687"/>
    <w:p w14:paraId="5C3BEDB5" w14:textId="77777777" w:rsidR="00C73034" w:rsidRPr="003E5ACA" w:rsidRDefault="00C73034" w:rsidP="003E5ACA">
      <w:pPr>
        <w:pStyle w:val="Ttulo3"/>
      </w:pPr>
      <w:r w:rsidRPr="003E5ACA">
        <w:t>2.2 – Herança</w:t>
      </w:r>
    </w:p>
    <w:p w14:paraId="021B2C13" w14:textId="77777777" w:rsidR="00FE2E44" w:rsidRDefault="00D74549" w:rsidP="008D63C6">
      <w:r>
        <w:t xml:space="preserve">Informe que </w:t>
      </w:r>
      <w:r w:rsidR="005E0AF5">
        <w:t>h</w:t>
      </w:r>
      <w:r w:rsidR="00735208">
        <w:t xml:space="preserve">erança </w:t>
      </w:r>
      <w:r w:rsidR="005E0AF5">
        <w:t>se trata</w:t>
      </w:r>
      <w:r w:rsidR="00735208">
        <w:t xml:space="preserve"> de uma relação</w:t>
      </w:r>
      <w:r w:rsidR="00041940" w:rsidRPr="003E5ACA">
        <w:t xml:space="preserve"> </w:t>
      </w:r>
      <w:r w:rsidR="00735208">
        <w:t>hierárquica entre classes</w:t>
      </w:r>
      <w:r w:rsidR="005E0AF5">
        <w:t>. Q</w:t>
      </w:r>
      <w:r w:rsidR="00041940" w:rsidRPr="003E5ACA">
        <w:t xml:space="preserve">uando </w:t>
      </w:r>
      <w:r w:rsidR="00674DDD" w:rsidRPr="003E5ACA">
        <w:t xml:space="preserve">queremos que uma </w:t>
      </w:r>
      <w:r w:rsidR="00735208">
        <w:t>classe compartilhe seus métodos e atributos com a outra criamos a relação de herança</w:t>
      </w:r>
      <w:r w:rsidR="005E0AF5">
        <w:t>,</w:t>
      </w:r>
      <w:r>
        <w:t xml:space="preserve"> em que</w:t>
      </w:r>
      <w:r w:rsidR="005E0AF5">
        <w:t xml:space="preserve"> </w:t>
      </w:r>
      <w:r w:rsidR="00735208">
        <w:t>a classe com recursos compartilhados é a superclasse ou classe mãe, e a classe que recebe estes recursos é chamada de subclasse ou filha.</w:t>
      </w:r>
    </w:p>
    <w:p w14:paraId="677676EB" w14:textId="77777777" w:rsidR="00735208" w:rsidRDefault="00735208" w:rsidP="008D63C6"/>
    <w:p w14:paraId="46BD010C" w14:textId="77777777" w:rsidR="00735208" w:rsidRPr="00061D0A" w:rsidRDefault="00735208" w:rsidP="00735208">
      <w:pPr>
        <w:pStyle w:val="Ttulo4"/>
        <w:rPr>
          <w:iCs w:val="0"/>
          <w:sz w:val="28"/>
        </w:rPr>
      </w:pPr>
      <w:r w:rsidRPr="00061D0A">
        <w:rPr>
          <w:iCs w:val="0"/>
          <w:sz w:val="28"/>
        </w:rPr>
        <w:t>2.2.1 - A classe Object</w:t>
      </w:r>
    </w:p>
    <w:p w14:paraId="5BDDF483" w14:textId="77777777" w:rsidR="005F4740" w:rsidRPr="003B42B9" w:rsidRDefault="009A0FE2" w:rsidP="005F4740">
      <w:r>
        <w:t>Agora, explique que a</w:t>
      </w:r>
      <w:r w:rsidR="003B42B9">
        <w:t xml:space="preserve"> classe Object é a classe mãe de todas as classes</w:t>
      </w:r>
      <w:r>
        <w:t xml:space="preserve"> e </w:t>
      </w:r>
      <w:r w:rsidR="00061D0A">
        <w:t>que ela</w:t>
      </w:r>
      <w:r w:rsidR="003B42B9">
        <w:t xml:space="preserve"> possui alguns métodos e atributos que automaticamente fazem parte de todas as outras classes do Java.</w:t>
      </w:r>
    </w:p>
    <w:p w14:paraId="6CFA268B" w14:textId="77777777" w:rsidR="005F4740" w:rsidRDefault="003B42B9" w:rsidP="005F4740">
      <w:pPr>
        <w:rPr>
          <w:rFonts w:cs="Courier New"/>
        </w:rPr>
      </w:pPr>
      <w:r>
        <w:t>Para saber mais, consulte</w:t>
      </w:r>
      <w:r w:rsidR="005F4740" w:rsidRPr="003E5ACA">
        <w:t xml:space="preserve"> a documentação oficial da classe </w:t>
      </w:r>
      <w:r w:rsidR="005F4740" w:rsidRPr="003E5ACA">
        <w:rPr>
          <w:rFonts w:ascii="Courier New" w:hAnsi="Courier New" w:cs="Courier New"/>
        </w:rPr>
        <w:t xml:space="preserve">Object </w:t>
      </w:r>
      <w:r w:rsidR="005F4740" w:rsidRPr="003E5ACA">
        <w:rPr>
          <w:rFonts w:cs="Courier New"/>
        </w:rPr>
        <w:t>(</w:t>
      </w:r>
      <w:hyperlink r:id="rId9" w:history="1">
        <w:r w:rsidR="003E5ACA" w:rsidRPr="00655A8B">
          <w:rPr>
            <w:rStyle w:val="Hiperlink"/>
            <w:rFonts w:cs="Courier New"/>
          </w:rPr>
          <w:t>https://docs.oracle.com/javase/7/docs/api/java/lang/Object.html</w:t>
        </w:r>
      </w:hyperlink>
      <w:r w:rsidR="005F4740" w:rsidRPr="003E5ACA">
        <w:rPr>
          <w:rFonts w:cs="Courier New"/>
        </w:rPr>
        <w:t>)</w:t>
      </w:r>
    </w:p>
    <w:p w14:paraId="53A5A459" w14:textId="77777777" w:rsidR="003E5ACA" w:rsidRPr="003E5ACA" w:rsidRDefault="003E5ACA" w:rsidP="005F4740"/>
    <w:p w14:paraId="149EBBEF" w14:textId="77777777" w:rsidR="00B719D7" w:rsidRPr="003E5ACA" w:rsidRDefault="00B719D7" w:rsidP="003E5ACA">
      <w:pPr>
        <w:pStyle w:val="Ttulo3"/>
      </w:pPr>
      <w:r w:rsidRPr="003E5ACA">
        <w:t xml:space="preserve">2.3 – </w:t>
      </w:r>
      <w:r w:rsidR="00E04309" w:rsidRPr="003E5ACA">
        <w:t>Herança Múltipla</w:t>
      </w:r>
    </w:p>
    <w:p w14:paraId="289C6BE2" w14:textId="77777777" w:rsidR="005F4740" w:rsidRPr="003E5ACA" w:rsidRDefault="003156FD" w:rsidP="005F4740">
      <w:r>
        <w:t xml:space="preserve">Educador, </w:t>
      </w:r>
      <w:r w:rsidR="001A6285">
        <w:t xml:space="preserve">fale sobre herança múltipla, para ajuda-lo segue a resposta do site </w:t>
      </w:r>
      <w:proofErr w:type="spellStart"/>
      <w:r w:rsidR="001A6285" w:rsidRPr="003E5ACA">
        <w:t>Stackoverflow</w:t>
      </w:r>
      <w:proofErr w:type="spellEnd"/>
      <w:r w:rsidR="001A6285" w:rsidRPr="003E5ACA">
        <w:t xml:space="preserve"> </w:t>
      </w:r>
      <w:r w:rsidR="001A6285">
        <w:t>sobre esse tema</w:t>
      </w:r>
      <w:r w:rsidR="00D57AB9">
        <w:t xml:space="preserve">: </w:t>
      </w:r>
      <w:r w:rsidR="001A6285">
        <w:t>E</w:t>
      </w:r>
      <w:r w:rsidR="005F4740" w:rsidRPr="003E5ACA">
        <w:t xml:space="preserve">m Java não é possível que uma classe faça herança de múltiplas classes. O motivo disso, imagine que uma classe herda outras duas classes, entretanto essas duas classes herdadas possuem métodos </w:t>
      </w:r>
      <w:r w:rsidR="00735208" w:rsidRPr="003E5ACA">
        <w:t>com a mesma assinatura,</w:t>
      </w:r>
      <w:r w:rsidR="005F4740" w:rsidRPr="003E5ACA">
        <w:t xml:space="preserve"> porém com implementações diferentes. Seria algo difícil de lidar, pois como a subclasse saberia qual implementação do método ela deveria usar? Por isso não é possível que uma classe estenda de mais de uma classe em Java.</w:t>
      </w:r>
    </w:p>
    <w:p w14:paraId="13E38F73" w14:textId="77777777" w:rsidR="005F4740" w:rsidRPr="003E5ACA" w:rsidRDefault="005F4740" w:rsidP="005F4740">
      <w:r w:rsidRPr="003E5ACA">
        <w:t>Uma classe abstrata pode possuir métodos abstratos assim como métodos concretos, ou seja, métodos que já foram implementados, então o fato da classe ser abstrata não ajuda muito a resolver o problema citado anteriormente.</w:t>
      </w:r>
    </w:p>
    <w:p w14:paraId="1C02FA28" w14:textId="77777777" w:rsidR="005F4740" w:rsidRPr="003E5ACA" w:rsidRDefault="005F4740" w:rsidP="005F4740">
      <w:r w:rsidRPr="003E5ACA">
        <w:t>O que se pode fazer em Java é que uma classe implemente várias interfaces, pois interfaces são como classes 100% abstratas, ou seja, é completamente proibido qualquer tipo de implementação nela, logo, não há o menor problema se as duas interfaces tiverem um método com a mesma assinatura, pois quem vai implementar o método é a classe que implementa as interfaces.</w:t>
      </w:r>
    </w:p>
    <w:p w14:paraId="3943A008" w14:textId="77777777" w:rsidR="005F4740" w:rsidRDefault="005F4740" w:rsidP="005F4740">
      <w:r w:rsidRPr="003E5ACA">
        <w:t xml:space="preserve">Algo curioso é que a palavra reservada </w:t>
      </w:r>
      <w:proofErr w:type="spellStart"/>
      <w:r w:rsidRPr="003E5ACA">
        <w:rPr>
          <w:rFonts w:ascii="Courier New" w:hAnsi="Courier New" w:cs="Courier New"/>
        </w:rPr>
        <w:t>extends</w:t>
      </w:r>
      <w:proofErr w:type="spellEnd"/>
      <w:r w:rsidRPr="003E5ACA">
        <w:t xml:space="preserve"> pode ser usada para as interfaces, que é quando uma interface herda outra</w:t>
      </w:r>
      <w:r w:rsidR="00855E3D">
        <w:t xml:space="preserve"> </w:t>
      </w:r>
      <w:r w:rsidRPr="003E5ACA">
        <w:t>(s) interface</w:t>
      </w:r>
      <w:r w:rsidR="00BB41AE">
        <w:t xml:space="preserve"> </w:t>
      </w:r>
      <w:r w:rsidRPr="003E5ACA">
        <w:t xml:space="preserve">(s), mas nesse caso não há problema de uma interface herdar de várias outras interfaces, pois não há nenhuma implementação envolvida nesse caso. </w:t>
      </w:r>
    </w:p>
    <w:p w14:paraId="725F2207" w14:textId="77777777" w:rsidR="00F8422F" w:rsidRDefault="00F8422F" w:rsidP="005F4740">
      <w:r>
        <w:t xml:space="preserve">(Fonte: Java não possui herança múltipla?, diz </w:t>
      </w:r>
      <w:proofErr w:type="spellStart"/>
      <w:r>
        <w:t>stackoverflow</w:t>
      </w:r>
      <w:proofErr w:type="spellEnd"/>
      <w:r>
        <w:t>. Disponível em: &lt;</w:t>
      </w:r>
      <w:hyperlink r:id="rId10" w:history="1">
        <w:r w:rsidRPr="00735208">
          <w:rPr>
            <w:rStyle w:val="Hiperlink"/>
            <w:color w:val="0070C0"/>
          </w:rPr>
          <w:t>http://pt.stackoverflow.com/</w:t>
        </w:r>
        <w:r w:rsidRPr="00735208">
          <w:rPr>
            <w:rStyle w:val="Hiperlink"/>
            <w:color w:val="0070C0"/>
          </w:rPr>
          <w:t>a</w:t>
        </w:r>
        <w:r w:rsidRPr="00735208">
          <w:rPr>
            <w:rStyle w:val="Hiperlink"/>
            <w:color w:val="0070C0"/>
          </w:rPr>
          <w:t>/22720</w:t>
        </w:r>
      </w:hyperlink>
      <w:r>
        <w:t xml:space="preserve">&gt;. Acesso em </w:t>
      </w:r>
      <w:del w:id="115" w:author="Willian" w:date="2016-12-14T00:49:00Z">
        <w:r w:rsidDel="00BF1836">
          <w:delText>0</w:delText>
        </w:r>
      </w:del>
      <w:r>
        <w:t>1</w:t>
      </w:r>
      <w:ins w:id="116" w:author="Willian" w:date="2016-12-14T00:49:00Z">
        <w:r w:rsidR="00BF1836">
          <w:t>3</w:t>
        </w:r>
      </w:ins>
      <w:r>
        <w:t xml:space="preserve"> dez. 2016.)</w:t>
      </w:r>
    </w:p>
    <w:p w14:paraId="46A95F8D" w14:textId="77777777" w:rsidR="00F8422F" w:rsidRPr="003E5ACA" w:rsidRDefault="00F8422F" w:rsidP="005F4740"/>
    <w:p w14:paraId="6AC38B8C" w14:textId="77777777" w:rsidR="007655FA" w:rsidRDefault="00244A83" w:rsidP="007655FA">
      <w:pPr>
        <w:rPr>
          <w:sz w:val="28"/>
        </w:rPr>
      </w:pPr>
      <w:ins w:id="117" w:author="Willian" w:date="2016-12-14T00:09:00Z">
        <w:r>
          <w:t xml:space="preserve">Como mencionado no livro do aluno, o C++ </w:t>
        </w:r>
      </w:ins>
      <w:ins w:id="118" w:author="Willian" w:date="2016-12-14T00:10:00Z">
        <w:r>
          <w:t xml:space="preserve">é uma das linguagens que suportam herança múltipla. </w:t>
        </w:r>
      </w:ins>
      <w:commentRangeStart w:id="119"/>
      <w:commentRangeStart w:id="120"/>
      <w:r w:rsidR="005F4740" w:rsidRPr="003E5ACA">
        <w:t>C++ é uma linguagem mais antiga e hoje é utilizada para aplicações de mais baixo nível, que demandam uma otimização de código e processamento maiores, como por exemplo, um jogo de última geração.</w:t>
      </w:r>
      <w:commentRangeEnd w:id="119"/>
      <w:r w:rsidR="003156FD">
        <w:rPr>
          <w:rStyle w:val="Refdecomentrio"/>
        </w:rPr>
        <w:commentReference w:id="119"/>
      </w:r>
      <w:commentRangeEnd w:id="120"/>
      <w:r>
        <w:rPr>
          <w:rStyle w:val="Refdecomentrio"/>
          <w:rFonts w:ascii="Times New Roman" w:hAnsi="Times New Roman"/>
          <w:lang w:val="x-none" w:eastAsia="x-none"/>
        </w:rPr>
        <w:commentReference w:id="120"/>
      </w:r>
    </w:p>
    <w:p w14:paraId="6ACD6634" w14:textId="77777777" w:rsidR="007655FA" w:rsidRDefault="007655FA" w:rsidP="007655FA">
      <w:pPr>
        <w:rPr>
          <w:sz w:val="28"/>
        </w:rPr>
      </w:pPr>
    </w:p>
    <w:p w14:paraId="64D6CBC1" w14:textId="77777777" w:rsidR="00E04309" w:rsidRPr="007655FA" w:rsidRDefault="00E04309" w:rsidP="007655FA">
      <w:pPr>
        <w:pStyle w:val="Ttulo3"/>
      </w:pPr>
      <w:r w:rsidRPr="003E5ACA">
        <w:t>2.4 – Interfaces</w:t>
      </w:r>
    </w:p>
    <w:p w14:paraId="1F53967D" w14:textId="77777777" w:rsidR="005F4740" w:rsidRPr="003E5ACA" w:rsidRDefault="006C6A1B" w:rsidP="005F4740">
      <w:r>
        <w:t>A nomenclatura das interfaces é</w:t>
      </w:r>
      <w:r w:rsidR="005F4740" w:rsidRPr="003E5ACA">
        <w:t xml:space="preserve"> derivada do inglês</w:t>
      </w:r>
      <w:r w:rsidR="003B42B9">
        <w:t xml:space="preserve"> e</w:t>
      </w:r>
      <w:r w:rsidR="005F4740" w:rsidRPr="003E5ACA">
        <w:t xml:space="preserve"> foi amplamente adotada pela comunidade de programadores. O sentido de ser </w:t>
      </w:r>
      <w:r w:rsidR="005F4740" w:rsidRPr="003B42B9">
        <w:rPr>
          <w:b/>
        </w:rPr>
        <w:t>domesticável</w:t>
      </w:r>
      <w:r w:rsidR="005F4740" w:rsidRPr="003E5ACA">
        <w:t xml:space="preserve"> e não </w:t>
      </w:r>
      <w:r w:rsidR="005F4740" w:rsidRPr="003B42B9">
        <w:rPr>
          <w:b/>
        </w:rPr>
        <w:t>doméstico</w:t>
      </w:r>
      <w:r w:rsidR="005F4740" w:rsidRPr="003E5ACA">
        <w:t xml:space="preserve"> é </w:t>
      </w:r>
      <w:r w:rsidR="00234482">
        <w:t xml:space="preserve">devido aos níveis de abstração existentes </w:t>
      </w:r>
      <w:r w:rsidR="005F4740" w:rsidRPr="003E5ACA">
        <w:t>na linguagem de programação</w:t>
      </w:r>
      <w:r w:rsidR="00234482">
        <w:t>.</w:t>
      </w:r>
      <w:r w:rsidR="005F4740" w:rsidRPr="003E5ACA">
        <w:t xml:space="preserve"> </w:t>
      </w:r>
      <w:r w:rsidR="003D72FE">
        <w:t xml:space="preserve">Para que os alunos </w:t>
      </w:r>
      <w:r w:rsidR="00911A28">
        <w:t xml:space="preserve">tenham um melhor entendimento, exemplifique! A seguir uma exemplificação: </w:t>
      </w:r>
      <w:r w:rsidR="005F4740" w:rsidRPr="003E5ACA">
        <w:t xml:space="preserve">Com um nível de abstração mais detalhado podemos dizer que um gato é </w:t>
      </w:r>
      <w:r w:rsidR="00911A28" w:rsidRPr="003E5ACA">
        <w:t>doméstico,</w:t>
      </w:r>
      <w:r w:rsidR="005F4740" w:rsidRPr="003E5ACA">
        <w:t xml:space="preserve"> mas</w:t>
      </w:r>
      <w:r w:rsidR="00911A28">
        <w:t>,</w:t>
      </w:r>
      <w:r w:rsidR="005F4740" w:rsidRPr="003E5ACA">
        <w:t xml:space="preserve"> </w:t>
      </w:r>
      <w:r w:rsidR="00911A28">
        <w:t xml:space="preserve">e, </w:t>
      </w:r>
      <w:r w:rsidR="005F4740" w:rsidRPr="003E5ACA">
        <w:t>se não quisermos que todos os gatos sejam domésticos?</w:t>
      </w:r>
    </w:p>
    <w:p w14:paraId="64C0F80C" w14:textId="77777777" w:rsidR="005F4740" w:rsidRPr="003E5ACA" w:rsidRDefault="005F4740" w:rsidP="005F4740">
      <w:r w:rsidRPr="003E5ACA">
        <w:t xml:space="preserve">A interface nos dá a possibilidade de instanciarmos gatos domésticos e não doméstico e semanticamente, se o gato pode ser ou exercer coisas ou não, então a nomenclatura </w:t>
      </w:r>
      <w:r w:rsidR="0068693F" w:rsidRPr="003E5ACA">
        <w:t>seria domesticável</w:t>
      </w:r>
      <w:r w:rsidRPr="003E5ACA">
        <w:t xml:space="preserve">, e </w:t>
      </w:r>
      <w:r w:rsidR="0068693F" w:rsidRPr="003E5ACA">
        <w:t>não doméstico</w:t>
      </w:r>
      <w:r w:rsidRPr="003E5ACA">
        <w:t>.</w:t>
      </w:r>
    </w:p>
    <w:p w14:paraId="59F8DEDE" w14:textId="77777777" w:rsidR="00467BEF" w:rsidRPr="003E5ACA" w:rsidRDefault="00467BEF" w:rsidP="008D63C6">
      <w:pPr>
        <w:rPr>
          <w:rFonts w:ascii="Calibri Light" w:hAnsi="Calibri Light"/>
        </w:rPr>
      </w:pPr>
    </w:p>
    <w:p w14:paraId="3B8AC3D0" w14:textId="77777777" w:rsidR="004644E8" w:rsidRPr="00717754" w:rsidRDefault="004644E8" w:rsidP="00061D0A">
      <w:pPr>
        <w:pStyle w:val="Ttulo3"/>
      </w:pPr>
      <w:r w:rsidRPr="003E5ACA">
        <w:t>Exercícios</w:t>
      </w:r>
    </w:p>
    <w:p w14:paraId="5586E23F" w14:textId="77777777" w:rsidR="009F78C6" w:rsidRDefault="009F78C6" w:rsidP="00061D0A">
      <w:pPr>
        <w:autoSpaceDE w:val="0"/>
        <w:autoSpaceDN w:val="0"/>
        <w:adjustRightInd w:val="0"/>
        <w:spacing w:before="0" w:after="0"/>
        <w:ind w:left="360"/>
        <w:rPr>
          <w:rFonts w:ascii="Tahoma" w:hAnsi="Tahoma" w:cs="Tahoma"/>
          <w:sz w:val="20"/>
          <w:szCs w:val="20"/>
        </w:rPr>
      </w:pPr>
      <w:r>
        <w:rPr>
          <w:rFonts w:ascii="Tahoma" w:hAnsi="Tahoma" w:cs="Tahoma"/>
          <w:sz w:val="20"/>
          <w:szCs w:val="20"/>
        </w:rPr>
        <w:t>As perguntas têm por objetivo fixar os principais conceitos abordados durante a aula. Para isso, viabilize o tempo necessário para o aluno responder às perguntas, acompanhando-os nas dúvidas. Para correção das perguntas, considere as respostas a seguir:</w:t>
      </w:r>
    </w:p>
    <w:p w14:paraId="32A26301" w14:textId="77777777" w:rsidR="009F78C6" w:rsidRDefault="009F78C6" w:rsidP="00061D0A">
      <w:pPr>
        <w:pStyle w:val="GradeMdia1-nfase2"/>
        <w:rPr>
          <w:b/>
        </w:rPr>
      </w:pPr>
    </w:p>
    <w:p w14:paraId="1ABCE838" w14:textId="77777777" w:rsidR="00717754" w:rsidRPr="00717754" w:rsidRDefault="00717754" w:rsidP="00061D0A">
      <w:pPr>
        <w:pStyle w:val="GradeMdia1-nfase2"/>
        <w:numPr>
          <w:ilvl w:val="0"/>
          <w:numId w:val="16"/>
        </w:numPr>
        <w:rPr>
          <w:b/>
        </w:rPr>
      </w:pPr>
      <w:r w:rsidRPr="00717754">
        <w:rPr>
          <w:b/>
        </w:rPr>
        <w:t>O que é herança em POO?</w:t>
      </w:r>
    </w:p>
    <w:p w14:paraId="5C25716D" w14:textId="77777777" w:rsidR="00717754" w:rsidRPr="003E5ACA" w:rsidRDefault="008A4D37" w:rsidP="00717754">
      <w:pPr>
        <w:pStyle w:val="GradeMdia1-nfase2"/>
        <w:spacing w:before="0" w:after="0"/>
      </w:pPr>
      <w:r>
        <w:t xml:space="preserve">Resposta: </w:t>
      </w:r>
      <w:r w:rsidR="00717754" w:rsidRPr="003E5ACA">
        <w:t>Herança é a predisposição de um objeto herdar características de outro.</w:t>
      </w:r>
    </w:p>
    <w:p w14:paraId="237D4E92" w14:textId="77777777" w:rsidR="00717754" w:rsidRPr="00717754" w:rsidRDefault="00717754" w:rsidP="00717754">
      <w:pPr>
        <w:rPr>
          <w:b/>
        </w:rPr>
      </w:pPr>
    </w:p>
    <w:p w14:paraId="193C0711" w14:textId="77777777" w:rsidR="00717754" w:rsidRPr="00717754" w:rsidRDefault="00061D0A" w:rsidP="00061D0A">
      <w:pPr>
        <w:pStyle w:val="GradeMdia1-nfase2"/>
        <w:ind w:left="360"/>
        <w:rPr>
          <w:b/>
        </w:rPr>
      </w:pPr>
      <w:r>
        <w:rPr>
          <w:b/>
        </w:rPr>
        <w:t xml:space="preserve">2. </w:t>
      </w:r>
      <w:r w:rsidR="00717754" w:rsidRPr="00717754">
        <w:rPr>
          <w:b/>
        </w:rPr>
        <w:t>Como especificar uma herança Java?</w:t>
      </w:r>
    </w:p>
    <w:p w14:paraId="2EE7CA5A" w14:textId="77777777" w:rsidR="00717754" w:rsidRPr="003E5ACA" w:rsidRDefault="008A4D37" w:rsidP="00717754">
      <w:pPr>
        <w:pStyle w:val="GradeMdia1-nfase2"/>
        <w:spacing w:before="0" w:after="0"/>
      </w:pPr>
      <w:r>
        <w:t xml:space="preserve">Resposta: </w:t>
      </w:r>
      <w:r w:rsidR="00717754" w:rsidRPr="003E5ACA">
        <w:t>Na declaração da classe utilize a palavra reservada "</w:t>
      </w:r>
      <w:proofErr w:type="spellStart"/>
      <w:r w:rsidR="00717754" w:rsidRPr="003E5ACA">
        <w:t>extends</w:t>
      </w:r>
      <w:proofErr w:type="spellEnd"/>
      <w:r w:rsidR="00717754" w:rsidRPr="003E5ACA">
        <w:t>" e após isso especifique a classe herdada.</w:t>
      </w:r>
    </w:p>
    <w:p w14:paraId="0D4ABADC" w14:textId="77777777" w:rsidR="00717754" w:rsidRPr="00717754" w:rsidRDefault="00717754" w:rsidP="00717754">
      <w:pPr>
        <w:rPr>
          <w:b/>
        </w:rPr>
      </w:pPr>
    </w:p>
    <w:p w14:paraId="06EF4D70" w14:textId="77777777" w:rsidR="00717754" w:rsidRPr="00717754" w:rsidRDefault="00061D0A" w:rsidP="00061D0A">
      <w:pPr>
        <w:pStyle w:val="GradeMdia1-nfase2"/>
        <w:ind w:left="360"/>
        <w:rPr>
          <w:b/>
        </w:rPr>
      </w:pPr>
      <w:r>
        <w:rPr>
          <w:b/>
        </w:rPr>
        <w:t xml:space="preserve">3. </w:t>
      </w:r>
      <w:commentRangeStart w:id="121"/>
      <w:commentRangeStart w:id="122"/>
      <w:r w:rsidR="00717754" w:rsidRPr="00717754">
        <w:rPr>
          <w:b/>
        </w:rPr>
        <w:t>O que é classe Object?</w:t>
      </w:r>
    </w:p>
    <w:p w14:paraId="257A680E" w14:textId="77777777" w:rsidR="00717754" w:rsidRPr="003E5ACA" w:rsidRDefault="008A4D37" w:rsidP="00717754">
      <w:pPr>
        <w:pStyle w:val="GradeMdia1-nfase2"/>
        <w:spacing w:before="0" w:after="0"/>
      </w:pPr>
      <w:r>
        <w:t xml:space="preserve">Resposta: </w:t>
      </w:r>
      <w:r w:rsidR="00787718">
        <w:t xml:space="preserve">A classe Object é a classe base do Java. Nela contém todo conteúdo básico de um objeto, como os métodos </w:t>
      </w:r>
      <w:proofErr w:type="spellStart"/>
      <w:r w:rsidR="00787718">
        <w:t>toString</w:t>
      </w:r>
      <w:proofErr w:type="spellEnd"/>
      <w:r w:rsidR="00787718">
        <w:t xml:space="preserve">(), </w:t>
      </w:r>
      <w:proofErr w:type="spellStart"/>
      <w:r w:rsidR="00787718">
        <w:t>equals</w:t>
      </w:r>
      <w:proofErr w:type="spellEnd"/>
      <w:r w:rsidR="00787718">
        <w:t>() e etc. Esta classe não possui nenhuma classe mãe, então podemos dizer que é a classe mais primitiva dentre as classes do Java.</w:t>
      </w:r>
    </w:p>
    <w:commentRangeEnd w:id="121"/>
    <w:p w14:paraId="63F6948F" w14:textId="77777777" w:rsidR="00717754" w:rsidRDefault="00C70BA7" w:rsidP="00717754">
      <w:r>
        <w:rPr>
          <w:rStyle w:val="Refdecomentrio"/>
        </w:rPr>
        <w:commentReference w:id="121"/>
      </w:r>
      <w:commentRangeEnd w:id="122"/>
      <w:r w:rsidR="00787718">
        <w:rPr>
          <w:rStyle w:val="Refdecomentrio"/>
          <w:rFonts w:ascii="Times New Roman" w:hAnsi="Times New Roman"/>
          <w:lang w:val="x-none" w:eastAsia="x-none"/>
        </w:rPr>
        <w:commentReference w:id="122"/>
      </w:r>
    </w:p>
    <w:p w14:paraId="05AE29FD" w14:textId="77777777" w:rsidR="00717754" w:rsidRPr="00717754" w:rsidRDefault="00061D0A" w:rsidP="00061D0A">
      <w:pPr>
        <w:pStyle w:val="GradeMdia1-nfase2"/>
        <w:ind w:left="360"/>
        <w:rPr>
          <w:b/>
        </w:rPr>
      </w:pPr>
      <w:r>
        <w:rPr>
          <w:b/>
        </w:rPr>
        <w:t xml:space="preserve">4. </w:t>
      </w:r>
      <w:r w:rsidR="00717754" w:rsidRPr="00717754">
        <w:rPr>
          <w:b/>
        </w:rPr>
        <w:t>Qual é a classe que todas as outras classes estendem?</w:t>
      </w:r>
    </w:p>
    <w:p w14:paraId="058D81F1" w14:textId="77777777" w:rsidR="00717754" w:rsidRPr="003E5ACA" w:rsidRDefault="008A4D37" w:rsidP="00717754">
      <w:pPr>
        <w:pStyle w:val="GradeMdia1-nfase2"/>
        <w:spacing w:before="0" w:after="0"/>
      </w:pPr>
      <w:r>
        <w:t xml:space="preserve">Resposta: </w:t>
      </w:r>
      <w:r w:rsidR="00277B8F">
        <w:t xml:space="preserve">A classe que todas as outras estendem é a </w:t>
      </w:r>
      <w:r w:rsidR="00717754" w:rsidRPr="003E5ACA">
        <w:t>Classe Object</w:t>
      </w:r>
      <w:r w:rsidR="00277B8F">
        <w:t>.</w:t>
      </w:r>
    </w:p>
    <w:p w14:paraId="20BEA26A" w14:textId="77777777" w:rsidR="00717754" w:rsidRDefault="00717754" w:rsidP="00717754"/>
    <w:p w14:paraId="4C698843" w14:textId="77777777" w:rsidR="00717754" w:rsidRPr="00717754" w:rsidRDefault="00061D0A" w:rsidP="00061D0A">
      <w:pPr>
        <w:pStyle w:val="GradeMdia1-nfase2"/>
        <w:ind w:left="360"/>
        <w:rPr>
          <w:b/>
        </w:rPr>
      </w:pPr>
      <w:r>
        <w:rPr>
          <w:b/>
        </w:rPr>
        <w:t xml:space="preserve">5. </w:t>
      </w:r>
      <w:r w:rsidR="00717754" w:rsidRPr="00717754">
        <w:rPr>
          <w:b/>
        </w:rPr>
        <w:t>O que é herança múltipla? Por que não é utilizada em Java?</w:t>
      </w:r>
    </w:p>
    <w:p w14:paraId="079D3E52" w14:textId="77777777" w:rsidR="00717754" w:rsidRPr="003E5ACA" w:rsidRDefault="008A4D37" w:rsidP="00717754">
      <w:pPr>
        <w:pStyle w:val="GradeMdia1-nfase2"/>
        <w:spacing w:before="0" w:after="0"/>
      </w:pPr>
      <w:r>
        <w:t xml:space="preserve">Resposta: </w:t>
      </w:r>
      <w:r w:rsidR="00717754" w:rsidRPr="003E5ACA">
        <w:t>Herança múltipla é o ato de uma classe herdar características de duas ou mais classes.</w:t>
      </w:r>
      <w:r w:rsidR="00263E31">
        <w:t xml:space="preserve"> Por ser difícil </w:t>
      </w:r>
      <w:r w:rsidR="00717754" w:rsidRPr="003E5ACA">
        <w:t xml:space="preserve">manter o controle das informações e </w:t>
      </w:r>
      <w:r w:rsidR="00263E31">
        <w:t>d</w:t>
      </w:r>
      <w:r w:rsidR="00717754" w:rsidRPr="003E5ACA">
        <w:t>a semântica da estrutura de herança</w:t>
      </w:r>
      <w:r w:rsidR="00263E31">
        <w:t xml:space="preserve"> ela não é utilizada em Java</w:t>
      </w:r>
      <w:r w:rsidR="00717754" w:rsidRPr="003E5ACA">
        <w:t>.</w:t>
      </w:r>
    </w:p>
    <w:p w14:paraId="366C8A4F" w14:textId="77777777" w:rsidR="00717754" w:rsidRDefault="00717754" w:rsidP="00717754"/>
    <w:p w14:paraId="7D02CD37" w14:textId="77777777" w:rsidR="00717754" w:rsidRPr="00717754" w:rsidRDefault="00061D0A" w:rsidP="00061D0A">
      <w:pPr>
        <w:pStyle w:val="GradeMdia1-nfase2"/>
        <w:ind w:left="360"/>
        <w:rPr>
          <w:b/>
        </w:rPr>
      </w:pPr>
      <w:r>
        <w:rPr>
          <w:b/>
        </w:rPr>
        <w:lastRenderedPageBreak/>
        <w:t xml:space="preserve">6. </w:t>
      </w:r>
      <w:r w:rsidR="00717754" w:rsidRPr="00717754">
        <w:rPr>
          <w:b/>
        </w:rPr>
        <w:t>O que é interface?</w:t>
      </w:r>
    </w:p>
    <w:p w14:paraId="6F87B2FC" w14:textId="77777777" w:rsidR="00717754" w:rsidRPr="003E5ACA" w:rsidRDefault="008A4D37" w:rsidP="00717754">
      <w:pPr>
        <w:pStyle w:val="GradeMdia1-nfase2"/>
        <w:spacing w:before="0" w:after="0"/>
      </w:pPr>
      <w:r>
        <w:t xml:space="preserve">Resposta: </w:t>
      </w:r>
      <w:r w:rsidR="00717754" w:rsidRPr="003E5ACA">
        <w:t xml:space="preserve">Interface é o recurso que obriga um determinado grupo de classes a seguirem um contexto em comum. </w:t>
      </w:r>
    </w:p>
    <w:p w14:paraId="43EA5F10" w14:textId="77777777" w:rsidR="00717754" w:rsidRDefault="00717754" w:rsidP="00717754"/>
    <w:p w14:paraId="114DC9D9" w14:textId="77777777" w:rsidR="00717754" w:rsidRPr="00717754" w:rsidRDefault="00061D0A" w:rsidP="00061D0A">
      <w:pPr>
        <w:pStyle w:val="GradeMdia1-nfase2"/>
        <w:ind w:left="360"/>
        <w:rPr>
          <w:b/>
        </w:rPr>
      </w:pPr>
      <w:r>
        <w:rPr>
          <w:b/>
        </w:rPr>
        <w:t xml:space="preserve">7. </w:t>
      </w:r>
      <w:r w:rsidR="00717754" w:rsidRPr="00717754">
        <w:rPr>
          <w:b/>
        </w:rPr>
        <w:t>Dê um exemplo, diferente do livro, de herança.</w:t>
      </w:r>
    </w:p>
    <w:p w14:paraId="704545EC" w14:textId="77777777" w:rsidR="00717754" w:rsidRPr="003E5ACA" w:rsidRDefault="008A4D37" w:rsidP="00717754">
      <w:pPr>
        <w:pStyle w:val="GradeMdia1-nfase2"/>
        <w:spacing w:before="0" w:after="0"/>
      </w:pPr>
      <w:r>
        <w:t xml:space="preserve">Resposta: </w:t>
      </w:r>
      <w:r w:rsidR="00717754" w:rsidRPr="003E5ACA">
        <w:t>Homem herda de humano e mulher herda de humano.</w:t>
      </w:r>
    </w:p>
    <w:p w14:paraId="2C986280" w14:textId="77777777" w:rsidR="00717754" w:rsidRDefault="00717754" w:rsidP="00717754"/>
    <w:p w14:paraId="6D079466" w14:textId="77777777" w:rsidR="00717754" w:rsidRPr="00717754" w:rsidRDefault="00061D0A" w:rsidP="00061D0A">
      <w:pPr>
        <w:pStyle w:val="GradeMdia1-nfase2"/>
        <w:ind w:left="360"/>
        <w:rPr>
          <w:b/>
        </w:rPr>
      </w:pPr>
      <w:r>
        <w:rPr>
          <w:b/>
        </w:rPr>
        <w:t xml:space="preserve">8. </w:t>
      </w:r>
      <w:r w:rsidR="00717754" w:rsidRPr="00717754">
        <w:rPr>
          <w:b/>
        </w:rPr>
        <w:t>Dê um exemplo, diferente do livro, de interface.</w:t>
      </w:r>
    </w:p>
    <w:p w14:paraId="56D50D55" w14:textId="77777777" w:rsidR="005F4740" w:rsidRPr="003E5ACA" w:rsidRDefault="008A4D37" w:rsidP="00717754">
      <w:pPr>
        <w:pStyle w:val="GradeMdia1-nfase2"/>
        <w:spacing w:before="0" w:after="0"/>
      </w:pPr>
      <w:r>
        <w:t xml:space="preserve">Resposta: </w:t>
      </w:r>
      <w:r w:rsidR="00717754" w:rsidRPr="003E5ACA">
        <w:t xml:space="preserve">Um </w:t>
      </w:r>
      <w:r w:rsidR="00CB351E">
        <w:t xml:space="preserve">outro </w:t>
      </w:r>
      <w:r w:rsidR="00717754" w:rsidRPr="003E5ACA">
        <w:t xml:space="preserve">exemplo </w:t>
      </w:r>
      <w:r w:rsidR="00CB351E">
        <w:t xml:space="preserve">de </w:t>
      </w:r>
      <w:r w:rsidR="00717754" w:rsidRPr="003E5ACA">
        <w:t xml:space="preserve">interface </w:t>
      </w:r>
      <w:r w:rsidR="00CB351E" w:rsidRPr="003E5ACA">
        <w:t xml:space="preserve">é a </w:t>
      </w:r>
      <w:proofErr w:type="spellStart"/>
      <w:r w:rsidR="00717754" w:rsidRPr="00717754">
        <w:rPr>
          <w:rFonts w:ascii="Courier New" w:hAnsi="Courier New" w:cs="Courier New"/>
        </w:rPr>
        <w:t>Serializable</w:t>
      </w:r>
      <w:proofErr w:type="spellEnd"/>
      <w:r w:rsidR="00717754" w:rsidRPr="003E5ACA">
        <w:t xml:space="preserve"> da própria API Java. O </w:t>
      </w:r>
      <w:proofErr w:type="spellStart"/>
      <w:r w:rsidR="00717754" w:rsidRPr="00717754">
        <w:rPr>
          <w:rFonts w:ascii="Courier New" w:hAnsi="Courier New" w:cs="Courier New"/>
        </w:rPr>
        <w:t>Serializable</w:t>
      </w:r>
      <w:proofErr w:type="spellEnd"/>
      <w:r w:rsidR="00717754" w:rsidRPr="003E5ACA">
        <w:t xml:space="preserve"> é um contrato que a classe que a </w:t>
      </w:r>
      <w:r w:rsidR="00717754" w:rsidRPr="006637A9">
        <w:rPr>
          <w:rPrChange w:id="123" w:author="Willian" w:date="2016-12-14T00:13:00Z">
            <w:rPr>
              <w:color w:val="FF0000"/>
            </w:rPr>
          </w:rPrChange>
        </w:rPr>
        <w:t>imple</w:t>
      </w:r>
      <w:r w:rsidR="00FF260E" w:rsidRPr="006637A9">
        <w:rPr>
          <w:rPrChange w:id="124" w:author="Willian" w:date="2016-12-14T00:13:00Z">
            <w:rPr>
              <w:color w:val="FF0000"/>
            </w:rPr>
          </w:rPrChange>
        </w:rPr>
        <w:t>me</w:t>
      </w:r>
      <w:r w:rsidR="00717754" w:rsidRPr="006637A9">
        <w:rPr>
          <w:rPrChange w:id="125" w:author="Willian" w:date="2016-12-14T00:13:00Z">
            <w:rPr>
              <w:color w:val="FF0000"/>
            </w:rPr>
          </w:rPrChange>
        </w:rPr>
        <w:t>nta</w:t>
      </w:r>
      <w:r w:rsidR="00717754" w:rsidRPr="003E5ACA">
        <w:t xml:space="preserve"> assina para que ela possa ser </w:t>
      </w:r>
      <w:proofErr w:type="spellStart"/>
      <w:r w:rsidR="00717754" w:rsidRPr="003E5ACA">
        <w:t>serializavél</w:t>
      </w:r>
      <w:proofErr w:type="spellEnd"/>
      <w:r w:rsidR="00717754" w:rsidRPr="003E5ACA">
        <w:t xml:space="preserve"> e </w:t>
      </w:r>
      <w:proofErr w:type="spellStart"/>
      <w:r w:rsidR="00717754" w:rsidRPr="003E5ACA">
        <w:t>de</w:t>
      </w:r>
      <w:r w:rsidR="00900A4A">
        <w:t>s</w:t>
      </w:r>
      <w:r w:rsidR="00717754" w:rsidRPr="003E5ACA">
        <w:t>erializável</w:t>
      </w:r>
      <w:proofErr w:type="spellEnd"/>
      <w:r w:rsidR="00717754" w:rsidRPr="003E5ACA">
        <w:t>, isto é, transformam as classes em um pedaço de código binário legível por outras aplicações.</w:t>
      </w:r>
    </w:p>
    <w:p w14:paraId="466D4E85" w14:textId="77777777" w:rsidR="005A6687" w:rsidRPr="003E5ACA" w:rsidRDefault="005A6687" w:rsidP="003E5ACA">
      <w:pPr>
        <w:pStyle w:val="Ttulo3"/>
      </w:pPr>
    </w:p>
    <w:p w14:paraId="6A6A1995" w14:textId="77777777" w:rsidR="009663EB" w:rsidRDefault="004644E8" w:rsidP="003E5ACA">
      <w:pPr>
        <w:pStyle w:val="Ttulo3"/>
      </w:pPr>
      <w:r w:rsidRPr="003E5ACA">
        <w:t>TDP</w:t>
      </w:r>
    </w:p>
    <w:p w14:paraId="03645E19" w14:textId="77777777" w:rsidR="009663EB" w:rsidRDefault="009663EB" w:rsidP="009663EB">
      <w:pPr>
        <w:autoSpaceDE w:val="0"/>
        <w:autoSpaceDN w:val="0"/>
        <w:adjustRightInd w:val="0"/>
        <w:spacing w:before="0" w:after="0"/>
        <w:rPr>
          <w:rFonts w:ascii="Tahoma" w:hAnsi="Tahoma" w:cs="Tahoma"/>
          <w:sz w:val="20"/>
          <w:szCs w:val="20"/>
        </w:rPr>
      </w:pPr>
      <w:r w:rsidRPr="001D3AF1">
        <w:rPr>
          <w:rFonts w:ascii="Tahoma" w:hAnsi="Tahoma" w:cs="Tahoma"/>
          <w:sz w:val="20"/>
          <w:szCs w:val="20"/>
        </w:rPr>
        <w:t>Ainda considerando a teoria relacionada à prática, é necessário que você seja um</w:t>
      </w:r>
      <w:r>
        <w:rPr>
          <w:rFonts w:ascii="Tahoma" w:hAnsi="Tahoma" w:cs="Tahoma"/>
          <w:sz w:val="20"/>
          <w:szCs w:val="20"/>
        </w:rPr>
        <w:t xml:space="preserve"> </w:t>
      </w:r>
      <w:r w:rsidRPr="001D3AF1">
        <w:rPr>
          <w:rFonts w:ascii="Tahoma" w:hAnsi="Tahoma" w:cs="Tahoma"/>
          <w:sz w:val="20"/>
          <w:szCs w:val="20"/>
        </w:rPr>
        <w:t>orientador do processo de desenvolvimento desta atividade, garantindo que o aluno</w:t>
      </w:r>
      <w:r>
        <w:rPr>
          <w:rFonts w:ascii="Tahoma" w:hAnsi="Tahoma" w:cs="Tahoma"/>
          <w:sz w:val="20"/>
          <w:szCs w:val="20"/>
        </w:rPr>
        <w:t xml:space="preserve"> </w:t>
      </w:r>
      <w:r w:rsidRPr="001D3AF1">
        <w:rPr>
          <w:rFonts w:ascii="Tahoma" w:hAnsi="Tahoma" w:cs="Tahoma"/>
          <w:sz w:val="20"/>
          <w:szCs w:val="20"/>
        </w:rPr>
        <w:t>tenha o conhecimento necessário para tornar-se um profissional qualificado para o</w:t>
      </w:r>
      <w:r>
        <w:rPr>
          <w:rFonts w:ascii="Tahoma" w:hAnsi="Tahoma" w:cs="Tahoma"/>
          <w:sz w:val="20"/>
          <w:szCs w:val="20"/>
        </w:rPr>
        <w:t xml:space="preserve"> </w:t>
      </w:r>
      <w:r w:rsidRPr="001D3AF1">
        <w:rPr>
          <w:rFonts w:ascii="Tahoma" w:hAnsi="Tahoma" w:cs="Tahoma"/>
          <w:sz w:val="20"/>
          <w:szCs w:val="20"/>
        </w:rPr>
        <w:t>mercado de trabalho.</w:t>
      </w:r>
    </w:p>
    <w:p w14:paraId="3C7A86F3" w14:textId="77777777" w:rsidR="004644E8" w:rsidRPr="003E5ACA" w:rsidRDefault="004644E8" w:rsidP="003E5ACA">
      <w:pPr>
        <w:pStyle w:val="Ttulo3"/>
      </w:pPr>
    </w:p>
    <w:p w14:paraId="4397F603" w14:textId="77777777" w:rsidR="00734AA8" w:rsidRPr="008F2AF5" w:rsidRDefault="00734AA8" w:rsidP="00734AA8">
      <w:pPr>
        <w:rPr>
          <w:b/>
        </w:rPr>
      </w:pPr>
      <w:r w:rsidRPr="008F2AF5">
        <w:rPr>
          <w:b/>
        </w:rPr>
        <w:t>Nelson já voltou da licença médica e você voltou para o cargo de programador.</w:t>
      </w:r>
    </w:p>
    <w:p w14:paraId="37C5B3D9" w14:textId="77777777" w:rsidR="00734AA8" w:rsidRPr="008F2AF5" w:rsidRDefault="00734AA8" w:rsidP="00734AA8">
      <w:pPr>
        <w:rPr>
          <w:b/>
        </w:rPr>
      </w:pPr>
      <w:r w:rsidRPr="008F2AF5">
        <w:rPr>
          <w:b/>
        </w:rPr>
        <w:t>Seu desempenho como gerente de projetos foi ótimo. E ao final do mês receberá uma bonificação no salário.</w:t>
      </w:r>
    </w:p>
    <w:p w14:paraId="36914EBE" w14:textId="77777777" w:rsidR="00734AA8" w:rsidRPr="00734AA8" w:rsidRDefault="00734AA8" w:rsidP="00734AA8">
      <w:pPr>
        <w:pStyle w:val="Ttulo4"/>
      </w:pPr>
      <w:r w:rsidRPr="00734AA8">
        <w:t>2.7.1 - Desenvolvimento</w:t>
      </w:r>
    </w:p>
    <w:p w14:paraId="7F86B0BA" w14:textId="77777777" w:rsidR="00734AA8" w:rsidRPr="008F2AF5" w:rsidRDefault="00734AA8" w:rsidP="00734AA8">
      <w:pPr>
        <w:rPr>
          <w:b/>
        </w:rPr>
      </w:pPr>
      <w:r w:rsidRPr="008F2AF5">
        <w:rPr>
          <w:b/>
        </w:rPr>
        <w:t xml:space="preserve">Você agora é oficialmente programador Java da empresa. Todos os outros programadores preferem usar linguagem procedural. Foi difícil convencê-los a usar Java. </w:t>
      </w:r>
    </w:p>
    <w:p w14:paraId="6D36CA60" w14:textId="77777777" w:rsidR="00734AA8" w:rsidRPr="008F2AF5" w:rsidRDefault="00734AA8" w:rsidP="00734AA8">
      <w:pPr>
        <w:rPr>
          <w:b/>
        </w:rPr>
      </w:pPr>
      <w:r w:rsidRPr="008F2AF5">
        <w:rPr>
          <w:b/>
        </w:rPr>
        <w:t xml:space="preserve">Neste projeto você vai ajudá-los a firmar a </w:t>
      </w:r>
      <w:r w:rsidR="007B1B96" w:rsidRPr="008F2AF5">
        <w:rPr>
          <w:b/>
        </w:rPr>
        <w:t>ideia</w:t>
      </w:r>
      <w:r w:rsidRPr="008F2AF5">
        <w:rPr>
          <w:b/>
        </w:rPr>
        <w:t xml:space="preserve"> de que a POO é melhor do que a programação procedural.</w:t>
      </w:r>
    </w:p>
    <w:p w14:paraId="69FEB9FC" w14:textId="77777777" w:rsidR="00734AA8" w:rsidRPr="008F2AF5" w:rsidRDefault="005346E0" w:rsidP="00734AA8">
      <w:pPr>
        <w:rPr>
          <w:b/>
        </w:rPr>
      </w:pPr>
      <w:r w:rsidRPr="005346E0">
        <w:rPr>
          <w:rFonts w:eastAsia="Times New Roman"/>
          <w:b/>
          <w:bCs/>
          <w:i/>
          <w:iCs/>
          <w:color w:val="4FA1DB"/>
          <w:szCs w:val="22"/>
        </w:rPr>
        <w:pict w14:anchorId="7122C39E">
          <v:rect id="_x0000_i1027" style="width:0;height:1.5pt" o:hralign="center" o:hrstd="t" o:hr="t" fillcolor="#aaa" stroked="f"/>
        </w:pict>
      </w:r>
    </w:p>
    <w:p w14:paraId="6C31F526" w14:textId="77777777" w:rsidR="00734AA8" w:rsidRPr="00734AA8" w:rsidRDefault="00734AA8" w:rsidP="00734AA8">
      <w:pPr>
        <w:pStyle w:val="Ttulo4"/>
        <w:ind w:left="567"/>
      </w:pPr>
      <w:r w:rsidRPr="00734AA8">
        <w:t>Tarefa</w:t>
      </w:r>
    </w:p>
    <w:p w14:paraId="5396B5A1" w14:textId="77777777" w:rsidR="00734AA8" w:rsidRPr="008F2AF5" w:rsidRDefault="00734AA8" w:rsidP="00734AA8">
      <w:pPr>
        <w:ind w:left="567" w:right="560"/>
        <w:rPr>
          <w:b/>
        </w:rPr>
      </w:pPr>
      <w:r w:rsidRPr="008F2AF5">
        <w:rPr>
          <w:b/>
        </w:rPr>
        <w:t>Identifique e implemente heranças e interfaces no código, se necessário</w:t>
      </w:r>
    </w:p>
    <w:p w14:paraId="57C2C105" w14:textId="77777777" w:rsidR="009F37D1" w:rsidRDefault="009F37D1" w:rsidP="008F2AF5">
      <w:pPr>
        <w:pStyle w:val="Ttulo3"/>
      </w:pPr>
      <w:r>
        <w:t>SUGESTÃO:</w:t>
      </w:r>
    </w:p>
    <w:p w14:paraId="6573CD5B" w14:textId="77777777" w:rsidR="0009337F" w:rsidRPr="0009337F" w:rsidRDefault="00EC62A1" w:rsidP="005A6687">
      <w:r w:rsidRPr="00EC62A1">
        <w:t>Para a implementação das heranças e</w:t>
      </w:r>
      <w:r w:rsidR="0009337F">
        <w:t xml:space="preserve"> interfaces observe que </w:t>
      </w:r>
      <w:r w:rsidR="0009337F" w:rsidRPr="0009337F">
        <w:rPr>
          <w:b/>
        </w:rPr>
        <w:t xml:space="preserve">Membro do elenco </w:t>
      </w:r>
      <w:r w:rsidR="0009337F">
        <w:t xml:space="preserve">É UM </w:t>
      </w:r>
      <w:r w:rsidR="0009337F" w:rsidRPr="0009337F">
        <w:rPr>
          <w:b/>
        </w:rPr>
        <w:t>Ator</w:t>
      </w:r>
      <w:r w:rsidR="0009337F">
        <w:rPr>
          <w:b/>
        </w:rPr>
        <w:t xml:space="preserve"> </w:t>
      </w:r>
      <w:r w:rsidR="0009337F">
        <w:t xml:space="preserve">e um </w:t>
      </w:r>
      <w:r w:rsidR="0009337F" w:rsidRPr="0009337F">
        <w:rPr>
          <w:b/>
        </w:rPr>
        <w:t>Ator</w:t>
      </w:r>
      <w:r w:rsidR="0009337F">
        <w:t xml:space="preserve"> É UM </w:t>
      </w:r>
      <w:r w:rsidR="0009337F" w:rsidRPr="0009337F">
        <w:rPr>
          <w:b/>
        </w:rPr>
        <w:t>Membro da equipe</w:t>
      </w:r>
      <w:r w:rsidR="0009337F">
        <w:rPr>
          <w:b/>
        </w:rPr>
        <w:t xml:space="preserve">. </w:t>
      </w:r>
      <w:r w:rsidR="0009337F">
        <w:t xml:space="preserve"> Então faz sentido fazermos esta extensão. </w:t>
      </w:r>
    </w:p>
    <w:p w14:paraId="269A1585" w14:textId="77777777" w:rsidR="00EC62A1" w:rsidRDefault="0009337F" w:rsidP="005A6687">
      <w:pPr>
        <w:rPr>
          <w:rFonts w:cs="Courier New"/>
        </w:rPr>
      </w:pPr>
      <w:r>
        <w:t xml:space="preserve">Observe também </w:t>
      </w:r>
      <w:r w:rsidR="00EC62A1" w:rsidRPr="00EC62A1">
        <w:t>a alta frequência do atributo</w:t>
      </w:r>
      <w:r w:rsidR="00EC62A1">
        <w:rPr>
          <w:rFonts w:ascii="Calibri Light" w:hAnsi="Calibri Light"/>
        </w:rPr>
        <w:t xml:space="preserve"> </w:t>
      </w:r>
      <w:proofErr w:type="spellStart"/>
      <w:r w:rsidR="00EC62A1" w:rsidRPr="00EC62A1">
        <w:rPr>
          <w:rFonts w:ascii="Courier New" w:hAnsi="Courier New" w:cs="Courier New"/>
        </w:rPr>
        <w:t>name</w:t>
      </w:r>
      <w:proofErr w:type="spellEnd"/>
      <w:r w:rsidR="00EC62A1">
        <w:rPr>
          <w:rFonts w:ascii="Courier New" w:hAnsi="Courier New" w:cs="Courier New"/>
        </w:rPr>
        <w:t xml:space="preserve"> </w:t>
      </w:r>
      <w:r w:rsidR="00EC62A1">
        <w:rPr>
          <w:rFonts w:cs="Courier New"/>
        </w:rPr>
        <w:t xml:space="preserve">e este será generalizado em uma classe mãe. Analisando o sentido semântico de todas as classes que possuem este atributo, não conseguimos encontrar um nome faria sentido semanticamente para todas as classes que estenderiam esta classe mãe, então o nome será </w:t>
      </w:r>
      <w:proofErr w:type="spellStart"/>
      <w:r w:rsidR="00EC62A1" w:rsidRPr="00EC62A1">
        <w:rPr>
          <w:rFonts w:ascii="Courier New" w:hAnsi="Courier New" w:cs="Courier New"/>
        </w:rPr>
        <w:t>GenericModel</w:t>
      </w:r>
      <w:proofErr w:type="spellEnd"/>
      <w:r w:rsidR="00EC62A1">
        <w:rPr>
          <w:rFonts w:cs="Courier New"/>
        </w:rPr>
        <w:t>.</w:t>
      </w:r>
    </w:p>
    <w:p w14:paraId="003853A8" w14:textId="77777777" w:rsidR="00EC62A1" w:rsidRDefault="00EC62A1" w:rsidP="005A6687">
      <w:pPr>
        <w:rPr>
          <w:rFonts w:ascii="Courier New" w:hAnsi="Courier New" w:cs="Courier New"/>
        </w:rPr>
      </w:pPr>
      <w:r>
        <w:rPr>
          <w:rFonts w:cs="Courier New"/>
        </w:rPr>
        <w:t xml:space="preserve">Outra observação importante, é que na hora de implementarmos as Views e </w:t>
      </w:r>
      <w:proofErr w:type="spellStart"/>
      <w:r>
        <w:rPr>
          <w:rFonts w:cs="Courier New"/>
        </w:rPr>
        <w:t>Controllers</w:t>
      </w:r>
      <w:proofErr w:type="spellEnd"/>
      <w:r>
        <w:rPr>
          <w:rFonts w:cs="Courier New"/>
        </w:rPr>
        <w:t xml:space="preserve"> devemos levar em consideração os models que irão popular as tabelas. Definindo uma interface, conseguimos generalizar estes models de forma que as </w:t>
      </w:r>
      <w:proofErr w:type="spellStart"/>
      <w:r w:rsidRPr="00EC62A1">
        <w:rPr>
          <w:rFonts w:ascii="Courier New" w:hAnsi="Courier New" w:cs="Courier New"/>
        </w:rPr>
        <w:t>AbstractTableModels</w:t>
      </w:r>
      <w:proofErr w:type="spellEnd"/>
      <w:r>
        <w:rPr>
          <w:rFonts w:cs="Courier New"/>
        </w:rPr>
        <w:t xml:space="preserve"> consigam definir qual será o conteúdo da primeira e segunda coluna das respectivas tabelas. Vamos primeiro implementar a </w:t>
      </w:r>
      <w:r w:rsidR="0009337F">
        <w:rPr>
          <w:rFonts w:cs="Courier New"/>
        </w:rPr>
        <w:t>estrutura de Atores, Elenco e Equipe</w:t>
      </w:r>
      <w:r>
        <w:rPr>
          <w:rFonts w:ascii="Courier New" w:hAnsi="Courier New" w:cs="Courier New"/>
        </w:rPr>
        <w:t>.</w:t>
      </w:r>
    </w:p>
    <w:p w14:paraId="0BEDFA53" w14:textId="77777777" w:rsidR="00EC62A1" w:rsidRDefault="00EC62A1" w:rsidP="005A6687">
      <w:pPr>
        <w:rPr>
          <w:rFonts w:ascii="Courier New" w:hAnsi="Courier New" w:cs="Courier New"/>
        </w:rPr>
      </w:pPr>
    </w:p>
    <w:p w14:paraId="43A8EEA9" w14:textId="77777777" w:rsidR="0009337F" w:rsidRPr="0009337F" w:rsidRDefault="0009337F" w:rsidP="00FF53ED">
      <w:pPr>
        <w:pStyle w:val="GradeMdia1-nfase2"/>
        <w:numPr>
          <w:ilvl w:val="0"/>
          <w:numId w:val="11"/>
        </w:numPr>
        <w:rPr>
          <w:b/>
        </w:rPr>
      </w:pPr>
      <w:r>
        <w:lastRenderedPageBreak/>
        <w:t xml:space="preserve">Na classe </w:t>
      </w:r>
      <w:proofErr w:type="spellStart"/>
      <w:r w:rsidRPr="0009337F">
        <w:rPr>
          <w:rFonts w:ascii="Courier New" w:hAnsi="Courier New" w:cs="Courier New"/>
        </w:rPr>
        <w:t>Actor</w:t>
      </w:r>
      <w:proofErr w:type="spellEnd"/>
      <w:r>
        <w:t xml:space="preserve">, estenda de </w:t>
      </w:r>
      <w:proofErr w:type="spellStart"/>
      <w:r w:rsidRPr="0009337F">
        <w:rPr>
          <w:rFonts w:ascii="Courier New" w:hAnsi="Courier New" w:cs="Courier New"/>
        </w:rPr>
        <w:t>TeamMember</w:t>
      </w:r>
      <w:proofErr w:type="spellEnd"/>
      <w:r>
        <w:t>.</w:t>
      </w:r>
    </w:p>
    <w:p w14:paraId="42D8AD90" w14:textId="77777777" w:rsidR="0009337F" w:rsidRPr="0009337F" w:rsidRDefault="0009337F" w:rsidP="00FF53ED">
      <w:pPr>
        <w:pStyle w:val="GradeMdia1-nfase2"/>
        <w:numPr>
          <w:ilvl w:val="0"/>
          <w:numId w:val="11"/>
        </w:numPr>
        <w:rPr>
          <w:b/>
        </w:rPr>
      </w:pPr>
      <w:r>
        <w:t xml:space="preserve">Agora na classe </w:t>
      </w:r>
      <w:proofErr w:type="spellStart"/>
      <w:r w:rsidRPr="0009337F">
        <w:rPr>
          <w:rFonts w:ascii="Courier New" w:hAnsi="Courier New" w:cs="Courier New"/>
        </w:rPr>
        <w:t>CastMember</w:t>
      </w:r>
      <w:proofErr w:type="spellEnd"/>
      <w:r>
        <w:t xml:space="preserve">, estenda de </w:t>
      </w:r>
      <w:proofErr w:type="spellStart"/>
      <w:r w:rsidRPr="0009337F">
        <w:rPr>
          <w:rFonts w:ascii="Courier New" w:hAnsi="Courier New" w:cs="Courier New"/>
        </w:rPr>
        <w:t>Actor</w:t>
      </w:r>
      <w:proofErr w:type="spellEnd"/>
      <w:r>
        <w:t>.</w:t>
      </w:r>
    </w:p>
    <w:p w14:paraId="0D87589D" w14:textId="77777777" w:rsidR="00F802D7" w:rsidRPr="00F802D7" w:rsidRDefault="0009337F" w:rsidP="00FF53ED">
      <w:pPr>
        <w:pStyle w:val="GradeMdia1-nfase2"/>
        <w:numPr>
          <w:ilvl w:val="0"/>
          <w:numId w:val="11"/>
        </w:numPr>
        <w:rPr>
          <w:b/>
        </w:rPr>
      </w:pPr>
      <w:r>
        <w:t xml:space="preserve">Remova os atributos replicados (incluindo seus </w:t>
      </w:r>
      <w:proofErr w:type="spellStart"/>
      <w:r>
        <w:t>getters</w:t>
      </w:r>
      <w:proofErr w:type="spellEnd"/>
      <w:r>
        <w:t xml:space="preserve"> e </w:t>
      </w:r>
      <w:proofErr w:type="spellStart"/>
      <w:r>
        <w:t>setters</w:t>
      </w:r>
      <w:proofErr w:type="spellEnd"/>
      <w:r>
        <w:t xml:space="preserve">) nas classes filhas e netas de </w:t>
      </w:r>
      <w:proofErr w:type="spellStart"/>
      <w:r w:rsidRPr="0009337F">
        <w:rPr>
          <w:rFonts w:ascii="Courier New" w:hAnsi="Courier New" w:cs="Courier New"/>
        </w:rPr>
        <w:t>TeamMember</w:t>
      </w:r>
      <w:proofErr w:type="spellEnd"/>
      <w:r>
        <w:t xml:space="preserve"> (</w:t>
      </w:r>
      <w:proofErr w:type="spellStart"/>
      <w:r w:rsidRPr="0009337F">
        <w:rPr>
          <w:rFonts w:ascii="Courier New" w:hAnsi="Courier New" w:cs="Courier New"/>
        </w:rPr>
        <w:t>name</w:t>
      </w:r>
      <w:proofErr w:type="spellEnd"/>
      <w:r>
        <w:t xml:space="preserve"> e </w:t>
      </w:r>
      <w:r w:rsidRPr="0009337F">
        <w:rPr>
          <w:rFonts w:ascii="Courier New" w:hAnsi="Courier New" w:cs="Courier New"/>
        </w:rPr>
        <w:t>position</w:t>
      </w:r>
      <w:r>
        <w:t xml:space="preserve">, por exemplo). </w:t>
      </w:r>
    </w:p>
    <w:p w14:paraId="1C5F36B6" w14:textId="77777777" w:rsidR="00F802D7" w:rsidRPr="00F802D7" w:rsidRDefault="00F802D7" w:rsidP="00244A83">
      <w:pPr>
        <w:pStyle w:val="GradeMdia1-nfase2"/>
        <w:numPr>
          <w:ilvl w:val="0"/>
          <w:numId w:val="11"/>
        </w:numPr>
        <w:rPr>
          <w:b/>
        </w:rPr>
      </w:pPr>
      <w:r>
        <w:t>A diferença de um ator e um membro da equipe é que o cargo do ator (</w:t>
      </w:r>
      <w:r w:rsidRPr="00123907">
        <w:rPr>
          <w:rFonts w:ascii="Courier New" w:hAnsi="Courier New" w:cs="Courier New"/>
        </w:rPr>
        <w:t>position</w:t>
      </w:r>
      <w:r>
        <w:t xml:space="preserve">) sempre será Ator e que ele pode ser um membro do elenco. Implemente esta restrição na classe </w:t>
      </w:r>
      <w:proofErr w:type="spellStart"/>
      <w:r w:rsidRPr="00123907">
        <w:rPr>
          <w:rFonts w:ascii="Courier New" w:hAnsi="Courier New" w:cs="Courier New"/>
        </w:rPr>
        <w:t>Actor</w:t>
      </w:r>
      <w:proofErr w:type="spellEnd"/>
      <w:r>
        <w:t>:</w:t>
      </w:r>
    </w:p>
    <w:p w14:paraId="0BC29606" w14:textId="77777777" w:rsidR="00F802D7" w:rsidRDefault="00F802D7" w:rsidP="00F802D7">
      <w:pPr>
        <w:rPr>
          <w:b/>
        </w:rPr>
      </w:pPr>
    </w:p>
    <w:p w14:paraId="4302169B"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class</w:t>
      </w:r>
      <w:r w:rsidRPr="00B50A92">
        <w:rPr>
          <w:rFonts w:ascii="Consolas" w:hAnsi="Consolas"/>
          <w:color w:val="333333"/>
          <w:sz w:val="18"/>
          <w:szCs w:val="18"/>
          <w:lang w:val="en-US"/>
        </w:rPr>
        <w:t xml:space="preserve"> </w:t>
      </w:r>
      <w:r w:rsidRPr="00B50A92">
        <w:rPr>
          <w:rStyle w:val="nc"/>
          <w:rFonts w:ascii="Consolas" w:hAnsi="Consolas"/>
          <w:b/>
          <w:bCs/>
          <w:color w:val="445588"/>
          <w:sz w:val="18"/>
          <w:szCs w:val="18"/>
          <w:lang w:val="en-US"/>
        </w:rPr>
        <w:t>Actor</w:t>
      </w:r>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extends</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TeamMember</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22A1B84"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26" w:name="Actor.java-13"/>
      <w:bookmarkEnd w:id="126"/>
    </w:p>
    <w:p w14:paraId="646E5D4F"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27" w:name="Actor.java-14"/>
      <w:bookmarkEnd w:id="127"/>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f"/>
          <w:rFonts w:ascii="Consolas" w:hAnsi="Consolas"/>
          <w:b/>
          <w:bCs/>
          <w:color w:val="990000"/>
          <w:sz w:val="18"/>
          <w:szCs w:val="18"/>
          <w:lang w:val="en-US"/>
        </w:rPr>
        <w:t>Actor</w:t>
      </w:r>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78FE8F0A"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28" w:name="Actor.java-15"/>
      <w:bookmarkEnd w:id="128"/>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super</w:t>
      </w:r>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58C26FB0"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29" w:name="Actor.java-16"/>
      <w:bookmarkEnd w:id="129"/>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name</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364392EC"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0" w:name="Actor.java-17"/>
      <w:bookmarkEnd w:id="130"/>
      <w:r w:rsidRPr="00B50A92">
        <w:rPr>
          <w:rFonts w:ascii="Consolas" w:hAnsi="Consolas"/>
          <w:color w:val="333333"/>
          <w:sz w:val="18"/>
          <w:szCs w:val="18"/>
          <w:lang w:val="en-US"/>
        </w:rPr>
        <w:t xml:space="preserve">        </w:t>
      </w:r>
      <w:proofErr w:type="spellStart"/>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position</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Position</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Actor</w:t>
      </w:r>
      <w:proofErr w:type="spellEnd"/>
      <w:r w:rsidRPr="00B50A92">
        <w:rPr>
          <w:rStyle w:val="o"/>
          <w:rFonts w:ascii="Consolas" w:hAnsi="Consolas"/>
          <w:b/>
          <w:bCs/>
          <w:color w:val="333333"/>
          <w:sz w:val="18"/>
          <w:szCs w:val="18"/>
          <w:lang w:val="en-US"/>
        </w:rPr>
        <w:t>;</w:t>
      </w:r>
    </w:p>
    <w:p w14:paraId="5968355C" w14:textId="77777777" w:rsidR="00F802D7" w:rsidRDefault="00F802D7" w:rsidP="00F802D7">
      <w:pPr>
        <w:pStyle w:val="Pr-formataoHTML"/>
        <w:shd w:val="clear" w:color="auto" w:fill="FFFFFF"/>
        <w:ind w:left="708"/>
        <w:rPr>
          <w:rFonts w:ascii="Consolas" w:hAnsi="Consolas"/>
          <w:color w:val="333333"/>
          <w:sz w:val="18"/>
          <w:szCs w:val="18"/>
        </w:rPr>
      </w:pPr>
      <w:bookmarkStart w:id="131" w:name="Actor.java-18"/>
      <w:bookmarkEnd w:id="131"/>
      <w:r w:rsidRPr="00B50A92">
        <w:rPr>
          <w:rFonts w:ascii="Consolas" w:hAnsi="Consolas"/>
          <w:color w:val="333333"/>
          <w:sz w:val="18"/>
          <w:szCs w:val="18"/>
          <w:lang w:val="en-US"/>
        </w:rPr>
        <w:t xml:space="preserve">    </w:t>
      </w:r>
      <w:r>
        <w:rPr>
          <w:rStyle w:val="o"/>
          <w:rFonts w:ascii="Consolas" w:hAnsi="Consolas"/>
          <w:b/>
          <w:bCs/>
          <w:color w:val="333333"/>
          <w:sz w:val="18"/>
          <w:szCs w:val="18"/>
        </w:rPr>
        <w:t>}</w:t>
      </w:r>
    </w:p>
    <w:p w14:paraId="0DD3EB28" w14:textId="77777777" w:rsidR="00F802D7" w:rsidRDefault="00F802D7" w:rsidP="00F802D7">
      <w:pPr>
        <w:pStyle w:val="Pr-formataoHTML"/>
        <w:shd w:val="clear" w:color="auto" w:fill="FFFFFF"/>
        <w:ind w:left="708"/>
        <w:rPr>
          <w:rFonts w:ascii="Consolas" w:hAnsi="Consolas"/>
          <w:color w:val="333333"/>
          <w:sz w:val="18"/>
          <w:szCs w:val="18"/>
        </w:rPr>
      </w:pPr>
      <w:bookmarkStart w:id="132" w:name="Actor.java-19"/>
      <w:bookmarkEnd w:id="132"/>
    </w:p>
    <w:p w14:paraId="15F1241E" w14:textId="77777777" w:rsidR="00EA39BD" w:rsidRDefault="00EA39BD" w:rsidP="00F802D7">
      <w:pPr>
        <w:pStyle w:val="Pr-formataoHTML"/>
        <w:shd w:val="clear" w:color="auto" w:fill="FFFFFF"/>
        <w:ind w:left="708"/>
        <w:rPr>
          <w:rFonts w:ascii="Consolas" w:hAnsi="Consolas"/>
          <w:color w:val="333333"/>
          <w:sz w:val="18"/>
          <w:szCs w:val="18"/>
        </w:rPr>
      </w:pPr>
      <w:r>
        <w:rPr>
          <w:rFonts w:ascii="Consolas" w:hAnsi="Consolas"/>
          <w:color w:val="333333"/>
          <w:sz w:val="18"/>
          <w:szCs w:val="18"/>
        </w:rPr>
        <w:t xml:space="preserve">    </w:t>
      </w:r>
      <w:r>
        <w:rPr>
          <w:rStyle w:val="cm"/>
          <w:rFonts w:ascii="Consolas" w:hAnsi="Consolas"/>
          <w:i/>
          <w:iCs/>
          <w:color w:val="999988"/>
          <w:sz w:val="18"/>
          <w:szCs w:val="18"/>
        </w:rPr>
        <w:t>// Bloqueia o uso do setPosition()</w:t>
      </w:r>
    </w:p>
    <w:p w14:paraId="5F034A6B"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3" w:name="Actor.java-20"/>
      <w:bookmarkEnd w:id="133"/>
      <w:r>
        <w:rPr>
          <w:rFonts w:ascii="Consolas" w:hAnsi="Consolas"/>
          <w:color w:val="333333"/>
          <w:sz w:val="18"/>
          <w:szCs w:val="18"/>
        </w:rPr>
        <w:t xml:space="preserve">    </w:t>
      </w:r>
      <w:r w:rsidRPr="00B50A92">
        <w:rPr>
          <w:rStyle w:val="nd"/>
          <w:rFonts w:ascii="Consolas" w:hAnsi="Consolas"/>
          <w:color w:val="333333"/>
          <w:sz w:val="18"/>
          <w:szCs w:val="18"/>
          <w:lang w:val="en-US"/>
        </w:rPr>
        <w:t>@Override</w:t>
      </w:r>
    </w:p>
    <w:p w14:paraId="1C4ADB91"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4" w:name="Actor.java-21"/>
      <w:bookmarkEnd w:id="134"/>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t"/>
          <w:rFonts w:ascii="Consolas" w:hAnsi="Consolas"/>
          <w:b/>
          <w:bCs/>
          <w:color w:val="445588"/>
          <w:sz w:val="18"/>
          <w:szCs w:val="18"/>
          <w:lang w:val="en-US"/>
        </w:rPr>
        <w:t>void</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setPosition</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Position</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position</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7ED60457"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5" w:name="Actor.java-22"/>
      <w:bookmarkEnd w:id="135"/>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throw</w:t>
      </w:r>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new</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UnsupportedOperationException</w:t>
      </w:r>
      <w:proofErr w:type="spellEnd"/>
      <w:r w:rsidRPr="00B50A92">
        <w:rPr>
          <w:rStyle w:val="o"/>
          <w:rFonts w:ascii="Consolas" w:hAnsi="Consolas"/>
          <w:b/>
          <w:bCs/>
          <w:color w:val="333333"/>
          <w:sz w:val="18"/>
          <w:szCs w:val="18"/>
          <w:lang w:val="en-US"/>
        </w:rPr>
        <w:t xml:space="preserve">(); </w:t>
      </w:r>
    </w:p>
    <w:p w14:paraId="7371866C"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6" w:name="Actor.java-23"/>
      <w:bookmarkEnd w:id="136"/>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53ED126"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7" w:name="Actor.java-24"/>
      <w:bookmarkEnd w:id="137"/>
      <w:r w:rsidRPr="00B50A92">
        <w:rPr>
          <w:rFonts w:ascii="Consolas" w:hAnsi="Consolas"/>
          <w:color w:val="333333"/>
          <w:sz w:val="18"/>
          <w:szCs w:val="18"/>
          <w:lang w:val="en-US"/>
        </w:rPr>
        <w:t xml:space="preserve">    </w:t>
      </w:r>
    </w:p>
    <w:p w14:paraId="35EA78A5"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8" w:name="Actor.java-25"/>
      <w:bookmarkEnd w:id="138"/>
      <w:r w:rsidRPr="00B50A92">
        <w:rPr>
          <w:rFonts w:ascii="Consolas" w:hAnsi="Consolas"/>
          <w:color w:val="333333"/>
          <w:sz w:val="18"/>
          <w:szCs w:val="18"/>
          <w:lang w:val="en-US"/>
        </w:rPr>
        <w:t xml:space="preserve">    </w:t>
      </w:r>
      <w:r w:rsidRPr="00B50A92">
        <w:rPr>
          <w:rStyle w:val="nd"/>
          <w:rFonts w:ascii="Consolas" w:hAnsi="Consolas"/>
          <w:color w:val="333333"/>
          <w:sz w:val="18"/>
          <w:szCs w:val="18"/>
          <w:lang w:val="en-US"/>
        </w:rPr>
        <w:t>@Override</w:t>
      </w:r>
    </w:p>
    <w:p w14:paraId="7F23239C" w14:textId="77777777" w:rsidR="00F802D7" w:rsidRPr="00B50A92" w:rsidRDefault="00F802D7" w:rsidP="00F802D7">
      <w:pPr>
        <w:pStyle w:val="Pr-formataoHTML"/>
        <w:shd w:val="clear" w:color="auto" w:fill="FFFFFF"/>
        <w:ind w:left="708"/>
        <w:rPr>
          <w:rFonts w:ascii="Consolas" w:hAnsi="Consolas"/>
          <w:color w:val="333333"/>
          <w:sz w:val="18"/>
          <w:szCs w:val="18"/>
          <w:lang w:val="en-US"/>
        </w:rPr>
      </w:pPr>
      <w:bookmarkStart w:id="139" w:name="Actor.java-26"/>
      <w:bookmarkEnd w:id="139"/>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toString</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021A176E" w14:textId="77777777" w:rsidR="00F802D7" w:rsidRDefault="00F802D7" w:rsidP="00F802D7">
      <w:pPr>
        <w:pStyle w:val="Pr-formataoHTML"/>
        <w:shd w:val="clear" w:color="auto" w:fill="FFFFFF"/>
        <w:ind w:left="708"/>
        <w:rPr>
          <w:rFonts w:ascii="Consolas" w:hAnsi="Consolas"/>
          <w:color w:val="333333"/>
          <w:sz w:val="18"/>
          <w:szCs w:val="18"/>
        </w:rPr>
      </w:pPr>
      <w:bookmarkStart w:id="140" w:name="Actor.java-27"/>
      <w:bookmarkEnd w:id="140"/>
      <w:r w:rsidRPr="00B50A92">
        <w:rPr>
          <w:rFonts w:ascii="Consolas" w:hAnsi="Consolas"/>
          <w:color w:val="333333"/>
          <w:sz w:val="18"/>
          <w:szCs w:val="18"/>
          <w:lang w:val="en-US"/>
        </w:rPr>
        <w:t xml:space="preserve">        </w:t>
      </w:r>
      <w:r>
        <w:rPr>
          <w:rStyle w:val="k"/>
          <w:rFonts w:ascii="Consolas" w:hAnsi="Consolas"/>
          <w:b/>
          <w:bCs/>
          <w:color w:val="333333"/>
          <w:sz w:val="18"/>
          <w:szCs w:val="18"/>
        </w:rPr>
        <w:t>return</w:t>
      </w:r>
      <w:r>
        <w:rPr>
          <w:rFonts w:ascii="Consolas" w:hAnsi="Consolas"/>
          <w:color w:val="333333"/>
          <w:sz w:val="18"/>
          <w:szCs w:val="18"/>
        </w:rPr>
        <w:t xml:space="preserve"> </w:t>
      </w:r>
      <w:r>
        <w:rPr>
          <w:rStyle w:val="s"/>
          <w:rFonts w:ascii="Consolas" w:hAnsi="Consolas"/>
          <w:color w:val="BB8844"/>
          <w:sz w:val="18"/>
          <w:szCs w:val="18"/>
        </w:rPr>
        <w:t>"Ator: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name</w:t>
      </w:r>
      <w:r>
        <w:rPr>
          <w:rStyle w:val="o"/>
          <w:rFonts w:ascii="Consolas" w:hAnsi="Consolas"/>
          <w:b/>
          <w:bCs/>
          <w:color w:val="333333"/>
          <w:sz w:val="18"/>
          <w:szCs w:val="18"/>
        </w:rPr>
        <w:t>;</w:t>
      </w:r>
    </w:p>
    <w:p w14:paraId="3E017EE6" w14:textId="77777777" w:rsidR="00F802D7" w:rsidRDefault="00F802D7" w:rsidP="00244A83">
      <w:pPr>
        <w:pStyle w:val="Pr-formataoHTML"/>
        <w:shd w:val="clear" w:color="auto" w:fill="FFFFFF"/>
        <w:ind w:left="708"/>
        <w:rPr>
          <w:rFonts w:ascii="Consolas" w:hAnsi="Consolas"/>
          <w:color w:val="333333"/>
          <w:sz w:val="18"/>
          <w:szCs w:val="18"/>
        </w:rPr>
      </w:pPr>
      <w:bookmarkStart w:id="141" w:name="Actor.java-28"/>
      <w:bookmarkEnd w:id="141"/>
      <w:r>
        <w:rPr>
          <w:rFonts w:ascii="Consolas" w:hAnsi="Consolas"/>
          <w:color w:val="333333"/>
          <w:sz w:val="18"/>
          <w:szCs w:val="18"/>
        </w:rPr>
        <w:t xml:space="preserve">    </w:t>
      </w:r>
      <w:r>
        <w:rPr>
          <w:rStyle w:val="o"/>
          <w:rFonts w:ascii="Consolas" w:hAnsi="Consolas"/>
          <w:b/>
          <w:bCs/>
          <w:color w:val="333333"/>
          <w:sz w:val="18"/>
          <w:szCs w:val="18"/>
        </w:rPr>
        <w:t>}</w:t>
      </w:r>
      <w:bookmarkStart w:id="142" w:name="Actor.java-29"/>
      <w:bookmarkStart w:id="143" w:name="Actor.java-30"/>
      <w:bookmarkStart w:id="144" w:name="Actor.java-31"/>
      <w:bookmarkEnd w:id="142"/>
      <w:bookmarkEnd w:id="143"/>
      <w:bookmarkEnd w:id="144"/>
    </w:p>
    <w:p w14:paraId="5A6E1047" w14:textId="77777777" w:rsidR="00F802D7" w:rsidRDefault="00F802D7" w:rsidP="00F802D7">
      <w:pPr>
        <w:pStyle w:val="Pr-formataoHTML"/>
        <w:shd w:val="clear" w:color="auto" w:fill="FFFFFF"/>
        <w:ind w:left="708"/>
        <w:rPr>
          <w:rFonts w:ascii="Consolas" w:hAnsi="Consolas"/>
          <w:color w:val="333333"/>
          <w:sz w:val="18"/>
          <w:szCs w:val="18"/>
        </w:rPr>
      </w:pPr>
      <w:bookmarkStart w:id="145" w:name="Actor.java-32"/>
      <w:bookmarkEnd w:id="145"/>
      <w:r>
        <w:rPr>
          <w:rStyle w:val="o"/>
          <w:rFonts w:ascii="Consolas" w:hAnsi="Consolas"/>
          <w:b/>
          <w:bCs/>
          <w:color w:val="333333"/>
          <w:sz w:val="18"/>
          <w:szCs w:val="18"/>
        </w:rPr>
        <w:t>}</w:t>
      </w:r>
    </w:p>
    <w:p w14:paraId="4B7352A7" w14:textId="77777777" w:rsidR="00F802D7" w:rsidRPr="00F802D7" w:rsidRDefault="00F802D7" w:rsidP="00244A83">
      <w:pPr>
        <w:rPr>
          <w:b/>
        </w:rPr>
      </w:pPr>
    </w:p>
    <w:p w14:paraId="2236A8DC" w14:textId="77777777" w:rsidR="0009337F" w:rsidRPr="0009337F" w:rsidRDefault="0009337F" w:rsidP="00244A83">
      <w:pPr>
        <w:pStyle w:val="GradeMdia1-nfase2"/>
        <w:numPr>
          <w:ilvl w:val="0"/>
          <w:numId w:val="11"/>
        </w:numPr>
      </w:pPr>
      <w:r>
        <w:t xml:space="preserve">Em segundo, implemente a estrutura de </w:t>
      </w:r>
      <w:proofErr w:type="spellStart"/>
      <w:r w:rsidRPr="00123907">
        <w:rPr>
          <w:rFonts w:ascii="Courier New" w:hAnsi="Courier New" w:cs="Courier New"/>
        </w:rPr>
        <w:t>GenericModel</w:t>
      </w:r>
      <w:proofErr w:type="spellEnd"/>
      <w:r>
        <w:t xml:space="preserve"> (por enquanto ela apenas evita que todos os models precisem implementar o atributo </w:t>
      </w:r>
      <w:proofErr w:type="spellStart"/>
      <w:r w:rsidRPr="00123907">
        <w:rPr>
          <w:rFonts w:ascii="Courier New" w:hAnsi="Courier New" w:cs="Courier New"/>
        </w:rPr>
        <w:t>name</w:t>
      </w:r>
      <w:proofErr w:type="spellEnd"/>
      <w:r>
        <w:t>, mas logo ela fará mais sentido).</w:t>
      </w:r>
    </w:p>
    <w:p w14:paraId="25F8D1BF" w14:textId="77777777" w:rsidR="00EC62A1" w:rsidRPr="00EC62A1" w:rsidRDefault="00EC62A1" w:rsidP="00244A83">
      <w:pPr>
        <w:pStyle w:val="GradeMdia1-nfase2"/>
        <w:numPr>
          <w:ilvl w:val="0"/>
          <w:numId w:val="11"/>
        </w:numPr>
        <w:rPr>
          <w:b/>
        </w:rPr>
      </w:pPr>
      <w:r>
        <w:t xml:space="preserve">Crie a classe </w:t>
      </w:r>
      <w:proofErr w:type="spellStart"/>
      <w:r w:rsidRPr="00EC62A1">
        <w:rPr>
          <w:rFonts w:ascii="Courier New" w:hAnsi="Courier New" w:cs="Courier New"/>
        </w:rPr>
        <w:t>GenericModel</w:t>
      </w:r>
      <w:proofErr w:type="spellEnd"/>
      <w:r>
        <w:t xml:space="preserve">, insira o atributo </w:t>
      </w:r>
      <w:proofErr w:type="spellStart"/>
      <w:r w:rsidRPr="00EC62A1">
        <w:rPr>
          <w:rFonts w:ascii="Courier New" w:hAnsi="Courier New" w:cs="Courier New"/>
        </w:rPr>
        <w:t>name</w:t>
      </w:r>
      <w:proofErr w:type="spellEnd"/>
      <w:r>
        <w:rPr>
          <w:rFonts w:ascii="Courier New" w:hAnsi="Courier New" w:cs="Courier New"/>
        </w:rPr>
        <w:t xml:space="preserve"> </w:t>
      </w:r>
      <w:r>
        <w:t>e o encapsule.</w:t>
      </w:r>
    </w:p>
    <w:p w14:paraId="55934D59" w14:textId="77777777" w:rsidR="00EC62A1" w:rsidRPr="00EC62A1" w:rsidRDefault="00EC62A1" w:rsidP="00244A83">
      <w:pPr>
        <w:pStyle w:val="GradeMdia1-nfase2"/>
        <w:numPr>
          <w:ilvl w:val="0"/>
          <w:numId w:val="11"/>
        </w:numPr>
        <w:rPr>
          <w:b/>
        </w:rPr>
      </w:pPr>
      <w:r>
        <w:t xml:space="preserve">Estenda de </w:t>
      </w:r>
      <w:proofErr w:type="spellStart"/>
      <w:r w:rsidRPr="00EC62A1">
        <w:rPr>
          <w:rFonts w:ascii="Courier New" w:hAnsi="Courier New" w:cs="Courier New"/>
        </w:rPr>
        <w:t>GenericModel</w:t>
      </w:r>
      <w:proofErr w:type="spellEnd"/>
      <w:r>
        <w:t xml:space="preserve"> todas as classes que possuem o atributo </w:t>
      </w:r>
      <w:proofErr w:type="spellStart"/>
      <w:r w:rsidRPr="00123907">
        <w:rPr>
          <w:rFonts w:ascii="Courier New" w:hAnsi="Courier New" w:cs="Courier New"/>
        </w:rPr>
        <w:t>name</w:t>
      </w:r>
      <w:proofErr w:type="spellEnd"/>
      <w:r>
        <w:t>.</w:t>
      </w:r>
    </w:p>
    <w:p w14:paraId="0F0B3BAF" w14:textId="77777777" w:rsidR="00EC62A1" w:rsidRPr="00EA39BD" w:rsidRDefault="00EC62A1" w:rsidP="00244A83">
      <w:pPr>
        <w:pStyle w:val="GradeMdia1-nfase2"/>
        <w:numPr>
          <w:ilvl w:val="0"/>
          <w:numId w:val="11"/>
        </w:numPr>
        <w:rPr>
          <w:b/>
        </w:rPr>
      </w:pPr>
      <w:r>
        <w:t xml:space="preserve">Remova o atributo </w:t>
      </w:r>
      <w:proofErr w:type="spellStart"/>
      <w:r w:rsidRPr="00EC62A1">
        <w:rPr>
          <w:rFonts w:ascii="Courier New" w:hAnsi="Courier New" w:cs="Courier New"/>
        </w:rPr>
        <w:t>name</w:t>
      </w:r>
      <w:proofErr w:type="spellEnd"/>
      <w:r>
        <w:rPr>
          <w:rFonts w:ascii="Courier New" w:hAnsi="Courier New" w:cs="Courier New"/>
        </w:rPr>
        <w:t xml:space="preserve"> </w:t>
      </w:r>
      <w:r>
        <w:t xml:space="preserve">(incluindo seus </w:t>
      </w:r>
      <w:proofErr w:type="spellStart"/>
      <w:r>
        <w:t>getters</w:t>
      </w:r>
      <w:proofErr w:type="spellEnd"/>
      <w:r>
        <w:t xml:space="preserve"> e </w:t>
      </w:r>
      <w:proofErr w:type="spellStart"/>
      <w:r>
        <w:t>setters</w:t>
      </w:r>
      <w:proofErr w:type="spellEnd"/>
      <w:r>
        <w:t>)</w:t>
      </w:r>
      <w:r w:rsidR="0009337F">
        <w:t xml:space="preserve"> das classes filhas de </w:t>
      </w:r>
      <w:proofErr w:type="spellStart"/>
      <w:r w:rsidRPr="00EC62A1">
        <w:rPr>
          <w:rFonts w:ascii="Courier New" w:hAnsi="Courier New" w:cs="Courier New"/>
        </w:rPr>
        <w:t>GenericModel</w:t>
      </w:r>
      <w:proofErr w:type="spellEnd"/>
      <w:r w:rsidR="0009337F">
        <w:rPr>
          <w:rFonts w:ascii="Courier New" w:hAnsi="Courier New" w:cs="Courier New"/>
        </w:rPr>
        <w:t>.</w:t>
      </w:r>
    </w:p>
    <w:p w14:paraId="3CFD4EB7" w14:textId="77777777" w:rsidR="00EA39BD" w:rsidRDefault="00EA39BD" w:rsidP="00EA39BD">
      <w:r>
        <w:t>Por fim, vamos deixar nossas classes flexíveis para serem utilizadas nas tabelas da nossa aplicação:</w:t>
      </w:r>
    </w:p>
    <w:p w14:paraId="5CC1876A" w14:textId="77777777" w:rsidR="00EA39BD" w:rsidRPr="00EA39BD" w:rsidRDefault="00EA39BD" w:rsidP="00244A83">
      <w:pPr>
        <w:pStyle w:val="GradeMdia1-nfase2"/>
        <w:numPr>
          <w:ilvl w:val="0"/>
          <w:numId w:val="11"/>
        </w:numPr>
        <w:rPr>
          <w:b/>
        </w:rPr>
      </w:pPr>
      <w:r>
        <w:t xml:space="preserve">Crie a interface </w:t>
      </w:r>
      <w:proofErr w:type="spellStart"/>
      <w:r w:rsidRPr="00123907">
        <w:rPr>
          <w:rFonts w:ascii="Courier New" w:hAnsi="Courier New" w:cs="Courier New"/>
        </w:rPr>
        <w:t>TableModel</w:t>
      </w:r>
      <w:proofErr w:type="spellEnd"/>
    </w:p>
    <w:p w14:paraId="0774CB8C" w14:textId="77777777" w:rsidR="00EA39BD" w:rsidRPr="00EA39BD" w:rsidRDefault="00EA39BD" w:rsidP="00FF53ED">
      <w:pPr>
        <w:pStyle w:val="GradeMdia1-nfase2"/>
        <w:numPr>
          <w:ilvl w:val="0"/>
          <w:numId w:val="12"/>
        </w:numPr>
        <w:rPr>
          <w:b/>
        </w:rPr>
      </w:pPr>
      <w:r>
        <w:t xml:space="preserve">Defina dois métodos a ela: </w:t>
      </w:r>
      <w:proofErr w:type="spellStart"/>
      <w:r w:rsidRPr="00123907">
        <w:rPr>
          <w:rFonts w:ascii="Courier New" w:hAnsi="Courier New" w:cs="Courier New"/>
        </w:rPr>
        <w:t>getFirstColumn</w:t>
      </w:r>
      <w:proofErr w:type="spellEnd"/>
      <w:r w:rsidRPr="00123907">
        <w:rPr>
          <w:rFonts w:ascii="Courier New" w:hAnsi="Courier New" w:cs="Courier New"/>
        </w:rPr>
        <w:t>()</w:t>
      </w:r>
      <w:r>
        <w:t xml:space="preserve"> e </w:t>
      </w:r>
      <w:proofErr w:type="spellStart"/>
      <w:r w:rsidRPr="00123907">
        <w:rPr>
          <w:rFonts w:ascii="Courier New" w:hAnsi="Courier New" w:cs="Courier New"/>
        </w:rPr>
        <w:t>getSecondColumn</w:t>
      </w:r>
      <w:proofErr w:type="spellEnd"/>
      <w:r w:rsidRPr="00123907">
        <w:rPr>
          <w:rFonts w:ascii="Courier New" w:hAnsi="Courier New" w:cs="Courier New"/>
        </w:rPr>
        <w:t>()</w:t>
      </w:r>
      <w:r>
        <w:t xml:space="preserve"> que irão se responsabilizar por mostrar o dado na primeira e segunda coluna da tabela, respectivamente:</w:t>
      </w:r>
    </w:p>
    <w:p w14:paraId="26B16BC3" w14:textId="77777777" w:rsidR="00EA39BD" w:rsidRPr="00EA39BD" w:rsidRDefault="00EA39BD" w:rsidP="00EA39BD">
      <w:pPr>
        <w:pStyle w:val="GradeMdia1-nfase2"/>
        <w:rPr>
          <w:b/>
        </w:rPr>
      </w:pPr>
    </w:p>
    <w:p w14:paraId="7F7FF0A0"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interface</w:t>
      </w:r>
      <w:r w:rsidRPr="00B50A92">
        <w:rPr>
          <w:rFonts w:ascii="Consolas" w:hAnsi="Consolas"/>
          <w:color w:val="333333"/>
          <w:sz w:val="18"/>
          <w:szCs w:val="18"/>
          <w:lang w:val="en-US"/>
        </w:rPr>
        <w:t xml:space="preserve"> </w:t>
      </w:r>
      <w:proofErr w:type="spellStart"/>
      <w:r w:rsidRPr="00B50A92">
        <w:rPr>
          <w:rStyle w:val="nc"/>
          <w:rFonts w:ascii="Consolas" w:hAnsi="Consolas"/>
          <w:b/>
          <w:bCs/>
          <w:color w:val="445588"/>
          <w:sz w:val="18"/>
          <w:szCs w:val="18"/>
          <w:lang w:val="en-US"/>
        </w:rPr>
        <w:t>TableModel</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A3F33B1"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46" w:name="TableModel.java-13"/>
      <w:bookmarkEnd w:id="146"/>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getSecondColumn</w:t>
      </w:r>
      <w:proofErr w:type="spellEnd"/>
      <w:r w:rsidRPr="00B50A92">
        <w:rPr>
          <w:rStyle w:val="o"/>
          <w:rFonts w:ascii="Consolas" w:hAnsi="Consolas"/>
          <w:b/>
          <w:bCs/>
          <w:color w:val="333333"/>
          <w:sz w:val="18"/>
          <w:szCs w:val="18"/>
          <w:lang w:val="en-US"/>
        </w:rPr>
        <w:t>();</w:t>
      </w:r>
    </w:p>
    <w:p w14:paraId="15AEFA06" w14:textId="77777777" w:rsidR="00EA39BD" w:rsidRDefault="00EA39BD" w:rsidP="00EA39BD">
      <w:pPr>
        <w:pStyle w:val="Pr-formataoHTML"/>
        <w:shd w:val="clear" w:color="auto" w:fill="FFFFFF"/>
        <w:ind w:left="708"/>
        <w:rPr>
          <w:rFonts w:ascii="Consolas" w:hAnsi="Consolas"/>
          <w:color w:val="333333"/>
          <w:sz w:val="18"/>
          <w:szCs w:val="18"/>
        </w:rPr>
      </w:pPr>
      <w:bookmarkStart w:id="147" w:name="TableModel.java-14"/>
      <w:bookmarkEnd w:id="147"/>
      <w:r w:rsidRPr="00B50A92">
        <w:rPr>
          <w:rFonts w:ascii="Consolas" w:hAnsi="Consolas"/>
          <w:color w:val="333333"/>
          <w:sz w:val="18"/>
          <w:szCs w:val="18"/>
          <w:lang w:val="en-US"/>
        </w:rPr>
        <w:t xml:space="preserve">    </w:t>
      </w:r>
      <w:r>
        <w:rPr>
          <w:rStyle w:val="kd"/>
          <w:rFonts w:ascii="Consolas" w:hAnsi="Consolas"/>
          <w:b/>
          <w:bCs/>
          <w:color w:val="333333"/>
          <w:sz w:val="18"/>
          <w:szCs w:val="18"/>
        </w:rPr>
        <w:t>public</w:t>
      </w:r>
      <w:r>
        <w:rPr>
          <w:rFonts w:ascii="Consolas" w:hAnsi="Consolas"/>
          <w:color w:val="333333"/>
          <w:sz w:val="18"/>
          <w:szCs w:val="18"/>
        </w:rPr>
        <w:t xml:space="preserve"> </w:t>
      </w:r>
      <w:r>
        <w:rPr>
          <w:rStyle w:val="n"/>
          <w:rFonts w:ascii="Consolas" w:hAnsi="Consolas"/>
          <w:color w:val="333333"/>
          <w:sz w:val="18"/>
          <w:szCs w:val="18"/>
        </w:rPr>
        <w:t>String</w:t>
      </w:r>
      <w:r>
        <w:rPr>
          <w:rFonts w:ascii="Consolas" w:hAnsi="Consolas"/>
          <w:color w:val="333333"/>
          <w:sz w:val="18"/>
          <w:szCs w:val="18"/>
        </w:rPr>
        <w:t xml:space="preserve"> </w:t>
      </w:r>
      <w:r>
        <w:rPr>
          <w:rStyle w:val="nf"/>
          <w:rFonts w:ascii="Consolas" w:hAnsi="Consolas"/>
          <w:b/>
          <w:bCs/>
          <w:color w:val="990000"/>
          <w:sz w:val="18"/>
          <w:szCs w:val="18"/>
        </w:rPr>
        <w:t>getFirstColumn</w:t>
      </w:r>
      <w:r>
        <w:rPr>
          <w:rStyle w:val="o"/>
          <w:rFonts w:ascii="Consolas" w:hAnsi="Consolas"/>
          <w:b/>
          <w:bCs/>
          <w:color w:val="333333"/>
          <w:sz w:val="18"/>
          <w:szCs w:val="18"/>
        </w:rPr>
        <w:t>();</w:t>
      </w:r>
    </w:p>
    <w:p w14:paraId="74BA8128" w14:textId="77777777" w:rsidR="00EA39BD" w:rsidRDefault="00EA39BD" w:rsidP="00EA39BD">
      <w:pPr>
        <w:pStyle w:val="Pr-formataoHTML"/>
        <w:shd w:val="clear" w:color="auto" w:fill="FFFFFF"/>
        <w:ind w:left="708"/>
        <w:rPr>
          <w:rStyle w:val="o"/>
          <w:rFonts w:ascii="Consolas" w:hAnsi="Consolas"/>
          <w:b/>
          <w:bCs/>
          <w:color w:val="333333"/>
          <w:sz w:val="18"/>
          <w:szCs w:val="18"/>
        </w:rPr>
      </w:pPr>
      <w:bookmarkStart w:id="148" w:name="TableModel.java-15"/>
      <w:bookmarkEnd w:id="148"/>
      <w:r>
        <w:rPr>
          <w:rStyle w:val="o"/>
          <w:rFonts w:ascii="Consolas" w:hAnsi="Consolas"/>
          <w:b/>
          <w:bCs/>
          <w:color w:val="333333"/>
          <w:sz w:val="18"/>
          <w:szCs w:val="18"/>
        </w:rPr>
        <w:t>}</w:t>
      </w:r>
    </w:p>
    <w:p w14:paraId="31F9D896" w14:textId="77777777" w:rsidR="00EA39BD" w:rsidRDefault="00EA39BD" w:rsidP="00EA39BD">
      <w:pPr>
        <w:pStyle w:val="Pr-formataoHTML"/>
        <w:shd w:val="clear" w:color="auto" w:fill="FFFFFF"/>
        <w:ind w:left="708"/>
        <w:rPr>
          <w:rFonts w:ascii="Consolas" w:hAnsi="Consolas"/>
          <w:color w:val="333333"/>
          <w:sz w:val="18"/>
          <w:szCs w:val="18"/>
        </w:rPr>
      </w:pPr>
    </w:p>
    <w:p w14:paraId="58F6D279" w14:textId="77777777" w:rsidR="00EA39BD" w:rsidRPr="00EA39BD" w:rsidRDefault="00EA39BD" w:rsidP="00244A83">
      <w:pPr>
        <w:pStyle w:val="GradeMdia1-nfase2"/>
        <w:numPr>
          <w:ilvl w:val="0"/>
          <w:numId w:val="11"/>
        </w:numPr>
        <w:rPr>
          <w:b/>
        </w:rPr>
      </w:pPr>
      <w:r>
        <w:t xml:space="preserve">Praticamente todos os nossos models serão recurso para preenchimento de alguma tabela então implemente a interface na classe </w:t>
      </w:r>
      <w:proofErr w:type="spellStart"/>
      <w:r w:rsidRPr="00123907">
        <w:rPr>
          <w:rFonts w:ascii="Courier New" w:hAnsi="Courier New" w:cs="Courier New"/>
        </w:rPr>
        <w:t>GenericModel</w:t>
      </w:r>
      <w:proofErr w:type="spellEnd"/>
      <w:r>
        <w:t>.</w:t>
      </w:r>
    </w:p>
    <w:p w14:paraId="0FF55FF3" w14:textId="77777777" w:rsidR="00EA39BD" w:rsidRPr="00EA39BD" w:rsidRDefault="00EA39BD" w:rsidP="00FF53ED">
      <w:pPr>
        <w:pStyle w:val="GradeMdia1-nfase2"/>
        <w:numPr>
          <w:ilvl w:val="0"/>
          <w:numId w:val="12"/>
        </w:numPr>
        <w:rPr>
          <w:b/>
        </w:rPr>
      </w:pPr>
      <w:r>
        <w:t xml:space="preserve">O método </w:t>
      </w:r>
      <w:proofErr w:type="spellStart"/>
      <w:r w:rsidR="00123907" w:rsidRPr="00123907">
        <w:rPr>
          <w:rFonts w:ascii="Courier New" w:hAnsi="Courier New" w:cs="Courier New"/>
        </w:rPr>
        <w:t>getFirstColumn</w:t>
      </w:r>
      <w:proofErr w:type="spellEnd"/>
      <w:r w:rsidR="00123907" w:rsidRPr="00123907">
        <w:rPr>
          <w:rFonts w:ascii="Courier New" w:hAnsi="Courier New" w:cs="Courier New"/>
        </w:rPr>
        <w:t>()</w:t>
      </w:r>
      <w:r w:rsidR="00123907">
        <w:t xml:space="preserve"> </w:t>
      </w:r>
      <w:r>
        <w:t xml:space="preserve">sempre retornará o valor do atributo </w:t>
      </w:r>
      <w:proofErr w:type="spellStart"/>
      <w:r w:rsidR="00123907" w:rsidRPr="00EC62A1">
        <w:rPr>
          <w:rFonts w:ascii="Courier New" w:hAnsi="Courier New" w:cs="Courier New"/>
        </w:rPr>
        <w:t>name</w:t>
      </w:r>
      <w:proofErr w:type="spellEnd"/>
      <w:r>
        <w:t>.</w:t>
      </w:r>
    </w:p>
    <w:p w14:paraId="536EA7A5" w14:textId="77777777" w:rsidR="00EA39BD" w:rsidRPr="00EA39BD" w:rsidRDefault="00EA39BD" w:rsidP="00FF53ED">
      <w:pPr>
        <w:pStyle w:val="GradeMdia1-nfase2"/>
        <w:numPr>
          <w:ilvl w:val="0"/>
          <w:numId w:val="12"/>
        </w:numPr>
        <w:rPr>
          <w:b/>
        </w:rPr>
      </w:pPr>
      <w:r>
        <w:t xml:space="preserve">O método </w:t>
      </w:r>
      <w:proofErr w:type="spellStart"/>
      <w:r w:rsidR="00123907" w:rsidRPr="00123907">
        <w:rPr>
          <w:rFonts w:ascii="Courier New" w:hAnsi="Courier New" w:cs="Courier New"/>
        </w:rPr>
        <w:t>getSecondColumn</w:t>
      </w:r>
      <w:proofErr w:type="spellEnd"/>
      <w:r w:rsidR="00123907" w:rsidRPr="00123907">
        <w:rPr>
          <w:rFonts w:ascii="Courier New" w:hAnsi="Courier New" w:cs="Courier New"/>
        </w:rPr>
        <w:t>()</w:t>
      </w:r>
      <w:r w:rsidR="00123907">
        <w:t xml:space="preserve"> </w:t>
      </w:r>
      <w:r>
        <w:t xml:space="preserve">retornará um valor a critério do model, então </w:t>
      </w:r>
      <w:r w:rsidR="00123907">
        <w:t>sobrescreva</w:t>
      </w:r>
      <w:r>
        <w:t xml:space="preserve"> este método em cada model que estende a classe </w:t>
      </w:r>
      <w:proofErr w:type="spellStart"/>
      <w:r w:rsidR="00123907" w:rsidRPr="00123907">
        <w:rPr>
          <w:rFonts w:ascii="Courier New" w:hAnsi="Courier New" w:cs="Courier New"/>
        </w:rPr>
        <w:t>GenericModel</w:t>
      </w:r>
      <w:proofErr w:type="spellEnd"/>
      <w:r>
        <w:t>.</w:t>
      </w:r>
    </w:p>
    <w:p w14:paraId="572251E3" w14:textId="77777777" w:rsidR="00EA39BD" w:rsidRPr="00EA39BD" w:rsidRDefault="00EA39BD" w:rsidP="00FF53ED">
      <w:pPr>
        <w:pStyle w:val="GradeMdia1-nfase2"/>
        <w:numPr>
          <w:ilvl w:val="0"/>
          <w:numId w:val="12"/>
        </w:numPr>
        <w:rPr>
          <w:b/>
        </w:rPr>
      </w:pPr>
      <w:r>
        <w:t xml:space="preserve">A classe </w:t>
      </w:r>
      <w:proofErr w:type="spellStart"/>
      <w:r w:rsidR="00123907" w:rsidRPr="00123907">
        <w:rPr>
          <w:rFonts w:ascii="Courier New" w:hAnsi="Courier New" w:cs="Courier New"/>
        </w:rPr>
        <w:t>GenericModel</w:t>
      </w:r>
      <w:proofErr w:type="spellEnd"/>
      <w:r w:rsidR="00123907">
        <w:t xml:space="preserve"> </w:t>
      </w:r>
      <w:r>
        <w:t>ficará da seguinte maneira:</w:t>
      </w:r>
    </w:p>
    <w:p w14:paraId="5AAC4F59" w14:textId="77777777" w:rsidR="00EA39BD" w:rsidRPr="00EA39BD" w:rsidRDefault="00EA39BD" w:rsidP="00EA39BD">
      <w:pPr>
        <w:pStyle w:val="GradeMdia1-nfase2"/>
        <w:rPr>
          <w:b/>
        </w:rPr>
      </w:pPr>
    </w:p>
    <w:p w14:paraId="1F6CFA07"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abstract</w:t>
      </w:r>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class</w:t>
      </w:r>
      <w:r w:rsidRPr="00B50A92">
        <w:rPr>
          <w:rFonts w:ascii="Consolas" w:hAnsi="Consolas"/>
          <w:color w:val="333333"/>
          <w:sz w:val="18"/>
          <w:szCs w:val="18"/>
          <w:lang w:val="en-US"/>
        </w:rPr>
        <w:t xml:space="preserve"> </w:t>
      </w:r>
      <w:proofErr w:type="spellStart"/>
      <w:r w:rsidRPr="00B50A92">
        <w:rPr>
          <w:rStyle w:val="nc"/>
          <w:rFonts w:ascii="Consolas" w:hAnsi="Consolas"/>
          <w:b/>
          <w:bCs/>
          <w:color w:val="445588"/>
          <w:sz w:val="18"/>
          <w:szCs w:val="18"/>
          <w:lang w:val="en-US"/>
        </w:rPr>
        <w:t>GenericModel</w:t>
      </w:r>
      <w:proofErr w:type="spellEnd"/>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implements</w:t>
      </w:r>
      <w:r w:rsidRPr="00B50A92">
        <w:rPr>
          <w:rFonts w:ascii="Consolas" w:hAnsi="Consolas"/>
          <w:color w:val="333333"/>
          <w:sz w:val="18"/>
          <w:szCs w:val="18"/>
          <w:lang w:val="en-US"/>
        </w:rPr>
        <w:t xml:space="preserve"> </w:t>
      </w:r>
      <w:proofErr w:type="spellStart"/>
      <w:r w:rsidRPr="00B50A92">
        <w:rPr>
          <w:rStyle w:val="n"/>
          <w:rFonts w:ascii="Consolas" w:hAnsi="Consolas"/>
          <w:color w:val="333333"/>
          <w:sz w:val="18"/>
          <w:szCs w:val="18"/>
          <w:lang w:val="en-US"/>
        </w:rPr>
        <w:t>TableModel</w:t>
      </w:r>
      <w:proofErr w:type="spellEnd"/>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32C09937"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49" w:name="GenericModel.java-13"/>
      <w:bookmarkEnd w:id="149"/>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protected</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21C28F13"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0" w:name="GenericModel.java-14"/>
      <w:bookmarkEnd w:id="150"/>
    </w:p>
    <w:p w14:paraId="3FF7994E"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1" w:name="GenericModel.java-15"/>
      <w:bookmarkEnd w:id="151"/>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getName</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18C1112B"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2" w:name="GenericModel.java-16"/>
      <w:bookmarkEnd w:id="152"/>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41BC4B34"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3" w:name="GenericModel.java-17"/>
      <w:bookmarkEnd w:id="153"/>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F9DE6A6"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4" w:name="GenericModel.java-18"/>
      <w:bookmarkEnd w:id="154"/>
    </w:p>
    <w:p w14:paraId="17A66991"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5" w:name="GenericModel.java-19"/>
      <w:bookmarkEnd w:id="155"/>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kt"/>
          <w:rFonts w:ascii="Consolas" w:hAnsi="Consolas"/>
          <w:b/>
          <w:bCs/>
          <w:color w:val="445588"/>
          <w:sz w:val="18"/>
          <w:szCs w:val="18"/>
          <w:lang w:val="en-US"/>
        </w:rPr>
        <w:t>void</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setName</w:t>
      </w:r>
      <w:proofErr w:type="spellEnd"/>
      <w:r w:rsidRPr="00B50A92">
        <w:rPr>
          <w:rStyle w:val="o"/>
          <w:rFonts w:ascii="Consolas" w:hAnsi="Consolas"/>
          <w:b/>
          <w:bCs/>
          <w:color w:val="333333"/>
          <w:sz w:val="18"/>
          <w:szCs w:val="18"/>
          <w:lang w:val="en-US"/>
        </w:rPr>
        <w:t>(</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662C8B82"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6" w:name="GenericModel.java-20"/>
      <w:bookmarkEnd w:id="156"/>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this</w:t>
      </w:r>
      <w:r w:rsidRPr="00B50A92">
        <w:rPr>
          <w:rStyle w:val="o"/>
          <w:rFonts w:ascii="Consolas" w:hAnsi="Consolas"/>
          <w:b/>
          <w:bCs/>
          <w:color w:val="333333"/>
          <w:sz w:val="18"/>
          <w:szCs w:val="18"/>
          <w:lang w:val="en-US"/>
        </w:rPr>
        <w:t>.</w:t>
      </w:r>
      <w:r w:rsidRPr="00B50A92">
        <w:rPr>
          <w:rStyle w:val="na"/>
          <w:rFonts w:ascii="Consolas" w:hAnsi="Consolas"/>
          <w:color w:val="008080"/>
          <w:sz w:val="18"/>
          <w:szCs w:val="18"/>
          <w:lang w:val="en-US"/>
        </w:rPr>
        <w:t>name</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55F0DE08"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7" w:name="GenericModel.java-21"/>
      <w:bookmarkEnd w:id="157"/>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1482B0A6"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8" w:name="GenericModel.java-22"/>
      <w:bookmarkEnd w:id="158"/>
      <w:r w:rsidRPr="00B50A92">
        <w:rPr>
          <w:rFonts w:ascii="Consolas" w:hAnsi="Consolas"/>
          <w:color w:val="333333"/>
          <w:sz w:val="18"/>
          <w:szCs w:val="18"/>
          <w:lang w:val="en-US"/>
        </w:rPr>
        <w:t xml:space="preserve">    </w:t>
      </w:r>
    </w:p>
    <w:p w14:paraId="74BF9EAD"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59" w:name="GenericModel.java-23"/>
      <w:bookmarkEnd w:id="159"/>
      <w:r w:rsidRPr="00B50A92">
        <w:rPr>
          <w:rFonts w:ascii="Consolas" w:hAnsi="Consolas"/>
          <w:color w:val="333333"/>
          <w:sz w:val="18"/>
          <w:szCs w:val="18"/>
          <w:lang w:val="en-US"/>
        </w:rPr>
        <w:t xml:space="preserve">    </w:t>
      </w:r>
      <w:r w:rsidRPr="00B50A92">
        <w:rPr>
          <w:rStyle w:val="nd"/>
          <w:rFonts w:ascii="Consolas" w:hAnsi="Consolas"/>
          <w:color w:val="333333"/>
          <w:sz w:val="18"/>
          <w:szCs w:val="18"/>
          <w:lang w:val="en-US"/>
        </w:rPr>
        <w:t>@Override</w:t>
      </w:r>
    </w:p>
    <w:p w14:paraId="763752E6"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0" w:name="GenericModel.java-24"/>
      <w:bookmarkEnd w:id="160"/>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getFirstColumn</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43742BBA"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1" w:name="GenericModel.java-25"/>
      <w:bookmarkEnd w:id="161"/>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name</w:t>
      </w:r>
      <w:r w:rsidRPr="00B50A92">
        <w:rPr>
          <w:rStyle w:val="o"/>
          <w:rFonts w:ascii="Consolas" w:hAnsi="Consolas"/>
          <w:b/>
          <w:bCs/>
          <w:color w:val="333333"/>
          <w:sz w:val="18"/>
          <w:szCs w:val="18"/>
          <w:lang w:val="en-US"/>
        </w:rPr>
        <w:t>;</w:t>
      </w:r>
    </w:p>
    <w:p w14:paraId="5ABE673E"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2" w:name="GenericModel.java-26"/>
      <w:bookmarkEnd w:id="162"/>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558BAC35"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3" w:name="GenericModel.java-27"/>
      <w:bookmarkEnd w:id="163"/>
    </w:p>
    <w:p w14:paraId="6A5A62AA"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4" w:name="GenericModel.java-28"/>
      <w:bookmarkEnd w:id="164"/>
      <w:r w:rsidRPr="00B50A92">
        <w:rPr>
          <w:rFonts w:ascii="Consolas" w:hAnsi="Consolas"/>
          <w:color w:val="333333"/>
          <w:sz w:val="18"/>
          <w:szCs w:val="18"/>
          <w:lang w:val="en-US"/>
        </w:rPr>
        <w:t xml:space="preserve">    </w:t>
      </w:r>
      <w:r w:rsidRPr="00B50A92">
        <w:rPr>
          <w:rStyle w:val="nd"/>
          <w:rFonts w:ascii="Consolas" w:hAnsi="Consolas"/>
          <w:color w:val="333333"/>
          <w:sz w:val="18"/>
          <w:szCs w:val="18"/>
          <w:lang w:val="en-US"/>
        </w:rPr>
        <w:t>@Override</w:t>
      </w:r>
    </w:p>
    <w:p w14:paraId="288805CD"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5" w:name="GenericModel.java-29"/>
      <w:bookmarkEnd w:id="165"/>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getSecondColumn</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05534E7C"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6" w:name="GenericModel.java-30"/>
      <w:bookmarkEnd w:id="166"/>
      <w:r w:rsidRPr="00B50A92">
        <w:rPr>
          <w:rFonts w:ascii="Consolas" w:hAnsi="Consolas"/>
          <w:color w:val="333333"/>
          <w:sz w:val="18"/>
          <w:szCs w:val="18"/>
          <w:lang w:val="en-US"/>
        </w:rPr>
        <w:t xml:space="preserve">        </w:t>
      </w:r>
      <w:r w:rsidRPr="00B50A92">
        <w:rPr>
          <w:rStyle w:val="k"/>
          <w:rFonts w:ascii="Consolas" w:hAnsi="Consolas"/>
          <w:b/>
          <w:bCs/>
          <w:color w:val="333333"/>
          <w:sz w:val="18"/>
          <w:szCs w:val="18"/>
          <w:lang w:val="en-US"/>
        </w:rPr>
        <w:t>return</w:t>
      </w:r>
      <w:r w:rsidRPr="00B50A92">
        <w:rPr>
          <w:rFonts w:ascii="Consolas" w:hAnsi="Consolas"/>
          <w:color w:val="333333"/>
          <w:sz w:val="18"/>
          <w:szCs w:val="18"/>
          <w:lang w:val="en-US"/>
        </w:rPr>
        <w:t xml:space="preserve"> </w:t>
      </w:r>
      <w:r w:rsidRPr="00B50A92">
        <w:rPr>
          <w:rStyle w:val="kc"/>
          <w:rFonts w:ascii="Consolas" w:hAnsi="Consolas"/>
          <w:b/>
          <w:bCs/>
          <w:color w:val="333333"/>
          <w:sz w:val="18"/>
          <w:szCs w:val="18"/>
          <w:lang w:val="en-US"/>
        </w:rPr>
        <w:t>null</w:t>
      </w:r>
      <w:r w:rsidRPr="00B50A92">
        <w:rPr>
          <w:rStyle w:val="o"/>
          <w:rFonts w:ascii="Consolas" w:hAnsi="Consolas"/>
          <w:b/>
          <w:bCs/>
          <w:color w:val="333333"/>
          <w:sz w:val="18"/>
          <w:szCs w:val="18"/>
          <w:lang w:val="en-US"/>
        </w:rPr>
        <w:t>;</w:t>
      </w:r>
    </w:p>
    <w:p w14:paraId="67F6A9AF"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7" w:name="GenericModel.java-31"/>
      <w:bookmarkEnd w:id="167"/>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7CD89914"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8" w:name="GenericModel.java-32"/>
      <w:bookmarkEnd w:id="168"/>
    </w:p>
    <w:p w14:paraId="1C7593CC"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69" w:name="GenericModel.java-33"/>
      <w:bookmarkEnd w:id="169"/>
      <w:r w:rsidRPr="00B50A92">
        <w:rPr>
          <w:rFonts w:ascii="Consolas" w:hAnsi="Consolas"/>
          <w:color w:val="333333"/>
          <w:sz w:val="18"/>
          <w:szCs w:val="18"/>
          <w:lang w:val="en-US"/>
        </w:rPr>
        <w:t xml:space="preserve">    </w:t>
      </w:r>
      <w:r w:rsidRPr="00B50A92">
        <w:rPr>
          <w:rStyle w:val="nd"/>
          <w:rFonts w:ascii="Consolas" w:hAnsi="Consolas"/>
          <w:color w:val="333333"/>
          <w:sz w:val="18"/>
          <w:szCs w:val="18"/>
          <w:lang w:val="en-US"/>
        </w:rPr>
        <w:t>@Override</w:t>
      </w:r>
    </w:p>
    <w:p w14:paraId="65B3B294" w14:textId="77777777" w:rsidR="00EA39BD" w:rsidRPr="00B50A92" w:rsidRDefault="00EA39BD" w:rsidP="00EA39BD">
      <w:pPr>
        <w:pStyle w:val="Pr-formataoHTML"/>
        <w:shd w:val="clear" w:color="auto" w:fill="FFFFFF"/>
        <w:ind w:left="708"/>
        <w:rPr>
          <w:rFonts w:ascii="Consolas" w:hAnsi="Consolas"/>
          <w:color w:val="333333"/>
          <w:sz w:val="18"/>
          <w:szCs w:val="18"/>
          <w:lang w:val="en-US"/>
        </w:rPr>
      </w:pPr>
      <w:bookmarkStart w:id="170" w:name="GenericModel.java-34"/>
      <w:bookmarkEnd w:id="170"/>
      <w:r w:rsidRPr="00B50A92">
        <w:rPr>
          <w:rFonts w:ascii="Consolas" w:hAnsi="Consolas"/>
          <w:color w:val="333333"/>
          <w:sz w:val="18"/>
          <w:szCs w:val="18"/>
          <w:lang w:val="en-US"/>
        </w:rPr>
        <w:t xml:space="preserve">    </w:t>
      </w:r>
      <w:r w:rsidRPr="00B50A92">
        <w:rPr>
          <w:rStyle w:val="kd"/>
          <w:rFonts w:ascii="Consolas" w:hAnsi="Consolas"/>
          <w:b/>
          <w:bCs/>
          <w:color w:val="333333"/>
          <w:sz w:val="18"/>
          <w:szCs w:val="18"/>
          <w:lang w:val="en-US"/>
        </w:rPr>
        <w:t>public</w:t>
      </w:r>
      <w:r w:rsidRPr="00B50A92">
        <w:rPr>
          <w:rFonts w:ascii="Consolas" w:hAnsi="Consolas"/>
          <w:color w:val="333333"/>
          <w:sz w:val="18"/>
          <w:szCs w:val="18"/>
          <w:lang w:val="en-US"/>
        </w:rPr>
        <w:t xml:space="preserve"> </w:t>
      </w:r>
      <w:r w:rsidRPr="00B50A92">
        <w:rPr>
          <w:rStyle w:val="n"/>
          <w:rFonts w:ascii="Consolas" w:hAnsi="Consolas"/>
          <w:color w:val="333333"/>
          <w:sz w:val="18"/>
          <w:szCs w:val="18"/>
          <w:lang w:val="en-US"/>
        </w:rPr>
        <w:t>String</w:t>
      </w:r>
      <w:r w:rsidRPr="00B50A92">
        <w:rPr>
          <w:rFonts w:ascii="Consolas" w:hAnsi="Consolas"/>
          <w:color w:val="333333"/>
          <w:sz w:val="18"/>
          <w:szCs w:val="18"/>
          <w:lang w:val="en-US"/>
        </w:rPr>
        <w:t xml:space="preserve"> </w:t>
      </w:r>
      <w:proofErr w:type="spellStart"/>
      <w:r w:rsidRPr="00B50A92">
        <w:rPr>
          <w:rStyle w:val="nf"/>
          <w:rFonts w:ascii="Consolas" w:hAnsi="Consolas"/>
          <w:b/>
          <w:bCs/>
          <w:color w:val="990000"/>
          <w:sz w:val="18"/>
          <w:szCs w:val="18"/>
          <w:lang w:val="en-US"/>
        </w:rPr>
        <w:t>toString</w:t>
      </w:r>
      <w:proofErr w:type="spellEnd"/>
      <w:r w:rsidRPr="00B50A92">
        <w:rPr>
          <w:rStyle w:val="o"/>
          <w:rFonts w:ascii="Consolas" w:hAnsi="Consolas"/>
          <w:b/>
          <w:bCs/>
          <w:color w:val="333333"/>
          <w:sz w:val="18"/>
          <w:szCs w:val="18"/>
          <w:lang w:val="en-US"/>
        </w:rPr>
        <w:t>()</w:t>
      </w:r>
      <w:r w:rsidRPr="00B50A92">
        <w:rPr>
          <w:rFonts w:ascii="Consolas" w:hAnsi="Consolas"/>
          <w:color w:val="333333"/>
          <w:sz w:val="18"/>
          <w:szCs w:val="18"/>
          <w:lang w:val="en-US"/>
        </w:rPr>
        <w:t xml:space="preserve"> </w:t>
      </w:r>
      <w:r w:rsidRPr="00B50A92">
        <w:rPr>
          <w:rStyle w:val="o"/>
          <w:rFonts w:ascii="Consolas" w:hAnsi="Consolas"/>
          <w:b/>
          <w:bCs/>
          <w:color w:val="333333"/>
          <w:sz w:val="18"/>
          <w:szCs w:val="18"/>
          <w:lang w:val="en-US"/>
        </w:rPr>
        <w:t>{</w:t>
      </w:r>
    </w:p>
    <w:p w14:paraId="39D6BDD2" w14:textId="77777777" w:rsidR="00EA39BD" w:rsidRDefault="00EA39BD" w:rsidP="00EA39BD">
      <w:pPr>
        <w:pStyle w:val="Pr-formataoHTML"/>
        <w:shd w:val="clear" w:color="auto" w:fill="FFFFFF"/>
        <w:ind w:left="708"/>
        <w:rPr>
          <w:rFonts w:ascii="Consolas" w:hAnsi="Consolas"/>
          <w:color w:val="333333"/>
          <w:sz w:val="18"/>
          <w:szCs w:val="18"/>
        </w:rPr>
      </w:pPr>
      <w:bookmarkStart w:id="171" w:name="GenericModel.java-35"/>
      <w:bookmarkEnd w:id="171"/>
      <w:r w:rsidRPr="00B50A92">
        <w:rPr>
          <w:rFonts w:ascii="Consolas" w:hAnsi="Consolas"/>
          <w:color w:val="333333"/>
          <w:sz w:val="18"/>
          <w:szCs w:val="18"/>
          <w:lang w:val="en-US"/>
        </w:rPr>
        <w:t xml:space="preserve">        </w:t>
      </w:r>
      <w:r>
        <w:rPr>
          <w:rStyle w:val="k"/>
          <w:rFonts w:ascii="Consolas" w:hAnsi="Consolas"/>
          <w:b/>
          <w:bCs/>
          <w:color w:val="333333"/>
          <w:sz w:val="18"/>
          <w:szCs w:val="18"/>
        </w:rPr>
        <w:t>return</w:t>
      </w:r>
      <w:r>
        <w:rPr>
          <w:rFonts w:ascii="Consolas" w:hAnsi="Consolas"/>
          <w:color w:val="333333"/>
          <w:sz w:val="18"/>
          <w:szCs w:val="18"/>
        </w:rPr>
        <w:t xml:space="preserve"> </w:t>
      </w:r>
      <w:r>
        <w:rPr>
          <w:rStyle w:val="n"/>
          <w:rFonts w:ascii="Consolas" w:hAnsi="Consolas"/>
          <w:color w:val="333333"/>
          <w:sz w:val="18"/>
          <w:szCs w:val="18"/>
        </w:rPr>
        <w:t>name</w:t>
      </w:r>
      <w:r>
        <w:rPr>
          <w:rStyle w:val="o"/>
          <w:rFonts w:ascii="Consolas" w:hAnsi="Consolas"/>
          <w:b/>
          <w:bCs/>
          <w:color w:val="333333"/>
          <w:sz w:val="18"/>
          <w:szCs w:val="18"/>
        </w:rPr>
        <w:t>;</w:t>
      </w:r>
    </w:p>
    <w:p w14:paraId="7E3CE3E6" w14:textId="77777777" w:rsidR="00EA39BD" w:rsidRDefault="00EA39BD" w:rsidP="00EA39BD">
      <w:pPr>
        <w:pStyle w:val="Pr-formataoHTML"/>
        <w:shd w:val="clear" w:color="auto" w:fill="FFFFFF"/>
        <w:ind w:left="708"/>
        <w:rPr>
          <w:rFonts w:ascii="Consolas" w:hAnsi="Consolas"/>
          <w:color w:val="333333"/>
          <w:sz w:val="18"/>
          <w:szCs w:val="18"/>
        </w:rPr>
      </w:pPr>
      <w:bookmarkStart w:id="172" w:name="GenericModel.java-36"/>
      <w:bookmarkEnd w:id="172"/>
      <w:r>
        <w:rPr>
          <w:rFonts w:ascii="Consolas" w:hAnsi="Consolas"/>
          <w:color w:val="333333"/>
          <w:sz w:val="18"/>
          <w:szCs w:val="18"/>
        </w:rPr>
        <w:t xml:space="preserve">    </w:t>
      </w:r>
      <w:bookmarkStart w:id="173" w:name="GenericModel.java-37"/>
      <w:bookmarkStart w:id="174" w:name="GenericModel.java-38"/>
      <w:bookmarkStart w:id="175" w:name="GenericModel.java-39"/>
      <w:bookmarkEnd w:id="173"/>
      <w:bookmarkEnd w:id="174"/>
      <w:bookmarkEnd w:id="175"/>
      <w:r>
        <w:rPr>
          <w:rStyle w:val="o"/>
          <w:rFonts w:ascii="Consolas" w:hAnsi="Consolas"/>
          <w:b/>
          <w:bCs/>
          <w:color w:val="333333"/>
          <w:sz w:val="18"/>
          <w:szCs w:val="18"/>
        </w:rPr>
        <w:t>}</w:t>
      </w:r>
    </w:p>
    <w:p w14:paraId="00FFDAC1" w14:textId="77777777" w:rsidR="00EA39BD" w:rsidRDefault="00EA39BD" w:rsidP="00EA39BD">
      <w:pPr>
        <w:pStyle w:val="Pr-formataoHTML"/>
        <w:shd w:val="clear" w:color="auto" w:fill="FFFFFF"/>
        <w:ind w:left="708"/>
        <w:rPr>
          <w:rFonts w:ascii="Consolas" w:hAnsi="Consolas"/>
          <w:color w:val="333333"/>
          <w:sz w:val="18"/>
          <w:szCs w:val="18"/>
        </w:rPr>
      </w:pPr>
      <w:bookmarkStart w:id="176" w:name="GenericModel.java-40"/>
      <w:bookmarkEnd w:id="176"/>
      <w:r>
        <w:rPr>
          <w:rFonts w:ascii="Consolas" w:hAnsi="Consolas"/>
          <w:color w:val="333333"/>
          <w:sz w:val="18"/>
          <w:szCs w:val="18"/>
        </w:rPr>
        <w:t xml:space="preserve">    </w:t>
      </w:r>
    </w:p>
    <w:p w14:paraId="7277DCAD" w14:textId="77777777" w:rsidR="00EA39BD" w:rsidRDefault="00EA39BD" w:rsidP="00EA39BD">
      <w:pPr>
        <w:pStyle w:val="Pr-formataoHTML"/>
        <w:shd w:val="clear" w:color="auto" w:fill="FFFFFF"/>
        <w:ind w:left="708"/>
        <w:rPr>
          <w:rFonts w:ascii="Consolas" w:hAnsi="Consolas"/>
          <w:color w:val="333333"/>
          <w:sz w:val="18"/>
          <w:szCs w:val="18"/>
        </w:rPr>
      </w:pPr>
      <w:bookmarkStart w:id="177" w:name="GenericModel.java-41"/>
      <w:bookmarkEnd w:id="177"/>
      <w:r>
        <w:rPr>
          <w:rStyle w:val="o"/>
          <w:rFonts w:ascii="Consolas" w:hAnsi="Consolas"/>
          <w:b/>
          <w:bCs/>
          <w:color w:val="333333"/>
          <w:sz w:val="18"/>
          <w:szCs w:val="18"/>
        </w:rPr>
        <w:t>}</w:t>
      </w:r>
    </w:p>
    <w:p w14:paraId="7B59CC63" w14:textId="77777777" w:rsidR="00EC62A1" w:rsidRPr="00123907" w:rsidRDefault="00EA39BD" w:rsidP="00FF53ED">
      <w:pPr>
        <w:pStyle w:val="GradeMdia1-nfase2"/>
        <w:numPr>
          <w:ilvl w:val="0"/>
          <w:numId w:val="12"/>
        </w:numPr>
        <w:rPr>
          <w:b/>
        </w:rPr>
      </w:pPr>
      <w:r>
        <w:t xml:space="preserve">Confira </w:t>
      </w:r>
      <w:r w:rsidR="00123907">
        <w:t>a sugestão de qual</w:t>
      </w:r>
      <w:r>
        <w:t xml:space="preserve"> deverá ser o retorno do método </w:t>
      </w:r>
      <w:proofErr w:type="spellStart"/>
      <w:r w:rsidRPr="00123907">
        <w:rPr>
          <w:rFonts w:ascii="Courier New" w:hAnsi="Courier New" w:cs="Courier New"/>
        </w:rPr>
        <w:t>getSecondColumn</w:t>
      </w:r>
      <w:proofErr w:type="spellEnd"/>
      <w:r w:rsidRPr="00123907">
        <w:rPr>
          <w:rFonts w:ascii="Courier New" w:hAnsi="Courier New" w:cs="Courier New"/>
        </w:rPr>
        <w:t>()</w:t>
      </w:r>
      <w:r>
        <w:t xml:space="preserve"> de cada model no material de apoio, mas fica</w:t>
      </w:r>
      <w:r w:rsidR="00123907">
        <w:t xml:space="preserve"> critério do desenvolvedor escolher qual será este retorno</w:t>
      </w:r>
      <w:r>
        <w:t>.</w:t>
      </w:r>
    </w:p>
    <w:p w14:paraId="3F02DACA" w14:textId="77777777" w:rsidR="00123907" w:rsidRDefault="00123907" w:rsidP="00123907">
      <w:pPr>
        <w:ind w:left="360"/>
      </w:pPr>
      <w:r>
        <w:t xml:space="preserve">A interface </w:t>
      </w:r>
      <w:proofErr w:type="spellStart"/>
      <w:r w:rsidRPr="00123907">
        <w:rPr>
          <w:rFonts w:ascii="Courier New" w:hAnsi="Courier New" w:cs="Courier New"/>
        </w:rPr>
        <w:t>TableModel</w:t>
      </w:r>
      <w:proofErr w:type="spellEnd"/>
      <w:r>
        <w:t xml:space="preserve"> será amplamente utilizada nos passos seguintes e você poderá entender melhor a importância da mesma.</w:t>
      </w:r>
    </w:p>
    <w:p w14:paraId="6B9055B7" w14:textId="77777777" w:rsidR="00123907" w:rsidRDefault="00123907" w:rsidP="00123907">
      <w:pPr>
        <w:ind w:left="360"/>
      </w:pPr>
    </w:p>
    <w:p w14:paraId="1B35419F" w14:textId="77777777" w:rsidR="00123907" w:rsidRPr="00E54E1F" w:rsidDel="00D75692" w:rsidRDefault="00123907" w:rsidP="00123907">
      <w:pPr>
        <w:rPr>
          <w:del w:id="178" w:author="Willian" w:date="2016-12-14T00:21:00Z"/>
          <w:color w:val="2F5496"/>
        </w:rPr>
      </w:pPr>
      <w:r w:rsidRPr="00E54E1F">
        <w:rPr>
          <w:b/>
          <w:color w:val="2F5496"/>
        </w:rPr>
        <w:t xml:space="preserve">Material de Apoio: </w:t>
      </w:r>
      <w:r w:rsidRPr="00E54E1F">
        <w:rPr>
          <w:color w:val="2F5496"/>
        </w:rPr>
        <w:t xml:space="preserve">Para conferir o exemplo </w:t>
      </w:r>
      <w:r>
        <w:rPr>
          <w:color w:val="2F5496"/>
        </w:rPr>
        <w:t>deste tópico</w:t>
      </w:r>
      <w:r w:rsidRPr="00E54E1F">
        <w:rPr>
          <w:color w:val="2F5496"/>
        </w:rPr>
        <w:t xml:space="preserve"> 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2</w:t>
      </w:r>
      <w:r w:rsidRPr="00E54E1F">
        <w:rPr>
          <w:b/>
          <w:color w:val="2F5496"/>
        </w:rPr>
        <w:t xml:space="preserve"> &gt; </w:t>
      </w:r>
      <w:r>
        <w:rPr>
          <w:b/>
          <w:color w:val="2F5496"/>
        </w:rPr>
        <w:t>TDP</w:t>
      </w:r>
      <w:r w:rsidRPr="00E54E1F">
        <w:rPr>
          <w:b/>
          <w:color w:val="2F5496"/>
        </w:rPr>
        <w:t xml:space="preserve"> </w:t>
      </w:r>
      <w:r w:rsidRPr="00E54E1F">
        <w:rPr>
          <w:color w:val="2F5496"/>
        </w:rPr>
        <w:t>no seu Netbeans.</w:t>
      </w:r>
    </w:p>
    <w:p w14:paraId="65233937" w14:textId="77777777" w:rsidR="00123907" w:rsidRPr="00123907" w:rsidDel="00D75692" w:rsidRDefault="00123907" w:rsidP="00123907">
      <w:pPr>
        <w:ind w:left="360"/>
        <w:rPr>
          <w:del w:id="179" w:author="Willian" w:date="2016-12-14T00:21:00Z"/>
        </w:rPr>
      </w:pPr>
    </w:p>
    <w:p w14:paraId="1356E5A0" w14:textId="77777777" w:rsidR="00EA39BD" w:rsidRPr="00EA39BD" w:rsidRDefault="00EA39BD" w:rsidP="00EA39BD">
      <w:pPr>
        <w:rPr>
          <w:b/>
        </w:rPr>
      </w:pPr>
    </w:p>
    <w:p w14:paraId="07B3DB28" w14:textId="77777777" w:rsidR="004644E8" w:rsidRDefault="005346E0" w:rsidP="008D63C6">
      <w:pPr>
        <w:rPr>
          <w:ins w:id="180" w:author="Willian" w:date="2016-12-14T00:21:00Z"/>
          <w:rFonts w:eastAsia="Times New Roman"/>
          <w:b/>
          <w:bCs/>
          <w:i/>
          <w:iCs/>
          <w:szCs w:val="22"/>
        </w:rPr>
      </w:pPr>
      <w:r w:rsidRPr="005346E0">
        <w:rPr>
          <w:rFonts w:eastAsia="Times New Roman"/>
          <w:b/>
          <w:bCs/>
          <w:i/>
          <w:iCs/>
          <w:szCs w:val="22"/>
        </w:rPr>
        <w:pict w14:anchorId="5DB77C6F">
          <v:rect id="_x0000_i1028" style="width:0;height:1.5pt" o:hralign="center" o:hrstd="t" o:hr="t" fillcolor="#aaa" stroked="f"/>
        </w:pict>
      </w:r>
    </w:p>
    <w:p w14:paraId="19EB5192" w14:textId="77777777" w:rsidR="00D75692" w:rsidRDefault="00D75692" w:rsidP="00D75692">
      <w:pPr>
        <w:pStyle w:val="Ttulo3"/>
        <w:rPr>
          <w:ins w:id="181" w:author="Willian" w:date="2016-12-14T23:48:00Z"/>
          <w:color w:val="7F7F7F"/>
        </w:rPr>
      </w:pPr>
      <w:ins w:id="182" w:author="Willian" w:date="2016-12-14T00:21:00Z">
        <w:r w:rsidRPr="00787718">
          <w:rPr>
            <w:color w:val="7F7F7F"/>
          </w:rPr>
          <w:t>COTEÚDOS COMPLEMENTARES</w:t>
        </w:r>
      </w:ins>
    </w:p>
    <w:p w14:paraId="73A4FED1" w14:textId="77777777" w:rsidR="00AB4D41" w:rsidRDefault="00AB4D41" w:rsidP="00AB4D41">
      <w:pPr>
        <w:rPr>
          <w:ins w:id="183" w:author="Willian" w:date="2016-12-14T23:48:00Z"/>
        </w:rPr>
      </w:pPr>
      <w:ins w:id="184" w:author="Willian" w:date="2016-12-14T23:48:00Z">
        <w:r>
          <w:t xml:space="preserve">Você, </w:t>
        </w:r>
        <w:r w:rsidRPr="00561E8D">
          <w:t xml:space="preserve">Educador, </w:t>
        </w:r>
        <w:r>
          <w:t>deve</w:t>
        </w:r>
        <w:r w:rsidRPr="00561E8D">
          <w:t xml:space="preserve"> agregar novos conhecimentos sobre os assuntos desta aula</w:t>
        </w:r>
        <w:r>
          <w:t>. C</w:t>
        </w:r>
        <w:r w:rsidRPr="00561E8D">
          <w:t>onheça algumas sugestões de conteúdo:</w:t>
        </w:r>
      </w:ins>
    </w:p>
    <w:p w14:paraId="1BD07B49" w14:textId="77777777" w:rsidR="00AB4D41" w:rsidRDefault="00AB4D41" w:rsidP="00AB4D41">
      <w:pPr>
        <w:numPr>
          <w:ilvl w:val="0"/>
          <w:numId w:val="18"/>
        </w:numPr>
        <w:shd w:val="clear" w:color="auto" w:fill="FFFFFF"/>
        <w:spacing w:before="0" w:after="0"/>
        <w:rPr>
          <w:ins w:id="185" w:author="Willian" w:date="2016-12-14T23:48:00Z"/>
          <w:rFonts w:ascii="Arial" w:eastAsia="Times New Roman" w:hAnsi="Arial" w:cs="Arial"/>
          <w:color w:val="222222"/>
          <w:sz w:val="19"/>
          <w:szCs w:val="19"/>
        </w:rPr>
      </w:pPr>
      <w:ins w:id="186" w:author="Willian" w:date="2016-12-14T23:48:00Z">
        <w:r>
          <w:rPr>
            <w:rFonts w:ascii="Arial" w:eastAsia="Times New Roman" w:hAnsi="Arial" w:cs="Arial"/>
            <w:color w:val="222222"/>
            <w:sz w:val="19"/>
            <w:szCs w:val="19"/>
          </w:rPr>
          <w:t>Leia a 8</w:t>
        </w:r>
        <w:r w:rsidRPr="00603E24">
          <w:rPr>
            <w:rFonts w:ascii="Arial" w:eastAsia="Times New Roman" w:hAnsi="Arial" w:cs="Arial"/>
            <w:color w:val="222222"/>
            <w:sz w:val="19"/>
            <w:szCs w:val="19"/>
            <w:vertAlign w:val="superscript"/>
          </w:rPr>
          <w:t>a</w:t>
        </w:r>
        <w:r>
          <w:rPr>
            <w:rFonts w:ascii="Arial" w:eastAsia="Times New Roman" w:hAnsi="Arial" w:cs="Arial"/>
            <w:color w:val="222222"/>
            <w:sz w:val="19"/>
            <w:szCs w:val="19"/>
          </w:rPr>
          <w:t xml:space="preserve"> edição (2010) da obra </w:t>
        </w:r>
        <w:r w:rsidRPr="00473175">
          <w:rPr>
            <w:rFonts w:ascii="Arial" w:eastAsia="Times New Roman" w:hAnsi="Arial" w:cs="Arial"/>
            <w:b/>
            <w:bCs/>
            <w:color w:val="222222"/>
            <w:sz w:val="19"/>
            <w:szCs w:val="19"/>
          </w:rPr>
          <w:t>Java – Como Programar</w:t>
        </w:r>
        <w:r>
          <w:rPr>
            <w:rFonts w:ascii="Arial" w:eastAsia="Times New Roman" w:hAnsi="Arial" w:cs="Arial"/>
            <w:b/>
            <w:bCs/>
            <w:color w:val="222222"/>
            <w:sz w:val="19"/>
            <w:szCs w:val="19"/>
          </w:rPr>
          <w:t xml:space="preserve">, </w:t>
        </w:r>
        <w:r>
          <w:rPr>
            <w:rFonts w:ascii="Arial" w:eastAsia="Times New Roman" w:hAnsi="Arial" w:cs="Arial"/>
            <w:bCs/>
            <w:color w:val="222222"/>
            <w:sz w:val="19"/>
            <w:szCs w:val="19"/>
          </w:rPr>
          <w:t xml:space="preserve">do autor </w:t>
        </w:r>
        <w:proofErr w:type="spellStart"/>
        <w:r>
          <w:rPr>
            <w:rFonts w:ascii="Arial" w:eastAsia="Times New Roman" w:hAnsi="Arial" w:cs="Arial"/>
            <w:bCs/>
            <w:color w:val="222222"/>
            <w:sz w:val="19"/>
            <w:szCs w:val="19"/>
          </w:rPr>
          <w:t>Deitel</w:t>
        </w:r>
        <w:proofErr w:type="spellEnd"/>
        <w:r>
          <w:rPr>
            <w:rFonts w:ascii="Arial" w:eastAsia="Times New Roman" w:hAnsi="Arial" w:cs="Arial"/>
            <w:bCs/>
            <w:color w:val="222222"/>
            <w:sz w:val="19"/>
            <w:szCs w:val="19"/>
          </w:rPr>
          <w:t>, publicada pela editora Prentice Hall</w:t>
        </w:r>
        <w:r>
          <w:rPr>
            <w:rFonts w:ascii="Arial" w:eastAsia="Times New Roman" w:hAnsi="Arial" w:cs="Arial"/>
            <w:color w:val="222222"/>
            <w:sz w:val="19"/>
            <w:szCs w:val="19"/>
          </w:rPr>
          <w:t>. </w:t>
        </w:r>
      </w:ins>
    </w:p>
    <w:p w14:paraId="28164D9A" w14:textId="77777777" w:rsidR="00AB4D41" w:rsidRDefault="00AB4D41" w:rsidP="00AB4D41">
      <w:pPr>
        <w:shd w:val="clear" w:color="auto" w:fill="FFFFFF"/>
        <w:spacing w:before="0" w:after="0"/>
        <w:ind w:left="720"/>
        <w:rPr>
          <w:ins w:id="187" w:author="Willian" w:date="2016-12-14T23:48:00Z"/>
          <w:rFonts w:ascii="Arial" w:eastAsia="Times New Roman" w:hAnsi="Arial" w:cs="Arial"/>
          <w:color w:val="222222"/>
          <w:sz w:val="19"/>
          <w:szCs w:val="19"/>
        </w:rPr>
      </w:pPr>
      <w:ins w:id="188" w:author="Willian" w:date="2016-12-14T23:48:00Z">
        <w:r>
          <w:rPr>
            <w:rFonts w:ascii="Arial" w:eastAsia="Times New Roman" w:hAnsi="Arial" w:cs="Arial"/>
            <w:color w:val="222222"/>
            <w:sz w:val="19"/>
            <w:szCs w:val="19"/>
          </w:rPr>
          <w:t xml:space="preserve">Este livro apresenta: aulas desde básicas até avançadas sobre programação Java. </w:t>
        </w:r>
      </w:ins>
      <w:ins w:id="189" w:author="Willian" w:date="2016-12-14T23:49:00Z">
        <w:r>
          <w:rPr>
            <w:rFonts w:ascii="Arial" w:eastAsia="Times New Roman" w:hAnsi="Arial" w:cs="Arial"/>
            <w:color w:val="222222"/>
            <w:sz w:val="19"/>
            <w:szCs w:val="19"/>
          </w:rPr>
          <w:t>Todo conceito sobre heranças e interfaces estão contidos em detalhes neste livro.</w:t>
        </w:r>
      </w:ins>
    </w:p>
    <w:p w14:paraId="7AABDB9E" w14:textId="77777777" w:rsidR="00AB4D41" w:rsidRDefault="00AB4D41" w:rsidP="00AB4D41">
      <w:pPr>
        <w:shd w:val="clear" w:color="auto" w:fill="FFFFFF"/>
        <w:spacing w:before="0" w:after="0"/>
        <w:ind w:left="720"/>
        <w:rPr>
          <w:ins w:id="190" w:author="Willian" w:date="2016-12-14T23:48:00Z"/>
          <w:rFonts w:ascii="Arial" w:eastAsia="Times New Roman" w:hAnsi="Arial" w:cs="Arial"/>
          <w:color w:val="222222"/>
          <w:sz w:val="19"/>
          <w:szCs w:val="19"/>
        </w:rPr>
      </w:pPr>
    </w:p>
    <w:p w14:paraId="2E1531F6" w14:textId="77777777" w:rsidR="00AB4D41" w:rsidRDefault="00AB4D41" w:rsidP="00AB4D41">
      <w:pPr>
        <w:numPr>
          <w:ilvl w:val="0"/>
          <w:numId w:val="18"/>
        </w:numPr>
        <w:shd w:val="clear" w:color="auto" w:fill="FFFFFF"/>
        <w:spacing w:before="0" w:after="0"/>
        <w:rPr>
          <w:ins w:id="191" w:author="Willian" w:date="2016-12-14T23:49:00Z"/>
          <w:rFonts w:ascii="Arial" w:eastAsia="Times New Roman" w:hAnsi="Arial" w:cs="Arial"/>
          <w:color w:val="222222"/>
          <w:sz w:val="19"/>
          <w:szCs w:val="19"/>
        </w:rPr>
      </w:pPr>
      <w:ins w:id="192" w:author="Willian" w:date="2016-12-14T23:49:00Z">
        <w:r>
          <w:rPr>
            <w:rFonts w:ascii="Arial" w:eastAsia="Times New Roman" w:hAnsi="Arial" w:cs="Arial"/>
            <w:color w:val="222222"/>
            <w:sz w:val="19"/>
            <w:szCs w:val="19"/>
          </w:rPr>
          <w:t>Leia a 5</w:t>
        </w:r>
        <w:r w:rsidRPr="00603E24">
          <w:rPr>
            <w:rFonts w:ascii="Arial" w:eastAsia="Times New Roman" w:hAnsi="Arial" w:cs="Arial"/>
            <w:color w:val="222222"/>
            <w:sz w:val="19"/>
            <w:szCs w:val="19"/>
            <w:vertAlign w:val="superscript"/>
          </w:rPr>
          <w:t>a</w:t>
        </w:r>
        <w:r>
          <w:rPr>
            <w:rFonts w:ascii="Arial" w:eastAsia="Times New Roman" w:hAnsi="Arial" w:cs="Arial"/>
            <w:color w:val="222222"/>
            <w:sz w:val="19"/>
            <w:szCs w:val="19"/>
          </w:rPr>
          <w:t xml:space="preserve"> edição (2006) da obra </w:t>
        </w:r>
        <w:r>
          <w:rPr>
            <w:rFonts w:ascii="Arial" w:eastAsia="Times New Roman" w:hAnsi="Arial" w:cs="Arial"/>
            <w:b/>
            <w:bCs/>
            <w:color w:val="222222"/>
            <w:sz w:val="19"/>
            <w:szCs w:val="19"/>
          </w:rPr>
          <w:t>C++</w:t>
        </w:r>
        <w:r w:rsidRPr="00473175">
          <w:rPr>
            <w:rFonts w:ascii="Arial" w:eastAsia="Times New Roman" w:hAnsi="Arial" w:cs="Arial"/>
            <w:b/>
            <w:bCs/>
            <w:color w:val="222222"/>
            <w:sz w:val="19"/>
            <w:szCs w:val="19"/>
          </w:rPr>
          <w:t xml:space="preserve"> – Como Programar</w:t>
        </w:r>
        <w:r>
          <w:rPr>
            <w:rFonts w:ascii="Arial" w:eastAsia="Times New Roman" w:hAnsi="Arial" w:cs="Arial"/>
            <w:b/>
            <w:bCs/>
            <w:color w:val="222222"/>
            <w:sz w:val="19"/>
            <w:szCs w:val="19"/>
          </w:rPr>
          <w:t xml:space="preserve">, </w:t>
        </w:r>
        <w:r>
          <w:rPr>
            <w:rFonts w:ascii="Arial" w:eastAsia="Times New Roman" w:hAnsi="Arial" w:cs="Arial"/>
            <w:bCs/>
            <w:color w:val="222222"/>
            <w:sz w:val="19"/>
            <w:szCs w:val="19"/>
          </w:rPr>
          <w:t xml:space="preserve">do autor </w:t>
        </w:r>
        <w:proofErr w:type="spellStart"/>
        <w:r>
          <w:rPr>
            <w:rFonts w:ascii="Arial" w:eastAsia="Times New Roman" w:hAnsi="Arial" w:cs="Arial"/>
            <w:bCs/>
            <w:color w:val="222222"/>
            <w:sz w:val="19"/>
            <w:szCs w:val="19"/>
          </w:rPr>
          <w:t>Deitel</w:t>
        </w:r>
        <w:proofErr w:type="spellEnd"/>
        <w:r>
          <w:rPr>
            <w:rFonts w:ascii="Arial" w:eastAsia="Times New Roman" w:hAnsi="Arial" w:cs="Arial"/>
            <w:bCs/>
            <w:color w:val="222222"/>
            <w:sz w:val="19"/>
            <w:szCs w:val="19"/>
          </w:rPr>
          <w:t>, publicada pela editora Prentice Hall</w:t>
        </w:r>
        <w:r>
          <w:rPr>
            <w:rFonts w:ascii="Arial" w:eastAsia="Times New Roman" w:hAnsi="Arial" w:cs="Arial"/>
            <w:color w:val="222222"/>
            <w:sz w:val="19"/>
            <w:szCs w:val="19"/>
          </w:rPr>
          <w:t>. </w:t>
        </w:r>
      </w:ins>
    </w:p>
    <w:p w14:paraId="7E2A840E" w14:textId="77777777" w:rsidR="00AB4D41" w:rsidRDefault="00AB4D41" w:rsidP="00AB4D41">
      <w:pPr>
        <w:shd w:val="clear" w:color="auto" w:fill="FFFFFF"/>
        <w:spacing w:before="0" w:after="0"/>
        <w:ind w:left="720"/>
        <w:rPr>
          <w:ins w:id="193" w:author="Willian" w:date="2016-12-14T23:49:00Z"/>
          <w:rFonts w:ascii="Arial" w:eastAsia="Times New Roman" w:hAnsi="Arial" w:cs="Arial"/>
          <w:color w:val="222222"/>
          <w:sz w:val="19"/>
          <w:szCs w:val="19"/>
        </w:rPr>
      </w:pPr>
      <w:ins w:id="194" w:author="Willian" w:date="2016-12-14T23:49:00Z">
        <w:r>
          <w:rPr>
            <w:rFonts w:ascii="Arial" w:eastAsia="Times New Roman" w:hAnsi="Arial" w:cs="Arial"/>
            <w:color w:val="222222"/>
            <w:sz w:val="19"/>
            <w:szCs w:val="19"/>
          </w:rPr>
          <w:t xml:space="preserve">Este livro apresenta: aulas desde básicas até avançadas sobre programação </w:t>
        </w:r>
      </w:ins>
      <w:ins w:id="195" w:author="Willian" w:date="2016-12-14T23:50:00Z">
        <w:r>
          <w:rPr>
            <w:rFonts w:ascii="Arial" w:eastAsia="Times New Roman" w:hAnsi="Arial" w:cs="Arial"/>
            <w:color w:val="222222"/>
            <w:sz w:val="19"/>
            <w:szCs w:val="19"/>
          </w:rPr>
          <w:t>C++</w:t>
        </w:r>
      </w:ins>
      <w:ins w:id="196" w:author="Willian" w:date="2016-12-14T23:49:00Z">
        <w:r>
          <w:rPr>
            <w:rFonts w:ascii="Arial" w:eastAsia="Times New Roman" w:hAnsi="Arial" w:cs="Arial"/>
            <w:color w:val="222222"/>
            <w:sz w:val="19"/>
            <w:szCs w:val="19"/>
          </w:rPr>
          <w:t xml:space="preserve">. </w:t>
        </w:r>
      </w:ins>
      <w:ins w:id="197" w:author="Willian" w:date="2016-12-14T23:50:00Z">
        <w:r>
          <w:rPr>
            <w:rFonts w:ascii="Arial" w:eastAsia="Times New Roman" w:hAnsi="Arial" w:cs="Arial"/>
            <w:color w:val="222222"/>
            <w:sz w:val="19"/>
            <w:szCs w:val="19"/>
          </w:rPr>
          <w:t xml:space="preserve">Este livro é extenso igual a versão sobre Java do </w:t>
        </w:r>
        <w:proofErr w:type="spellStart"/>
        <w:r>
          <w:rPr>
            <w:rFonts w:ascii="Arial" w:eastAsia="Times New Roman" w:hAnsi="Arial" w:cs="Arial"/>
            <w:color w:val="222222"/>
            <w:sz w:val="19"/>
            <w:szCs w:val="19"/>
          </w:rPr>
          <w:t>Deitel</w:t>
        </w:r>
        <w:proofErr w:type="spellEnd"/>
        <w:r>
          <w:rPr>
            <w:rFonts w:ascii="Arial" w:eastAsia="Times New Roman" w:hAnsi="Arial" w:cs="Arial"/>
            <w:color w:val="222222"/>
            <w:sz w:val="19"/>
            <w:szCs w:val="19"/>
          </w:rPr>
          <w:t>, mas para n</w:t>
        </w:r>
      </w:ins>
      <w:ins w:id="198" w:author="Willian" w:date="2016-12-14T23:51:00Z">
        <w:r>
          <w:rPr>
            <w:rFonts w:ascii="Arial" w:eastAsia="Times New Roman" w:hAnsi="Arial" w:cs="Arial"/>
            <w:color w:val="222222"/>
            <w:sz w:val="19"/>
            <w:szCs w:val="19"/>
          </w:rPr>
          <w:t>ível de comparação do Java com outra linguagem de programação OO (C++) vale a pena a leitura.</w:t>
        </w:r>
      </w:ins>
    </w:p>
    <w:p w14:paraId="4018F72F" w14:textId="77777777" w:rsidR="00D75692" w:rsidRPr="00561E8D" w:rsidRDefault="00D75692" w:rsidP="00AB4D41">
      <w:pPr>
        <w:pStyle w:val="PargrafodaLista"/>
        <w:ind w:left="0"/>
        <w:rPr>
          <w:ins w:id="199" w:author="Willian" w:date="2016-12-14T00:21:00Z"/>
        </w:rPr>
        <w:pPrChange w:id="200" w:author="Willian" w:date="2016-12-14T23:52:00Z">
          <w:pPr>
            <w:pStyle w:val="PargrafodaLista"/>
          </w:pPr>
        </w:pPrChange>
      </w:pPr>
    </w:p>
    <w:p w14:paraId="18CFA7B5" w14:textId="77777777" w:rsidR="00D75692" w:rsidRPr="00787718" w:rsidRDefault="00D75692" w:rsidP="00D75692">
      <w:pPr>
        <w:pStyle w:val="Ttulo3"/>
        <w:rPr>
          <w:ins w:id="201" w:author="Willian" w:date="2016-12-14T00:21:00Z"/>
          <w:color w:val="7F7F7F"/>
        </w:rPr>
      </w:pPr>
      <w:ins w:id="202" w:author="Willian" w:date="2016-12-14T00:21:00Z">
        <w:r w:rsidRPr="00787718">
          <w:rPr>
            <w:color w:val="7F7F7F"/>
          </w:rPr>
          <w:t>REFERÊNCIAS</w:t>
        </w:r>
      </w:ins>
    </w:p>
    <w:p w14:paraId="7161983A" w14:textId="77777777" w:rsidR="00D75692" w:rsidRPr="001353CF" w:rsidRDefault="00D75692" w:rsidP="00D75692">
      <w:pPr>
        <w:numPr>
          <w:ilvl w:val="0"/>
          <w:numId w:val="17"/>
        </w:numPr>
        <w:shd w:val="clear" w:color="auto" w:fill="FFFFFF"/>
        <w:spacing w:before="100" w:beforeAutospacing="1" w:after="100" w:afterAutospacing="1"/>
        <w:jc w:val="left"/>
        <w:rPr>
          <w:ins w:id="203" w:author="Willian" w:date="2016-12-14T00:21:00Z"/>
          <w:rFonts w:ascii="Arial" w:eastAsia="Times New Roman" w:hAnsi="Arial" w:cs="Arial"/>
          <w:color w:val="222222"/>
          <w:sz w:val="19"/>
          <w:szCs w:val="19"/>
          <w:lang w:val="en-US"/>
        </w:rPr>
      </w:pPr>
      <w:ins w:id="204" w:author="Willian" w:date="2016-12-14T00:21:00Z">
        <w:r>
          <w:rPr>
            <w:rFonts w:ascii="Arial" w:eastAsia="Times New Roman" w:hAnsi="Arial" w:cs="Arial"/>
            <w:color w:val="222222"/>
            <w:sz w:val="19"/>
            <w:szCs w:val="19"/>
          </w:rPr>
          <w:t>JOHANSEN, ANDREW</w:t>
        </w:r>
        <w:r w:rsidRPr="00FA1085">
          <w:rPr>
            <w:rFonts w:ascii="Arial" w:eastAsia="Times New Roman" w:hAnsi="Arial" w:cs="Arial"/>
            <w:color w:val="222222"/>
            <w:sz w:val="19"/>
            <w:szCs w:val="19"/>
          </w:rPr>
          <w:t>.  </w:t>
        </w:r>
        <w:r>
          <w:rPr>
            <w:rFonts w:ascii="Arial" w:eastAsia="Times New Roman" w:hAnsi="Arial" w:cs="Arial"/>
            <w:b/>
            <w:bCs/>
            <w:color w:val="222222"/>
            <w:sz w:val="19"/>
            <w:szCs w:val="19"/>
            <w:lang w:val="en-US"/>
          </w:rPr>
          <w:t>Java – The Ultimate Beginner’s Guide!</w:t>
        </w:r>
        <w:r w:rsidRPr="00FA1085">
          <w:rPr>
            <w:rFonts w:ascii="Arial" w:eastAsia="Times New Roman" w:hAnsi="Arial" w:cs="Arial"/>
            <w:color w:val="222222"/>
            <w:sz w:val="19"/>
            <w:szCs w:val="19"/>
            <w:lang w:val="en-US"/>
          </w:rPr>
          <w:t>. </w:t>
        </w:r>
        <w:proofErr w:type="spellStart"/>
        <w:r>
          <w:rPr>
            <w:rFonts w:ascii="Arial" w:eastAsia="Times New Roman" w:hAnsi="Arial" w:cs="Arial"/>
            <w:color w:val="222222"/>
            <w:sz w:val="19"/>
            <w:szCs w:val="19"/>
            <w:lang w:val="en-US"/>
          </w:rPr>
          <w:t>Publicação</w:t>
        </w:r>
        <w:proofErr w:type="spellEnd"/>
        <w:r>
          <w:rPr>
            <w:rFonts w:ascii="Arial" w:eastAsia="Times New Roman" w:hAnsi="Arial" w:cs="Arial"/>
            <w:color w:val="222222"/>
            <w:sz w:val="19"/>
            <w:szCs w:val="19"/>
            <w:lang w:val="en-US"/>
          </w:rPr>
          <w:t xml:space="preserve"> </w:t>
        </w:r>
        <w:proofErr w:type="spellStart"/>
        <w:r>
          <w:rPr>
            <w:rFonts w:ascii="Arial" w:eastAsia="Times New Roman" w:hAnsi="Arial" w:cs="Arial"/>
            <w:color w:val="222222"/>
            <w:sz w:val="19"/>
            <w:szCs w:val="19"/>
            <w:lang w:val="en-US"/>
          </w:rPr>
          <w:t>independente</w:t>
        </w:r>
        <w:proofErr w:type="spellEnd"/>
        <w:r w:rsidRPr="00653C2C">
          <w:rPr>
            <w:rFonts w:ascii="Arial" w:eastAsia="Times New Roman" w:hAnsi="Arial" w:cs="Arial"/>
            <w:color w:val="222222"/>
            <w:sz w:val="19"/>
            <w:szCs w:val="19"/>
            <w:lang w:val="en-US"/>
          </w:rPr>
          <w:t>.  </w:t>
        </w:r>
        <w:r>
          <w:rPr>
            <w:rFonts w:ascii="Arial" w:eastAsia="Times New Roman" w:hAnsi="Arial" w:cs="Arial"/>
            <w:bCs/>
            <w:sz w:val="19"/>
            <w:szCs w:val="19"/>
            <w:lang w:val="en-US"/>
          </w:rPr>
          <w:t>Kindle Edition</w:t>
        </w:r>
        <w:r w:rsidRPr="00866B07">
          <w:rPr>
            <w:rFonts w:ascii="Arial" w:eastAsia="Times New Roman" w:hAnsi="Arial" w:cs="Arial"/>
            <w:bCs/>
            <w:sz w:val="19"/>
            <w:szCs w:val="19"/>
            <w:lang w:val="en-US"/>
          </w:rPr>
          <w:t xml:space="preserve">, </w:t>
        </w:r>
        <w:r>
          <w:rPr>
            <w:rFonts w:ascii="Arial" w:eastAsia="Times New Roman" w:hAnsi="Arial" w:cs="Arial"/>
            <w:bCs/>
            <w:sz w:val="19"/>
            <w:szCs w:val="19"/>
            <w:lang w:val="en-US"/>
          </w:rPr>
          <w:t>2015</w:t>
        </w:r>
      </w:ins>
    </w:p>
    <w:p w14:paraId="4819E23B" w14:textId="77777777" w:rsidR="00D75692" w:rsidRDefault="00D75692" w:rsidP="00D75692">
      <w:pPr>
        <w:rPr>
          <w:ins w:id="205" w:author="Willian" w:date="2016-12-14T00:21:00Z"/>
        </w:rPr>
      </w:pPr>
    </w:p>
    <w:p w14:paraId="2408C056" w14:textId="77777777" w:rsidR="00D75692" w:rsidRPr="00787718" w:rsidRDefault="00D75692" w:rsidP="00D75692">
      <w:pPr>
        <w:pStyle w:val="Ttulo3"/>
        <w:rPr>
          <w:ins w:id="206" w:author="Willian" w:date="2016-12-14T00:21:00Z"/>
          <w:color w:val="7F7F7F"/>
          <w:sz w:val="24"/>
        </w:rPr>
      </w:pPr>
      <w:ins w:id="207" w:author="Willian" w:date="2016-12-14T00:21:00Z">
        <w:r w:rsidRPr="00787718">
          <w:rPr>
            <w:color w:val="7F7F7F"/>
            <w:sz w:val="24"/>
          </w:rPr>
          <w:t>Conheça todas as referências utilizadas pelo autor para elaboração dessa aula no Livro do Aluno</w:t>
        </w:r>
      </w:ins>
    </w:p>
    <w:p w14:paraId="7EC760FB" w14:textId="77777777" w:rsidR="00D75692" w:rsidRDefault="00C57D12" w:rsidP="00D75692">
      <w:pPr>
        <w:pStyle w:val="PargrafodaLista"/>
        <w:numPr>
          <w:ilvl w:val="0"/>
          <w:numId w:val="19"/>
        </w:numPr>
        <w:jc w:val="left"/>
        <w:rPr>
          <w:ins w:id="208" w:author="Willian" w:date="2016-12-14T23:46:00Z"/>
        </w:rPr>
      </w:pPr>
      <w:ins w:id="209" w:author="Willian" w:date="2016-12-14T00:48:00Z">
        <w:r>
          <w:t>STACK OVERFLOW</w:t>
        </w:r>
      </w:ins>
      <w:ins w:id="210" w:author="Willian" w:date="2016-12-14T00:21:00Z">
        <w:r w:rsidR="00D75692" w:rsidRPr="00C163CC">
          <w:t xml:space="preserve">. </w:t>
        </w:r>
      </w:ins>
      <w:ins w:id="211" w:author="Willian" w:date="2016-12-14T00:48:00Z">
        <w:r>
          <w:rPr>
            <w:b/>
          </w:rPr>
          <w:t>Java não possui herança múltipla?</w:t>
        </w:r>
      </w:ins>
      <w:ins w:id="212" w:author="Willian" w:date="2016-12-14T00:21:00Z">
        <w:r w:rsidR="00D75692" w:rsidRPr="00C163CC">
          <w:t>. Disponível em</w:t>
        </w:r>
        <w:r w:rsidR="00D75692">
          <w:t>:</w:t>
        </w:r>
        <w:r w:rsidR="00D75692" w:rsidRPr="00C163CC">
          <w:t xml:space="preserve"> &lt;</w:t>
        </w:r>
      </w:ins>
      <w:ins w:id="213" w:author="Willian" w:date="2016-12-14T00:48:00Z">
        <w:r w:rsidRPr="00C57D12">
          <w:t>http://pt.stackoverflow.com/questions/22718/java-n%C3%A3o-possui-heran%C3%A7a-m%C3%BAltipla</w:t>
        </w:r>
      </w:ins>
      <w:ins w:id="214" w:author="Willian" w:date="2016-12-14T00:21:00Z">
        <w:r w:rsidR="00D75692">
          <w:t>&gt;. Acesso em: 13 de</w:t>
        </w:r>
      </w:ins>
      <w:ins w:id="215" w:author="Willian" w:date="2016-12-14T23:47:00Z">
        <w:r w:rsidR="00AB4D41">
          <w:t>c</w:t>
        </w:r>
      </w:ins>
      <w:ins w:id="216" w:author="Willian" w:date="2016-12-14T00:21:00Z">
        <w:r w:rsidR="00D75692">
          <w:t>. 2016.</w:t>
        </w:r>
      </w:ins>
    </w:p>
    <w:p w14:paraId="41E070CC" w14:textId="77777777" w:rsidR="00AB4D41" w:rsidRDefault="00AB4D41" w:rsidP="00D75692">
      <w:pPr>
        <w:pStyle w:val="PargrafodaLista"/>
        <w:numPr>
          <w:ilvl w:val="0"/>
          <w:numId w:val="19"/>
        </w:numPr>
        <w:jc w:val="left"/>
        <w:rPr>
          <w:ins w:id="217" w:author="Willian" w:date="2016-12-14T00:21:00Z"/>
        </w:rPr>
      </w:pPr>
      <w:ins w:id="218" w:author="Willian" w:date="2016-12-14T23:46:00Z">
        <w:r>
          <w:rPr>
            <w:rFonts w:cs="Courier New"/>
          </w:rPr>
          <w:t xml:space="preserve">ORACLE. </w:t>
        </w:r>
      </w:ins>
      <w:ins w:id="219" w:author="Willian" w:date="2016-12-14T23:47:00Z">
        <w:r>
          <w:rPr>
            <w:rFonts w:cs="Courier New"/>
            <w:b/>
          </w:rPr>
          <w:t xml:space="preserve">Object. </w:t>
        </w:r>
        <w:r>
          <w:rPr>
            <w:rFonts w:cs="Courier New"/>
          </w:rPr>
          <w:t>Disponível em: &lt;</w:t>
        </w:r>
      </w:ins>
      <w:ins w:id="220" w:author="Willian" w:date="2016-12-14T23:46:00Z">
        <w:r w:rsidRPr="00AB4D41">
          <w:rPr>
            <w:rFonts w:cs="Courier New"/>
            <w:rPrChange w:id="221" w:author="Willian" w:date="2016-12-14T23:46:00Z">
              <w:rPr>
                <w:rStyle w:val="Hiperlink"/>
                <w:rFonts w:cs="Courier New"/>
              </w:rPr>
            </w:rPrChange>
          </w:rPr>
          <w:t>https://docs.oracle.com/javase/7/docs/api/java/lang/Object.html</w:t>
        </w:r>
      </w:ins>
      <w:ins w:id="222" w:author="Willian" w:date="2016-12-14T23:47:00Z">
        <w:r>
          <w:rPr>
            <w:rFonts w:cs="Courier New"/>
          </w:rPr>
          <w:t>&gt;. Acesso em: 14 dec. 2016</w:t>
        </w:r>
      </w:ins>
    </w:p>
    <w:p w14:paraId="5A542670" w14:textId="77777777" w:rsidR="00D75692" w:rsidRPr="003E5ACA" w:rsidRDefault="00D75692" w:rsidP="008D63C6">
      <w:pPr>
        <w:rPr>
          <w:rFonts w:ascii="Calibri Light" w:hAnsi="Calibri Light"/>
        </w:rPr>
      </w:pPr>
    </w:p>
    <w:p w14:paraId="695378D7" w14:textId="77777777" w:rsidR="005511A8" w:rsidRDefault="004644E8" w:rsidP="005511A8">
      <w:pPr>
        <w:pStyle w:val="Ttulo2"/>
      </w:pPr>
      <w:r w:rsidRPr="003E5ACA">
        <w:rPr>
          <w:color w:val="auto"/>
        </w:rPr>
        <w:br w:type="page"/>
      </w:r>
      <w:r w:rsidR="00004FF2" w:rsidRPr="003E5ACA">
        <w:lastRenderedPageBreak/>
        <w:t>Aula 3</w:t>
      </w:r>
      <w:r w:rsidR="003E5ACA">
        <w:t xml:space="preserve"> - </w:t>
      </w:r>
      <w:r w:rsidR="00004FF2" w:rsidRPr="003E5ACA">
        <w:t>Polimorfismo</w:t>
      </w:r>
    </w:p>
    <w:p w14:paraId="424FCE5C" w14:textId="77777777" w:rsidR="005511A8" w:rsidRDefault="005511A8" w:rsidP="005511A8">
      <w:pPr>
        <w:pBdr>
          <w:bottom w:val="single" w:sz="4" w:space="1" w:color="auto"/>
        </w:pBdr>
        <w:spacing w:before="0" w:after="0"/>
        <w:jc w:val="left"/>
      </w:pPr>
    </w:p>
    <w:p w14:paraId="0AAC7BBD" w14:textId="77777777" w:rsidR="005511A8" w:rsidRDefault="005511A8" w:rsidP="005511A8">
      <w:pPr>
        <w:spacing w:before="0" w:after="0"/>
        <w:jc w:val="left"/>
      </w:pPr>
    </w:p>
    <w:p w14:paraId="1613ACBF" w14:textId="77777777" w:rsidR="005511A8" w:rsidRPr="00534847" w:rsidRDefault="005511A8" w:rsidP="005511A8">
      <w:pPr>
        <w:pStyle w:val="Ttulo3"/>
        <w:rPr>
          <w:color w:val="7F7F7F"/>
        </w:rPr>
      </w:pPr>
      <w:r w:rsidRPr="00534847">
        <w:rPr>
          <w:color w:val="7F7F7F"/>
        </w:rPr>
        <w:t>CARGA HORÁRIA</w:t>
      </w:r>
    </w:p>
    <w:p w14:paraId="0BD6DFE0" w14:textId="77777777" w:rsidR="005511A8" w:rsidRDefault="005511A8" w:rsidP="005511A8">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D574899" w14:textId="77777777" w:rsidR="005511A8" w:rsidRDefault="005511A8" w:rsidP="005511A8">
      <w:pPr>
        <w:spacing w:before="0" w:after="0"/>
        <w:jc w:val="left"/>
      </w:pPr>
      <w:r>
        <w:t xml:space="preserve"> </w:t>
      </w:r>
    </w:p>
    <w:p w14:paraId="28890693" w14:textId="77777777" w:rsidR="005511A8" w:rsidRPr="00534847" w:rsidRDefault="005511A8" w:rsidP="005511A8">
      <w:pPr>
        <w:pStyle w:val="Ttulo3"/>
        <w:rPr>
          <w:color w:val="7F7F7F"/>
        </w:rPr>
      </w:pPr>
      <w:r w:rsidRPr="00534847">
        <w:rPr>
          <w:color w:val="7F7F7F"/>
        </w:rPr>
        <w:t>OBJETIVO DA AULA</w:t>
      </w:r>
    </w:p>
    <w:p w14:paraId="2BCE0BF2" w14:textId="77777777" w:rsidR="005511A8" w:rsidRDefault="005511A8" w:rsidP="005511A8">
      <w:r w:rsidRPr="001C2894">
        <w:t>Ao final da aula, você deverá garantir que o aluno tenha subsídios para</w:t>
      </w:r>
      <w:r w:rsidR="005F1834">
        <w:t>:</w:t>
      </w:r>
    </w:p>
    <w:p w14:paraId="1AAD14E3" w14:textId="77777777" w:rsidR="005511A8" w:rsidRDefault="005511A8" w:rsidP="00FF53ED">
      <w:pPr>
        <w:pStyle w:val="GradeMdia1-nfase2"/>
        <w:numPr>
          <w:ilvl w:val="0"/>
          <w:numId w:val="13"/>
        </w:numPr>
      </w:pPr>
      <w:r>
        <w:t>Compreender assuntos aprofundados da orientação a objetos</w:t>
      </w:r>
    </w:p>
    <w:p w14:paraId="7D07175C" w14:textId="77777777" w:rsidR="005511A8" w:rsidRPr="001C2894" w:rsidRDefault="005511A8" w:rsidP="00FF53ED">
      <w:pPr>
        <w:pStyle w:val="GradeMdia1-nfase2"/>
        <w:numPr>
          <w:ilvl w:val="0"/>
          <w:numId w:val="13"/>
        </w:numPr>
      </w:pPr>
      <w:r>
        <w:t>Dominar o conceito de polimorfismo</w:t>
      </w:r>
    </w:p>
    <w:p w14:paraId="14182EE4" w14:textId="77777777" w:rsidR="005511A8" w:rsidRPr="001C2894" w:rsidRDefault="005511A8" w:rsidP="005511A8"/>
    <w:p w14:paraId="7ECBAE13" w14:textId="77777777" w:rsidR="005511A8" w:rsidRPr="00534847" w:rsidRDefault="005511A8" w:rsidP="005511A8">
      <w:pPr>
        <w:pStyle w:val="Ttulo3"/>
        <w:rPr>
          <w:color w:val="7F7F7F"/>
        </w:rPr>
      </w:pPr>
      <w:r w:rsidRPr="00534847">
        <w:rPr>
          <w:color w:val="7F7F7F"/>
        </w:rPr>
        <w:t>ORIENTAÇÕES PEDAGÓGICAS</w:t>
      </w:r>
    </w:p>
    <w:p w14:paraId="66E21985" w14:textId="77777777" w:rsidR="005511A8" w:rsidRDefault="005511A8" w:rsidP="005511A8">
      <w:r w:rsidRPr="001C2894">
        <w:t>Para atender os objetivos de aprendizagem, você deverá conduzir o processo de ensino considerando a organização didática apresentada a seguir:</w:t>
      </w:r>
      <w:r>
        <w:t xml:space="preserve"> </w:t>
      </w:r>
    </w:p>
    <w:p w14:paraId="0AF9DEA8" w14:textId="77777777" w:rsidR="005511A8" w:rsidRDefault="005511A8" w:rsidP="00FF53ED">
      <w:pPr>
        <w:pStyle w:val="GradeMdia1-nfase2"/>
        <w:numPr>
          <w:ilvl w:val="0"/>
          <w:numId w:val="14"/>
        </w:numPr>
      </w:pPr>
      <w:r>
        <w:t>50 minutos de aula expositiva;</w:t>
      </w:r>
    </w:p>
    <w:p w14:paraId="2EDF969E" w14:textId="77777777" w:rsidR="005511A8" w:rsidRDefault="005511A8" w:rsidP="00FF53ED">
      <w:pPr>
        <w:pStyle w:val="GradeMdia1-nfase2"/>
        <w:numPr>
          <w:ilvl w:val="0"/>
          <w:numId w:val="14"/>
        </w:numPr>
      </w:pPr>
      <w:r>
        <w:t>20</w:t>
      </w:r>
      <w:r w:rsidRPr="001C2894">
        <w:t xml:space="preserve"> minutos para</w:t>
      </w:r>
      <w:r>
        <w:t xml:space="preserve"> tirar as dúvidas dos alunos;</w:t>
      </w:r>
    </w:p>
    <w:p w14:paraId="52A1FF18" w14:textId="77777777" w:rsidR="005511A8" w:rsidRDefault="005511A8" w:rsidP="00FF53ED">
      <w:pPr>
        <w:pStyle w:val="GradeMdia1-nfase2"/>
        <w:numPr>
          <w:ilvl w:val="0"/>
          <w:numId w:val="14"/>
        </w:numPr>
      </w:pPr>
      <w:r>
        <w:t>20</w:t>
      </w:r>
      <w:r w:rsidRPr="001C2894">
        <w:t xml:space="preserve"> minutos para desenvolver as atividades propostas para a turma.</w:t>
      </w:r>
    </w:p>
    <w:p w14:paraId="2BC41170" w14:textId="77777777" w:rsidR="005511A8" w:rsidRPr="001C2894" w:rsidRDefault="005511A8" w:rsidP="005511A8"/>
    <w:p w14:paraId="1BDDC7BD" w14:textId="77777777" w:rsidR="005511A8" w:rsidRPr="00534847" w:rsidRDefault="005511A8" w:rsidP="005511A8">
      <w:pPr>
        <w:pStyle w:val="Ttulo3"/>
        <w:rPr>
          <w:color w:val="7F7F7F"/>
        </w:rPr>
      </w:pPr>
      <w:r w:rsidRPr="00534847">
        <w:rPr>
          <w:color w:val="7F7F7F"/>
        </w:rPr>
        <w:t>TÓPICOS DE ESTUDO</w:t>
      </w:r>
    </w:p>
    <w:p w14:paraId="26444D2B" w14:textId="77777777" w:rsidR="005511A8" w:rsidRPr="001C2894" w:rsidRDefault="005511A8" w:rsidP="005511A8">
      <w:r w:rsidRPr="001C2894">
        <w:t>Todos os tópicos a seguir, conforme livro do aluno, devem ser trabalhados de forma dinâmica, criativa, com embasamento teórico e prático voltado ao mercado de trabalho.</w:t>
      </w:r>
    </w:p>
    <w:p w14:paraId="2551243E" w14:textId="77777777" w:rsidR="005511A8" w:rsidRDefault="005511A8" w:rsidP="00FF53ED">
      <w:pPr>
        <w:pStyle w:val="GradeMdia1-nfase2"/>
        <w:numPr>
          <w:ilvl w:val="0"/>
          <w:numId w:val="15"/>
        </w:numPr>
      </w:pPr>
      <w:r>
        <w:t>Polimorfismo</w:t>
      </w:r>
      <w:r w:rsidR="008A4D37">
        <w:t>;</w:t>
      </w:r>
    </w:p>
    <w:p w14:paraId="34E82C26" w14:textId="77777777" w:rsidR="005511A8" w:rsidRDefault="005511A8" w:rsidP="00FF53ED">
      <w:pPr>
        <w:pStyle w:val="GradeMdia1-nfase2"/>
        <w:numPr>
          <w:ilvl w:val="0"/>
          <w:numId w:val="15"/>
        </w:numPr>
      </w:pPr>
      <w:r>
        <w:t>Métodos estáticos</w:t>
      </w:r>
      <w:r w:rsidR="008A4D37">
        <w:t>;</w:t>
      </w:r>
    </w:p>
    <w:p w14:paraId="49F28E89" w14:textId="77777777" w:rsidR="005511A8" w:rsidRDefault="005511A8" w:rsidP="00FF53ED">
      <w:pPr>
        <w:pStyle w:val="GradeMdia1-nfase2"/>
        <w:numPr>
          <w:ilvl w:val="0"/>
          <w:numId w:val="15"/>
        </w:numPr>
      </w:pPr>
      <w:r>
        <w:t>Classes e métodos abstratos</w:t>
      </w:r>
      <w:r w:rsidR="008A4D37">
        <w:t>.</w:t>
      </w:r>
    </w:p>
    <w:p w14:paraId="79530AB6" w14:textId="77777777" w:rsidR="005511A8" w:rsidRPr="001C2894" w:rsidRDefault="005511A8" w:rsidP="005511A8"/>
    <w:p w14:paraId="01CEEC5F" w14:textId="77777777" w:rsidR="005511A8" w:rsidRPr="00534847" w:rsidRDefault="005511A8" w:rsidP="005511A8">
      <w:pPr>
        <w:pStyle w:val="Ttulo3"/>
        <w:rPr>
          <w:color w:val="7F7F7F"/>
        </w:rPr>
      </w:pPr>
      <w:r w:rsidRPr="00534847">
        <w:rPr>
          <w:color w:val="7F7F7F"/>
        </w:rPr>
        <w:t>PONTOS IMPORTANTES</w:t>
      </w:r>
    </w:p>
    <w:p w14:paraId="7A4E9C8D" w14:textId="77777777" w:rsidR="005511A8" w:rsidRPr="00561E8D" w:rsidRDefault="005511A8" w:rsidP="005511A8">
      <w:r w:rsidRPr="00561E8D">
        <w:t xml:space="preserve">Para garantir </w:t>
      </w:r>
      <w:r>
        <w:t>ao aluno um aprendizado signifi</w:t>
      </w:r>
      <w:r w:rsidRPr="00561E8D">
        <w:t xml:space="preserve">cativo, resgate os principais conceitos de cada tópico abordado na aula. Neste momento, é importante que você utilize dicas e sugestões para reforçar os temas trabalhados, oferecendo também exemplos que possibilitem a relação entre teoria e prática. </w:t>
      </w:r>
    </w:p>
    <w:p w14:paraId="34D8B53A" w14:textId="77777777" w:rsidR="005511A8" w:rsidRPr="001C2894" w:rsidRDefault="005511A8" w:rsidP="005511A8">
      <w:pPr>
        <w:pBdr>
          <w:bottom w:val="single" w:sz="4" w:space="1" w:color="auto"/>
        </w:pBdr>
      </w:pPr>
    </w:p>
    <w:p w14:paraId="78AD411E" w14:textId="77777777" w:rsidR="005511A8" w:rsidRPr="003E5ACA" w:rsidRDefault="005511A8" w:rsidP="005511A8">
      <w:pPr>
        <w:pStyle w:val="Ttulo2"/>
        <w:rPr>
          <w:rStyle w:val="TabeladeGrade2-nfase11"/>
          <w:b w:val="0"/>
          <w:bCs w:val="0"/>
          <w:smallCaps w:val="0"/>
          <w:color w:val="00B050"/>
          <w:spacing w:val="0"/>
        </w:rPr>
      </w:pPr>
    </w:p>
    <w:p w14:paraId="29A80DF1" w14:textId="77777777" w:rsidR="005511A8" w:rsidRPr="003E5ACA" w:rsidRDefault="005511A8" w:rsidP="005511A8">
      <w:pPr>
        <w:pStyle w:val="Ttulo2"/>
        <w:rPr>
          <w:rStyle w:val="TabeladeGrade2-nfase11"/>
          <w:b w:val="0"/>
          <w:bCs w:val="0"/>
          <w:color w:val="auto"/>
        </w:rPr>
      </w:pPr>
    </w:p>
    <w:p w14:paraId="2F2B9BB6" w14:textId="77777777" w:rsidR="00004FF2" w:rsidRPr="003E5ACA" w:rsidRDefault="00004FF2" w:rsidP="003E5ACA">
      <w:pPr>
        <w:pStyle w:val="Ttulo2"/>
      </w:pPr>
    </w:p>
    <w:p w14:paraId="370161B2" w14:textId="77777777" w:rsidR="00004FF2" w:rsidRPr="003E5ACA" w:rsidRDefault="00004FF2" w:rsidP="008D63C6"/>
    <w:p w14:paraId="4B0DB591" w14:textId="77777777" w:rsidR="005A10E1" w:rsidRDefault="005A10E1" w:rsidP="00555A86">
      <w:pPr>
        <w:pStyle w:val="Ttulo3"/>
      </w:pPr>
      <w:r w:rsidRPr="003E5ACA">
        <w:lastRenderedPageBreak/>
        <w:t xml:space="preserve">3.1 </w:t>
      </w:r>
      <w:r w:rsidR="00C27E31">
        <w:t>–</w:t>
      </w:r>
      <w:r w:rsidRPr="003E5ACA">
        <w:t xml:space="preserve"> Polimorfismo</w:t>
      </w:r>
    </w:p>
    <w:p w14:paraId="67FB5596" w14:textId="77777777" w:rsidR="005A10E1" w:rsidRDefault="00C27E31" w:rsidP="008D63C6">
      <w:r>
        <w:t>Polimorfismo é o ato de um objeto assumir diferentes formas.</w:t>
      </w:r>
      <w:r w:rsidR="00B44769">
        <w:t xml:space="preserve"> Educador, n</w:t>
      </w:r>
      <w:r w:rsidR="00FA182E" w:rsidRPr="003E5ACA">
        <w:t xml:space="preserve">o exemplo dado </w:t>
      </w:r>
      <w:r w:rsidR="00056043">
        <w:t xml:space="preserve">no livro do aluno, </w:t>
      </w:r>
      <w:r w:rsidR="00FA182E" w:rsidRPr="003E5ACA">
        <w:t xml:space="preserve">é possível elucidar os conceitos de polimorfismo e ainda relacioná-los aos de herança. </w:t>
      </w:r>
      <w:r w:rsidR="00B44769">
        <w:t xml:space="preserve">Provavelmente o aluno deverá ter dúvidas sobre </w:t>
      </w:r>
      <w:r w:rsidR="00FA182E" w:rsidRPr="003E5ACA">
        <w:t>privacidade, nomenclaturas e conceitos já aprendidos, nes</w:t>
      </w:r>
      <w:r w:rsidR="00B44769">
        <w:t>s</w:t>
      </w:r>
      <w:r w:rsidR="00FA182E" w:rsidRPr="003E5ACA">
        <w:t xml:space="preserve">es casos </w:t>
      </w:r>
      <w:r w:rsidR="00B44769" w:rsidRPr="003E5ACA">
        <w:t>retom</w:t>
      </w:r>
      <w:r w:rsidR="00B44769">
        <w:t>e</w:t>
      </w:r>
      <w:r w:rsidR="00B44769" w:rsidRPr="003E5ACA">
        <w:t xml:space="preserve"> </w:t>
      </w:r>
      <w:r w:rsidR="00FA182E" w:rsidRPr="003E5ACA">
        <w:t xml:space="preserve">os </w:t>
      </w:r>
      <w:r w:rsidR="003C2F37">
        <w:t xml:space="preserve">pontos importantes dos </w:t>
      </w:r>
      <w:r w:rsidR="00FA182E" w:rsidRPr="003E5ACA">
        <w:t>capítulos anteriores.</w:t>
      </w:r>
    </w:p>
    <w:p w14:paraId="300F5A7F" w14:textId="77777777" w:rsidR="007B1B96" w:rsidRDefault="007B1B96" w:rsidP="007B1B96">
      <w:pPr>
        <w:rPr>
          <w:b/>
          <w:color w:val="2F5496"/>
        </w:rPr>
      </w:pPr>
    </w:p>
    <w:p w14:paraId="580F8F67" w14:textId="77777777" w:rsidR="007B1B96" w:rsidRPr="00E54E1F" w:rsidRDefault="007B1B96" w:rsidP="007B1B96">
      <w:pPr>
        <w:rPr>
          <w:color w:val="2F5496"/>
        </w:rPr>
      </w:pPr>
      <w:r w:rsidRPr="00E54E1F">
        <w:rPr>
          <w:b/>
          <w:color w:val="2F5496"/>
        </w:rPr>
        <w:t xml:space="preserve">Material de Apoio: </w:t>
      </w:r>
      <w:r w:rsidRPr="00E54E1F">
        <w:rPr>
          <w:color w:val="2F5496"/>
        </w:rPr>
        <w:t xml:space="preserve">Para conferir o exemplo </w:t>
      </w:r>
      <w:r w:rsidR="00123907">
        <w:rPr>
          <w:color w:val="2F5496"/>
        </w:rPr>
        <w:t>deste tópico</w:t>
      </w:r>
      <w:r w:rsidR="00123907" w:rsidRPr="00E54E1F">
        <w:rPr>
          <w:color w:val="2F5496"/>
        </w:rPr>
        <w:t xml:space="preserve"> </w:t>
      </w:r>
      <w:r w:rsidRPr="00E54E1F">
        <w:rPr>
          <w:color w:val="2F5496"/>
        </w:rPr>
        <w:t xml:space="preserve">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3</w:t>
      </w:r>
      <w:r w:rsidRPr="00E54E1F">
        <w:rPr>
          <w:b/>
          <w:color w:val="2F5496"/>
        </w:rPr>
        <w:t xml:space="preserve"> &gt; </w:t>
      </w:r>
      <w:r>
        <w:rPr>
          <w:b/>
          <w:color w:val="2F5496"/>
        </w:rPr>
        <w:t>Exercícios &gt; 3.1</w:t>
      </w:r>
      <w:r w:rsidRPr="00E54E1F">
        <w:rPr>
          <w:b/>
          <w:color w:val="2F5496"/>
        </w:rPr>
        <w:t xml:space="preserve"> </w:t>
      </w:r>
      <w:r w:rsidRPr="00E54E1F">
        <w:rPr>
          <w:color w:val="2F5496"/>
        </w:rPr>
        <w:t>no seu Netbeans.</w:t>
      </w:r>
    </w:p>
    <w:p w14:paraId="67FD5761" w14:textId="77777777" w:rsidR="00555A86" w:rsidRDefault="00555A86" w:rsidP="008D63C6"/>
    <w:p w14:paraId="7D0E12D4" w14:textId="77777777" w:rsidR="00555A86" w:rsidRDefault="00555A86" w:rsidP="00C27E31">
      <w:pPr>
        <w:pStyle w:val="Ttulo4"/>
      </w:pPr>
      <w:r w:rsidRPr="00BA3E55">
        <w:t>3.1.1 – Sobreposição e sobrecarga</w:t>
      </w:r>
    </w:p>
    <w:p w14:paraId="1FF5531E" w14:textId="77777777" w:rsidR="00A11A90" w:rsidRDefault="00056043" w:rsidP="008D63C6">
      <w:pPr>
        <w:rPr>
          <w:rFonts w:cs="Courier New"/>
        </w:rPr>
      </w:pPr>
      <w:r>
        <w:rPr>
          <w:rFonts w:cs="Courier New"/>
        </w:rPr>
        <w:t>Educador, ensine que q</w:t>
      </w:r>
      <w:r w:rsidR="006E7DD2" w:rsidRPr="00BA3E55">
        <w:rPr>
          <w:rFonts w:cs="Courier New"/>
        </w:rPr>
        <w:t xml:space="preserve">uando </w:t>
      </w:r>
      <w:r w:rsidRPr="00BA3E55">
        <w:rPr>
          <w:rFonts w:cs="Courier New"/>
        </w:rPr>
        <w:t>se estende</w:t>
      </w:r>
      <w:r w:rsidR="006E7DD2" w:rsidRPr="00BA3E55">
        <w:rPr>
          <w:rFonts w:cs="Courier New"/>
        </w:rPr>
        <w:t xml:space="preserve"> uma classe, </w:t>
      </w:r>
      <w:r w:rsidR="007F14AC">
        <w:rPr>
          <w:rFonts w:cs="Courier New"/>
        </w:rPr>
        <w:t>existe</w:t>
      </w:r>
      <w:r w:rsidR="006E7DD2" w:rsidRPr="00BA3E55">
        <w:rPr>
          <w:rFonts w:cs="Courier New"/>
        </w:rPr>
        <w:t xml:space="preserve"> a possibilidade de reescrever os métodos da superclasse para adequar às condições da subclasse. Is</w:t>
      </w:r>
      <w:r w:rsidR="007F14AC">
        <w:rPr>
          <w:rFonts w:cs="Courier New"/>
        </w:rPr>
        <w:t>s</w:t>
      </w:r>
      <w:r w:rsidR="006E7DD2" w:rsidRPr="00BA3E55">
        <w:rPr>
          <w:rFonts w:cs="Courier New"/>
        </w:rPr>
        <w:t>o é chamado de sobreposição. A sobrecarga permite que exista</w:t>
      </w:r>
      <w:r w:rsidR="006E7DD2">
        <w:rPr>
          <w:rFonts w:cs="Courier New"/>
          <w:color w:val="FF0000"/>
        </w:rPr>
        <w:t>m</w:t>
      </w:r>
      <w:r w:rsidR="006E7DD2" w:rsidRPr="00BA3E55">
        <w:rPr>
          <w:rFonts w:cs="Courier New"/>
        </w:rPr>
        <w:t xml:space="preserve"> vários métodos com o mesmo nome, desde que eles possuam</w:t>
      </w:r>
      <w:r w:rsidR="006E7DD2" w:rsidRPr="00B41328">
        <w:rPr>
          <w:rFonts w:cs="Courier New"/>
          <w:color w:val="FF0000"/>
        </w:rPr>
        <w:t xml:space="preserve"> </w:t>
      </w:r>
      <w:r w:rsidR="006E7DD2" w:rsidRPr="00BA3E55">
        <w:rPr>
          <w:rFonts w:cs="Courier New"/>
        </w:rPr>
        <w:t>assinatura</w:t>
      </w:r>
      <w:r w:rsidR="006E7DD2" w:rsidRPr="00B41328">
        <w:rPr>
          <w:rFonts w:cs="Courier New"/>
          <w:color w:val="FF0000"/>
        </w:rPr>
        <w:t>s</w:t>
      </w:r>
      <w:r w:rsidR="006E7DD2" w:rsidRPr="00BA3E55">
        <w:rPr>
          <w:rFonts w:cs="Courier New"/>
        </w:rPr>
        <w:t xml:space="preserve"> (quantidade e tipos de parâmetros) diferentes.</w:t>
      </w:r>
    </w:p>
    <w:p w14:paraId="2182625E" w14:textId="77777777" w:rsidR="007B1B96" w:rsidRDefault="007B1B96" w:rsidP="008D63C6">
      <w:pPr>
        <w:rPr>
          <w:rFonts w:cs="Courier New"/>
        </w:rPr>
      </w:pPr>
    </w:p>
    <w:p w14:paraId="22047A08" w14:textId="77777777" w:rsidR="007B1B96" w:rsidRPr="00E54E1F" w:rsidRDefault="007B1B96" w:rsidP="007B1B96">
      <w:pPr>
        <w:rPr>
          <w:color w:val="2F5496"/>
        </w:rPr>
      </w:pPr>
      <w:r w:rsidRPr="00E54E1F">
        <w:rPr>
          <w:b/>
          <w:color w:val="2F5496"/>
        </w:rPr>
        <w:t xml:space="preserve">Material de Apoio: </w:t>
      </w:r>
      <w:r w:rsidRPr="00E54E1F">
        <w:rPr>
          <w:color w:val="2F5496"/>
        </w:rPr>
        <w:t xml:space="preserve">Para conferir o exemplo </w:t>
      </w:r>
      <w:r w:rsidR="00123907">
        <w:rPr>
          <w:color w:val="2F5496"/>
        </w:rPr>
        <w:t>deste tópico</w:t>
      </w:r>
      <w:r w:rsidR="00123907" w:rsidRPr="00E54E1F">
        <w:rPr>
          <w:color w:val="2F5496"/>
        </w:rPr>
        <w:t xml:space="preserve"> </w:t>
      </w:r>
      <w:r w:rsidRPr="00E54E1F">
        <w:rPr>
          <w:color w:val="2F5496"/>
        </w:rPr>
        <w:t xml:space="preserve">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3</w:t>
      </w:r>
      <w:r w:rsidRPr="00E54E1F">
        <w:rPr>
          <w:b/>
          <w:color w:val="2F5496"/>
        </w:rPr>
        <w:t xml:space="preserve"> &gt; </w:t>
      </w:r>
      <w:r>
        <w:rPr>
          <w:b/>
          <w:color w:val="2F5496"/>
        </w:rPr>
        <w:t>Exercícios &gt; 3.1.1</w:t>
      </w:r>
      <w:r w:rsidRPr="00E54E1F">
        <w:rPr>
          <w:b/>
          <w:color w:val="2F5496"/>
        </w:rPr>
        <w:t xml:space="preserve"> </w:t>
      </w:r>
      <w:r w:rsidRPr="00E54E1F">
        <w:rPr>
          <w:color w:val="2F5496"/>
        </w:rPr>
        <w:t>no seu Netbeans.</w:t>
      </w:r>
    </w:p>
    <w:p w14:paraId="20CA3C21" w14:textId="77777777" w:rsidR="007B1B96" w:rsidRPr="003E5ACA" w:rsidRDefault="007B1B96" w:rsidP="008D63C6"/>
    <w:p w14:paraId="097192D0" w14:textId="77777777" w:rsidR="00555A86" w:rsidRDefault="004644E8" w:rsidP="00C27E31">
      <w:pPr>
        <w:pStyle w:val="Ttulo3"/>
      </w:pPr>
      <w:r w:rsidRPr="003E5ACA">
        <w:t>3.2 –</w:t>
      </w:r>
      <w:r w:rsidR="0053136B" w:rsidRPr="003E5ACA">
        <w:t xml:space="preserve"> </w:t>
      </w:r>
      <w:r w:rsidR="00182C02" w:rsidRPr="003E5ACA">
        <w:t xml:space="preserve">Métodos </w:t>
      </w:r>
      <w:r w:rsidR="006113CB" w:rsidRPr="003E5ACA">
        <w:t>estáticos</w:t>
      </w:r>
    </w:p>
    <w:p w14:paraId="6519DA5A" w14:textId="77777777" w:rsidR="006113CB" w:rsidRPr="003E5ACA" w:rsidRDefault="006E0927" w:rsidP="006113CB">
      <w:r>
        <w:t>Informe ao aluno que métodos estáticos s</w:t>
      </w:r>
      <w:r w:rsidR="00ED5933" w:rsidRPr="003E5ACA">
        <w:t>ão métodos cuja classe não precisa ser instanciada</w:t>
      </w:r>
      <w:r w:rsidR="00555A86">
        <w:t xml:space="preserve"> para ser utilizado</w:t>
      </w:r>
      <w:r>
        <w:t xml:space="preserve">, você pode usar como exemplo a classe </w:t>
      </w:r>
      <w:proofErr w:type="spellStart"/>
      <w:r>
        <w:t>Math</w:t>
      </w:r>
      <w:proofErr w:type="spellEnd"/>
      <w:r>
        <w:t>.</w:t>
      </w:r>
    </w:p>
    <w:p w14:paraId="2BDA8FA7" w14:textId="77777777" w:rsidR="006113CB" w:rsidRPr="003E5ACA" w:rsidRDefault="006113CB" w:rsidP="006113CB"/>
    <w:p w14:paraId="7AC5D527" w14:textId="77777777" w:rsidR="0038029D" w:rsidRDefault="0053136B" w:rsidP="003E5ACA">
      <w:pPr>
        <w:pStyle w:val="Ttulo3"/>
      </w:pPr>
      <w:r w:rsidRPr="003E5ACA">
        <w:t>3.3</w:t>
      </w:r>
      <w:r w:rsidR="0038029D" w:rsidRPr="003E5ACA">
        <w:t xml:space="preserve"> – Classes e métodos abstratos</w:t>
      </w:r>
    </w:p>
    <w:p w14:paraId="128F310E" w14:textId="77777777" w:rsidR="005511A8" w:rsidRDefault="008264A6" w:rsidP="005511A8">
      <w:r>
        <w:t>Educador, explique aos alunos que e</w:t>
      </w:r>
      <w:r w:rsidR="005511A8">
        <w:t xml:space="preserve">m POO </w:t>
      </w:r>
      <w:r>
        <w:t xml:space="preserve">pode-se </w:t>
      </w:r>
      <w:r w:rsidR="005511A8">
        <w:t>abstrair classes e métodos. Método</w:t>
      </w:r>
      <w:r>
        <w:t>s</w:t>
      </w:r>
      <w:r w:rsidR="005511A8">
        <w:t xml:space="preserve"> abstratos são métodos que não podem ser utilizados se uma subclasse não o implementar e </w:t>
      </w:r>
      <w:r w:rsidR="005511A8" w:rsidRPr="003E5ACA">
        <w:t>classes</w:t>
      </w:r>
      <w:r w:rsidR="005511A8">
        <w:t xml:space="preserve"> abstratas são classes</w:t>
      </w:r>
      <w:r w:rsidR="005511A8" w:rsidRPr="003E5ACA">
        <w:t xml:space="preserve"> que não podem ser instanciadas, pois como seu nome já diz, são abstratas ou simplificadas</w:t>
      </w:r>
      <w:r>
        <w:t>.</w:t>
      </w:r>
    </w:p>
    <w:p w14:paraId="1A59B18B" w14:textId="77777777" w:rsidR="005511A8" w:rsidRPr="005511A8" w:rsidRDefault="005511A8" w:rsidP="005511A8"/>
    <w:p w14:paraId="7DFCD199" w14:textId="77777777" w:rsidR="00555A86" w:rsidRDefault="00555A86" w:rsidP="00555A86">
      <w:pPr>
        <w:pStyle w:val="Ttulo4"/>
      </w:pPr>
      <w:r>
        <w:t>3.3.1 - Classes abstratas</w:t>
      </w:r>
    </w:p>
    <w:p w14:paraId="6701CBF2" w14:textId="77777777" w:rsidR="00C27E31" w:rsidRDefault="008264A6" w:rsidP="00C27E31">
      <w:r>
        <w:t>Informe que classes abstratas s</w:t>
      </w:r>
      <w:r w:rsidR="00C27E31" w:rsidRPr="003E5ACA">
        <w:t>ão classes que não podem ser instanciadas, pois como seu nome já diz, são abstratas (ou simplificadas).</w:t>
      </w:r>
    </w:p>
    <w:p w14:paraId="4AF9FC5F" w14:textId="77777777" w:rsidR="007B1B96" w:rsidRDefault="007B1B96" w:rsidP="00C27E31"/>
    <w:p w14:paraId="7353B335" w14:textId="77777777" w:rsidR="007B1B96" w:rsidRPr="00E54E1F" w:rsidRDefault="007B1B96" w:rsidP="007B1B96">
      <w:pPr>
        <w:rPr>
          <w:color w:val="2F5496"/>
        </w:rPr>
      </w:pPr>
      <w:r w:rsidRPr="00E54E1F">
        <w:rPr>
          <w:b/>
          <w:color w:val="2F5496"/>
        </w:rPr>
        <w:t xml:space="preserve">Material de Apoio: </w:t>
      </w:r>
      <w:r w:rsidRPr="00E54E1F">
        <w:rPr>
          <w:color w:val="2F5496"/>
        </w:rPr>
        <w:t xml:space="preserve">Para conferir o exemplo </w:t>
      </w:r>
      <w:r w:rsidR="00123907">
        <w:rPr>
          <w:color w:val="2F5496"/>
        </w:rPr>
        <w:t>deste tópico</w:t>
      </w:r>
      <w:r w:rsidR="00123907" w:rsidRPr="00E54E1F">
        <w:rPr>
          <w:color w:val="2F5496"/>
        </w:rPr>
        <w:t xml:space="preserve"> </w:t>
      </w:r>
      <w:r w:rsidRPr="00E54E1F">
        <w:rPr>
          <w:color w:val="2F5496"/>
        </w:rPr>
        <w:t xml:space="preserve">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3</w:t>
      </w:r>
      <w:r w:rsidRPr="00E54E1F">
        <w:rPr>
          <w:b/>
          <w:color w:val="2F5496"/>
        </w:rPr>
        <w:t xml:space="preserve"> &gt; </w:t>
      </w:r>
      <w:r>
        <w:rPr>
          <w:b/>
          <w:color w:val="2F5496"/>
        </w:rPr>
        <w:t>Exercícios &gt; 3.3.1</w:t>
      </w:r>
      <w:r w:rsidRPr="00E54E1F">
        <w:rPr>
          <w:b/>
          <w:color w:val="2F5496"/>
        </w:rPr>
        <w:t xml:space="preserve"> </w:t>
      </w:r>
      <w:r w:rsidRPr="00E54E1F">
        <w:rPr>
          <w:color w:val="2F5496"/>
        </w:rPr>
        <w:t>no seu Netbeans.</w:t>
      </w:r>
    </w:p>
    <w:p w14:paraId="6D0EEB44" w14:textId="77777777" w:rsidR="007B1B96" w:rsidRPr="00C27E31" w:rsidRDefault="007B1B96" w:rsidP="00C27E31"/>
    <w:p w14:paraId="70648902" w14:textId="77777777" w:rsidR="00C27E31" w:rsidRDefault="00C27E31" w:rsidP="00C27E31">
      <w:pPr>
        <w:pStyle w:val="Ttulo4"/>
      </w:pPr>
      <w:r>
        <w:t>3.3.2 – Métodos abstratos</w:t>
      </w:r>
    </w:p>
    <w:p w14:paraId="5BE914ED" w14:textId="77777777" w:rsidR="00C27E31" w:rsidRPr="00C27E31" w:rsidRDefault="008264A6" w:rsidP="00C27E31">
      <w:r>
        <w:t>Informe, também, que métodos abstratos s</w:t>
      </w:r>
      <w:r w:rsidR="00C27E31" w:rsidRPr="003E5ACA">
        <w:t xml:space="preserve">ão </w:t>
      </w:r>
      <w:r w:rsidR="00C27E31">
        <w:t>métodos que não podem ser utilizado</w:t>
      </w:r>
      <w:r w:rsidR="006D5BCA">
        <w:t>s</w:t>
      </w:r>
      <w:r w:rsidR="00C27E31">
        <w:t xml:space="preserve"> se uma subclasse não o implementar.</w:t>
      </w:r>
    </w:p>
    <w:p w14:paraId="17D4A40A" w14:textId="77777777" w:rsidR="00C27E31" w:rsidRPr="00244A83" w:rsidRDefault="007B1B96" w:rsidP="00C27E31">
      <w:pPr>
        <w:rPr>
          <w:color w:val="2F5496"/>
        </w:rPr>
      </w:pPr>
      <w:r w:rsidRPr="00E54E1F">
        <w:rPr>
          <w:b/>
          <w:color w:val="2F5496"/>
        </w:rPr>
        <w:t xml:space="preserve">Material de Apoio: </w:t>
      </w:r>
      <w:r w:rsidRPr="00E54E1F">
        <w:rPr>
          <w:color w:val="2F5496"/>
        </w:rPr>
        <w:t xml:space="preserve">Para conferir o exemplo </w:t>
      </w:r>
      <w:r w:rsidR="00123907">
        <w:rPr>
          <w:color w:val="2F5496"/>
        </w:rPr>
        <w:t>deste tópico</w:t>
      </w:r>
      <w:r w:rsidR="00123907" w:rsidRPr="00E54E1F">
        <w:rPr>
          <w:color w:val="2F5496"/>
        </w:rPr>
        <w:t xml:space="preserve"> </w:t>
      </w:r>
      <w:r w:rsidRPr="00E54E1F">
        <w:rPr>
          <w:color w:val="2F5496"/>
        </w:rPr>
        <w:t xml:space="preserve">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3</w:t>
      </w:r>
      <w:r w:rsidRPr="00E54E1F">
        <w:rPr>
          <w:b/>
          <w:color w:val="2F5496"/>
        </w:rPr>
        <w:t xml:space="preserve"> &gt; </w:t>
      </w:r>
      <w:r>
        <w:rPr>
          <w:b/>
          <w:color w:val="2F5496"/>
        </w:rPr>
        <w:t>Exercícios &gt; 3.3.2</w:t>
      </w:r>
      <w:r w:rsidRPr="00E54E1F">
        <w:rPr>
          <w:b/>
          <w:color w:val="2F5496"/>
        </w:rPr>
        <w:t xml:space="preserve"> </w:t>
      </w:r>
      <w:r w:rsidRPr="00E54E1F">
        <w:rPr>
          <w:color w:val="2F5496"/>
        </w:rPr>
        <w:t>no seu Netbeans.</w:t>
      </w:r>
    </w:p>
    <w:p w14:paraId="53A5C23D" w14:textId="77777777" w:rsidR="009F78C6" w:rsidRDefault="0053136B" w:rsidP="008264A6">
      <w:pPr>
        <w:pStyle w:val="Ttulo3"/>
      </w:pPr>
      <w:r w:rsidRPr="003E5ACA">
        <w:lastRenderedPageBreak/>
        <w:t>Exercícios</w:t>
      </w:r>
    </w:p>
    <w:p w14:paraId="19197741" w14:textId="77777777" w:rsidR="009F78C6" w:rsidRDefault="009F78C6" w:rsidP="009F78C6">
      <w:pPr>
        <w:autoSpaceDE w:val="0"/>
        <w:autoSpaceDN w:val="0"/>
        <w:adjustRightInd w:val="0"/>
        <w:spacing w:before="0" w:after="0"/>
        <w:rPr>
          <w:rFonts w:ascii="Tahoma" w:hAnsi="Tahoma" w:cs="Tahoma"/>
          <w:sz w:val="20"/>
          <w:szCs w:val="20"/>
        </w:rPr>
      </w:pPr>
      <w:r>
        <w:rPr>
          <w:rFonts w:ascii="Tahoma" w:hAnsi="Tahoma" w:cs="Tahoma"/>
          <w:sz w:val="20"/>
          <w:szCs w:val="20"/>
        </w:rPr>
        <w:t>As perguntas têm por objetivo fixar os principais conceitos abordados durante a aula. Para isso, viabilize o tempo necessário para o aluno responder às perguntas, acompanhando-os nas dúvidas. Para correção das perguntas, considere as respostas a seguir:</w:t>
      </w:r>
    </w:p>
    <w:p w14:paraId="0100AAF8" w14:textId="77777777" w:rsidR="0053136B" w:rsidRDefault="0053136B" w:rsidP="008264A6">
      <w:pPr>
        <w:pStyle w:val="Ttulo3"/>
        <w:ind w:left="360"/>
      </w:pPr>
    </w:p>
    <w:p w14:paraId="11ABA1F8" w14:textId="77777777" w:rsidR="00C27E31" w:rsidRPr="00C27E31" w:rsidRDefault="00C27E31" w:rsidP="00FF53ED">
      <w:pPr>
        <w:pStyle w:val="GradeMdia1-nfase2"/>
        <w:numPr>
          <w:ilvl w:val="0"/>
          <w:numId w:val="9"/>
        </w:numPr>
        <w:rPr>
          <w:b/>
        </w:rPr>
      </w:pPr>
      <w:r w:rsidRPr="00C27E31">
        <w:rPr>
          <w:b/>
        </w:rPr>
        <w:t>O que é polimorfismo em programação?</w:t>
      </w:r>
    </w:p>
    <w:p w14:paraId="00717194" w14:textId="77777777" w:rsidR="00C27E31" w:rsidRPr="003E5ACA" w:rsidRDefault="008A4D37" w:rsidP="00C27E31">
      <w:pPr>
        <w:pStyle w:val="GradeMdia1-nfase2"/>
        <w:spacing w:before="0" w:after="0"/>
      </w:pPr>
      <w:r>
        <w:t xml:space="preserve">Resposta: </w:t>
      </w:r>
      <w:r w:rsidR="00C27E31" w:rsidRPr="003E5ACA">
        <w:t>Em programação trata-se da capacidade um objeto ser referenciado de diversas formas. O objeto sempre vai ser do mesmo tipo, o que muda é a maneira como nos referimos a ele.</w:t>
      </w:r>
    </w:p>
    <w:p w14:paraId="1B1EE883" w14:textId="77777777" w:rsidR="00C27E31" w:rsidRPr="00C27E31" w:rsidRDefault="00C27E31" w:rsidP="00C27E31">
      <w:pPr>
        <w:rPr>
          <w:b/>
        </w:rPr>
      </w:pPr>
    </w:p>
    <w:p w14:paraId="0BCAAC18" w14:textId="77777777" w:rsidR="00C27E31" w:rsidRPr="00C27E31" w:rsidRDefault="00C27E31" w:rsidP="00FF53ED">
      <w:pPr>
        <w:pStyle w:val="GradeMdia1-nfase2"/>
        <w:numPr>
          <w:ilvl w:val="0"/>
          <w:numId w:val="9"/>
        </w:numPr>
        <w:rPr>
          <w:b/>
        </w:rPr>
      </w:pPr>
      <w:r w:rsidRPr="00C27E31">
        <w:rPr>
          <w:b/>
        </w:rPr>
        <w:t>O que é sobreposição e sobrecarga?</w:t>
      </w:r>
    </w:p>
    <w:p w14:paraId="7938C86B" w14:textId="77777777" w:rsidR="00C27E31" w:rsidRPr="003E5ACA" w:rsidRDefault="008A4D37" w:rsidP="00C27E31">
      <w:pPr>
        <w:pStyle w:val="GradeMdia1-nfase2"/>
        <w:spacing w:before="0" w:after="0"/>
      </w:pPr>
      <w:r>
        <w:t xml:space="preserve">Resposta: </w:t>
      </w:r>
      <w:r w:rsidR="00C27E31" w:rsidRPr="003E5ACA">
        <w:t>Quando estendemos uma classe, temos a possibilidade de reescrever os métodos da superclasse para adequar às condições da subclasse. Isto é chamado de sobreposição. A sobrecarga permite que exista vários métodos com o mesmo nome, desde que eles possuam uma assinatura (quantidade e tipos de parâmetros) diferentes.</w:t>
      </w:r>
    </w:p>
    <w:p w14:paraId="126D9773" w14:textId="77777777" w:rsidR="00C27E31" w:rsidRPr="00C27E31" w:rsidRDefault="00C27E31" w:rsidP="00C27E31">
      <w:pPr>
        <w:rPr>
          <w:b/>
        </w:rPr>
      </w:pPr>
    </w:p>
    <w:p w14:paraId="1157E3E2" w14:textId="77777777" w:rsidR="00C27E31" w:rsidRPr="00C27E31" w:rsidRDefault="00C27E31" w:rsidP="00FF53ED">
      <w:pPr>
        <w:pStyle w:val="GradeMdia1-nfase2"/>
        <w:numPr>
          <w:ilvl w:val="0"/>
          <w:numId w:val="9"/>
        </w:numPr>
        <w:rPr>
          <w:b/>
        </w:rPr>
      </w:pPr>
      <w:r w:rsidRPr="00C27E31">
        <w:rPr>
          <w:b/>
        </w:rPr>
        <w:t>O que são métodos estáticos?</w:t>
      </w:r>
    </w:p>
    <w:p w14:paraId="73CE050E" w14:textId="77777777" w:rsidR="00C27E31" w:rsidRPr="003E5ACA" w:rsidRDefault="006B1215" w:rsidP="00C27E31">
      <w:pPr>
        <w:pStyle w:val="GradeMdia1-nfase2"/>
        <w:spacing w:before="0" w:after="0"/>
      </w:pPr>
      <w:r>
        <w:t xml:space="preserve">Resposta: </w:t>
      </w:r>
      <w:r w:rsidR="00C27E31" w:rsidRPr="003E5ACA">
        <w:t xml:space="preserve">Métodos estáticos independem das variáveis de instância (atributos) de uma classe, e executam numa função sem dependência do conteúdo do objeto. Digamos </w:t>
      </w:r>
      <w:r w:rsidR="00900A4A">
        <w:rPr>
          <w:color w:val="FF0000"/>
        </w:rPr>
        <w:t>que</w:t>
      </w:r>
      <w:r w:rsidR="00C27E31" w:rsidRPr="003E5ACA">
        <w:t xml:space="preserve"> quando um método não altera o estado do objeto, ele pode ser transformado para um método estático.</w:t>
      </w:r>
    </w:p>
    <w:p w14:paraId="41A4CD84" w14:textId="77777777" w:rsidR="00C27E31" w:rsidRPr="00C27E31" w:rsidRDefault="00C27E31" w:rsidP="00C27E31">
      <w:pPr>
        <w:rPr>
          <w:b/>
        </w:rPr>
      </w:pPr>
    </w:p>
    <w:p w14:paraId="6A6D1C4A" w14:textId="77777777" w:rsidR="00C27E31" w:rsidRPr="00C27E31" w:rsidRDefault="00C27E31" w:rsidP="00FF53ED">
      <w:pPr>
        <w:pStyle w:val="GradeMdia1-nfase2"/>
        <w:numPr>
          <w:ilvl w:val="0"/>
          <w:numId w:val="9"/>
        </w:numPr>
        <w:rPr>
          <w:b/>
        </w:rPr>
      </w:pPr>
      <w:r w:rsidRPr="00C27E31">
        <w:rPr>
          <w:b/>
        </w:rPr>
        <w:t>O que são classes abstratas?</w:t>
      </w:r>
    </w:p>
    <w:p w14:paraId="76E32CD4" w14:textId="77777777" w:rsidR="00C27E31" w:rsidRPr="003E5ACA" w:rsidRDefault="006B1215" w:rsidP="00C27E31">
      <w:pPr>
        <w:pStyle w:val="GradeMdia1-nfase2"/>
        <w:spacing w:before="0" w:after="0"/>
      </w:pPr>
      <w:r>
        <w:t xml:space="preserve">Resposta: </w:t>
      </w:r>
      <w:r w:rsidR="00C27E31" w:rsidRPr="003E5ACA">
        <w:t>As classes abstratas são classes não instanciáveis. Somente as suas subclasses poderão ser instanciadas.</w:t>
      </w:r>
    </w:p>
    <w:p w14:paraId="043BBB14" w14:textId="77777777" w:rsidR="00C27E31" w:rsidRPr="00C27E31" w:rsidRDefault="00C27E31" w:rsidP="00C27E31">
      <w:pPr>
        <w:rPr>
          <w:b/>
        </w:rPr>
      </w:pPr>
    </w:p>
    <w:p w14:paraId="02849DB3" w14:textId="77777777" w:rsidR="00C27E31" w:rsidRPr="00C27E31" w:rsidRDefault="00C27E31" w:rsidP="00FF53ED">
      <w:pPr>
        <w:pStyle w:val="GradeMdia1-nfase2"/>
        <w:numPr>
          <w:ilvl w:val="0"/>
          <w:numId w:val="9"/>
        </w:numPr>
        <w:rPr>
          <w:b/>
        </w:rPr>
      </w:pPr>
      <w:r w:rsidRPr="00C27E31">
        <w:rPr>
          <w:b/>
        </w:rPr>
        <w:t>O que é um método abstrato?</w:t>
      </w:r>
    </w:p>
    <w:p w14:paraId="34A28EAE" w14:textId="77777777" w:rsidR="00C27E31" w:rsidRPr="003E5ACA" w:rsidRDefault="006B1215" w:rsidP="00C27E31">
      <w:pPr>
        <w:pStyle w:val="GradeMdia1-nfase2"/>
        <w:spacing w:before="0" w:after="0"/>
      </w:pPr>
      <w:r>
        <w:t xml:space="preserve">Resposta: </w:t>
      </w:r>
      <w:r w:rsidR="00C27E31" w:rsidRPr="003E5ACA">
        <w:t>Um método abstrato é similar a classe abstrata, ele não pode ser executado, a não ser que foi sobreposto em uma subclasse. O método abstrato poderá estar em uma classe não abstrata, porém poderá ser executado apenas se a subclasse o implementar.</w:t>
      </w:r>
    </w:p>
    <w:p w14:paraId="5B487AF5" w14:textId="77777777" w:rsidR="00C27E31" w:rsidRDefault="00C27E31" w:rsidP="00C27E31"/>
    <w:p w14:paraId="06A2005E" w14:textId="77777777" w:rsidR="00C27E31" w:rsidRPr="00C27E31" w:rsidRDefault="00C27E31" w:rsidP="00FF53ED">
      <w:pPr>
        <w:pStyle w:val="GradeMdia1-nfase2"/>
        <w:numPr>
          <w:ilvl w:val="0"/>
          <w:numId w:val="9"/>
        </w:numPr>
        <w:rPr>
          <w:b/>
        </w:rPr>
      </w:pPr>
      <w:r w:rsidRPr="00C27E31">
        <w:rPr>
          <w:b/>
        </w:rPr>
        <w:t>Qual a relação entre Polimorfismo e Sobrecarga?</w:t>
      </w:r>
    </w:p>
    <w:p w14:paraId="0FF4D731" w14:textId="77777777" w:rsidR="00C27E31" w:rsidRPr="003E5ACA" w:rsidRDefault="006B1215" w:rsidP="00C27E31">
      <w:pPr>
        <w:pStyle w:val="GradeMdia1-nfase2"/>
        <w:spacing w:before="0" w:after="0"/>
      </w:pPr>
      <w:r>
        <w:t xml:space="preserve">Resposta: </w:t>
      </w:r>
      <w:r w:rsidR="00C27E31" w:rsidRPr="003E5ACA">
        <w:t>Sobrecarga é</w:t>
      </w:r>
      <w:r w:rsidR="0045742C">
        <w:t xml:space="preserve"> uma técnica do Polimorfismo que permite que criemos diversos métodos com mesmos nomes, porém assinatura (parâmetros) diferentes em uma mesma classe ou em suas subclasses</w:t>
      </w:r>
      <w:r w:rsidR="00C27E31" w:rsidRPr="003E5ACA">
        <w:t>.</w:t>
      </w:r>
    </w:p>
    <w:p w14:paraId="3EF01964" w14:textId="77777777" w:rsidR="00C27E31" w:rsidRDefault="00C27E31" w:rsidP="00C27E31"/>
    <w:p w14:paraId="1C0AD9B6" w14:textId="77777777" w:rsidR="00C27E31" w:rsidRPr="00C27E31" w:rsidRDefault="00C27E31" w:rsidP="00FF53ED">
      <w:pPr>
        <w:pStyle w:val="GradeMdia1-nfase2"/>
        <w:numPr>
          <w:ilvl w:val="0"/>
          <w:numId w:val="9"/>
        </w:numPr>
        <w:rPr>
          <w:b/>
        </w:rPr>
      </w:pPr>
      <w:r w:rsidRPr="00C27E31">
        <w:rPr>
          <w:b/>
        </w:rPr>
        <w:t>O que acontece se instanciarmos um objeto de uma classe abstrata?</w:t>
      </w:r>
    </w:p>
    <w:p w14:paraId="674EE06C" w14:textId="77777777" w:rsidR="00C27E31" w:rsidRPr="003E5ACA" w:rsidRDefault="006B1215" w:rsidP="00C27E31">
      <w:pPr>
        <w:pStyle w:val="GradeMdia1-nfase2"/>
        <w:spacing w:before="0" w:after="0"/>
      </w:pPr>
      <w:r>
        <w:t xml:space="preserve">Resposta: </w:t>
      </w:r>
      <w:r w:rsidR="0045742C">
        <w:t>Como se trata de uma classe abstrata, u</w:t>
      </w:r>
      <w:r w:rsidR="00C27E31" w:rsidRPr="003E5ACA">
        <w:t>m erro acontecerá e o código não será executado</w:t>
      </w:r>
      <w:r w:rsidR="0045742C">
        <w:t>, pois não é possível instanciar uma classe abstrata. É possível instanciar apenas classes concretas</w:t>
      </w:r>
      <w:r w:rsidR="00C27E31" w:rsidRPr="003E5ACA">
        <w:t>.</w:t>
      </w:r>
    </w:p>
    <w:p w14:paraId="5804901C" w14:textId="77777777" w:rsidR="00C27E31" w:rsidRDefault="00C27E31" w:rsidP="00C27E31"/>
    <w:p w14:paraId="42196C32" w14:textId="77777777" w:rsidR="00C27E31" w:rsidRPr="00C27E31" w:rsidRDefault="00C27E31" w:rsidP="00FF53ED">
      <w:pPr>
        <w:pStyle w:val="GradeMdia1-nfase2"/>
        <w:numPr>
          <w:ilvl w:val="0"/>
          <w:numId w:val="9"/>
        </w:numPr>
        <w:rPr>
          <w:b/>
        </w:rPr>
      </w:pPr>
      <w:r w:rsidRPr="00C27E31">
        <w:rPr>
          <w:b/>
        </w:rPr>
        <w:t>O que acontece se tentarmos usar um método abstrato?</w:t>
      </w:r>
    </w:p>
    <w:p w14:paraId="645894D3" w14:textId="77777777" w:rsidR="00C27E31" w:rsidRPr="003E5ACA" w:rsidRDefault="006B1215" w:rsidP="00C27E31">
      <w:pPr>
        <w:pStyle w:val="GradeMdia1-nfase2"/>
        <w:spacing w:before="0" w:after="0"/>
      </w:pPr>
      <w:r>
        <w:lastRenderedPageBreak/>
        <w:t xml:space="preserve">Resposta: </w:t>
      </w:r>
      <w:r w:rsidR="00C27E31" w:rsidRPr="003E5ACA">
        <w:t>Um erro acontecerá e o código não será executado</w:t>
      </w:r>
      <w:r w:rsidR="0045742C">
        <w:t>. Se este método não estiver sido sobrescrito nas subclasses deste método, este erro acontecerá, pois se trata de um método não implementado. Não poderíamos dizer nem que o método é vazio, ele é simplesmente nulo</w:t>
      </w:r>
      <w:r w:rsidR="00C27E31" w:rsidRPr="003E5ACA">
        <w:t>.</w:t>
      </w:r>
    </w:p>
    <w:p w14:paraId="35525A9D" w14:textId="77777777" w:rsidR="00C27E31" w:rsidRPr="00C27E31" w:rsidRDefault="00C27E31" w:rsidP="00C27E31"/>
    <w:p w14:paraId="336B0B75" w14:textId="77777777" w:rsidR="009663EB" w:rsidRDefault="0053136B" w:rsidP="003E5ACA">
      <w:pPr>
        <w:pStyle w:val="Ttulo3"/>
      </w:pPr>
      <w:r w:rsidRPr="003E5ACA">
        <w:t>TDP</w:t>
      </w:r>
    </w:p>
    <w:p w14:paraId="2CA359DA" w14:textId="77777777" w:rsidR="009663EB" w:rsidRDefault="009663EB" w:rsidP="009663EB">
      <w:pPr>
        <w:autoSpaceDE w:val="0"/>
        <w:autoSpaceDN w:val="0"/>
        <w:adjustRightInd w:val="0"/>
        <w:spacing w:before="0" w:after="0"/>
        <w:rPr>
          <w:rFonts w:ascii="Tahoma" w:hAnsi="Tahoma" w:cs="Tahoma"/>
          <w:sz w:val="20"/>
          <w:szCs w:val="20"/>
        </w:rPr>
      </w:pPr>
      <w:r w:rsidRPr="009663EB">
        <w:rPr>
          <w:rFonts w:ascii="Tahoma" w:hAnsi="Tahoma" w:cs="Tahoma"/>
          <w:sz w:val="20"/>
          <w:szCs w:val="20"/>
        </w:rPr>
        <w:t xml:space="preserve"> </w:t>
      </w:r>
      <w:r w:rsidRPr="001D3AF1">
        <w:rPr>
          <w:rFonts w:ascii="Tahoma" w:hAnsi="Tahoma" w:cs="Tahoma"/>
          <w:sz w:val="20"/>
          <w:szCs w:val="20"/>
        </w:rPr>
        <w:t>Ainda considerando a teoria relacionada à prática, é necessário que você seja um</w:t>
      </w:r>
      <w:r>
        <w:rPr>
          <w:rFonts w:ascii="Tahoma" w:hAnsi="Tahoma" w:cs="Tahoma"/>
          <w:sz w:val="20"/>
          <w:szCs w:val="20"/>
        </w:rPr>
        <w:t xml:space="preserve"> </w:t>
      </w:r>
      <w:r w:rsidRPr="001D3AF1">
        <w:rPr>
          <w:rFonts w:ascii="Tahoma" w:hAnsi="Tahoma" w:cs="Tahoma"/>
          <w:sz w:val="20"/>
          <w:szCs w:val="20"/>
        </w:rPr>
        <w:t>orientador do processo de desenvolvimento desta atividade, garantindo que o aluno</w:t>
      </w:r>
      <w:r>
        <w:rPr>
          <w:rFonts w:ascii="Tahoma" w:hAnsi="Tahoma" w:cs="Tahoma"/>
          <w:sz w:val="20"/>
          <w:szCs w:val="20"/>
        </w:rPr>
        <w:t xml:space="preserve"> </w:t>
      </w:r>
      <w:r w:rsidRPr="001D3AF1">
        <w:rPr>
          <w:rFonts w:ascii="Tahoma" w:hAnsi="Tahoma" w:cs="Tahoma"/>
          <w:sz w:val="20"/>
          <w:szCs w:val="20"/>
        </w:rPr>
        <w:t>tenha o conhecimento necessário para tornar-se um profissional qualificado para o</w:t>
      </w:r>
      <w:r>
        <w:rPr>
          <w:rFonts w:ascii="Tahoma" w:hAnsi="Tahoma" w:cs="Tahoma"/>
          <w:sz w:val="20"/>
          <w:szCs w:val="20"/>
        </w:rPr>
        <w:t xml:space="preserve"> </w:t>
      </w:r>
      <w:r w:rsidRPr="001D3AF1">
        <w:rPr>
          <w:rFonts w:ascii="Tahoma" w:hAnsi="Tahoma" w:cs="Tahoma"/>
          <w:sz w:val="20"/>
          <w:szCs w:val="20"/>
        </w:rPr>
        <w:t>mercado de trabalho.</w:t>
      </w:r>
    </w:p>
    <w:p w14:paraId="11BACB94" w14:textId="77777777" w:rsidR="006D6A98" w:rsidRDefault="006D6A98" w:rsidP="0053136B"/>
    <w:p w14:paraId="462095E7" w14:textId="77777777" w:rsidR="006D6A98" w:rsidRPr="008F2AF5" w:rsidRDefault="006D6A98" w:rsidP="006D6A98">
      <w:pPr>
        <w:rPr>
          <w:b/>
        </w:rPr>
      </w:pPr>
      <w:r w:rsidRPr="008F2AF5">
        <w:rPr>
          <w:b/>
        </w:rPr>
        <w:t>Os desenvolvedores estão gostando da ideia de utilizar POO. Para convencê-los de vez e deixá-los de queixo caído, mostre o poder do Polimorfismo.</w:t>
      </w:r>
    </w:p>
    <w:p w14:paraId="6B238E0A" w14:textId="77777777" w:rsidR="006D6A98" w:rsidRPr="006D6A98" w:rsidRDefault="005346E0" w:rsidP="006D6A98">
      <w:pPr>
        <w:pStyle w:val="Ttulo4"/>
      </w:pPr>
      <w:r w:rsidRPr="005346E0">
        <w:rPr>
          <w:rFonts w:eastAsia="Times New Roman"/>
          <w:bCs/>
          <w:i/>
          <w:iCs w:val="0"/>
          <w:color w:val="4FA1DB"/>
          <w:szCs w:val="22"/>
        </w:rPr>
        <w:pict w14:anchorId="632D87DD">
          <v:rect id="_x0000_i1029" style="width:0;height:1.5pt" o:hralign="center" o:hrstd="t" o:hr="t" fillcolor="#aaa" stroked="f"/>
        </w:pict>
      </w:r>
    </w:p>
    <w:p w14:paraId="4E0D0EA4" w14:textId="77777777" w:rsidR="006D6A98" w:rsidRPr="004A3873" w:rsidRDefault="006D6A98" w:rsidP="006D6A98">
      <w:pPr>
        <w:pStyle w:val="Ttulo4"/>
        <w:ind w:left="567" w:right="560"/>
      </w:pPr>
      <w:r w:rsidRPr="004A3873">
        <w:t>Tarefa</w:t>
      </w:r>
    </w:p>
    <w:p w14:paraId="65F790E7" w14:textId="77777777" w:rsidR="006D6A98" w:rsidRPr="008F2AF5" w:rsidRDefault="006D6A98" w:rsidP="006D6A98">
      <w:pPr>
        <w:ind w:left="567" w:right="560"/>
        <w:rPr>
          <w:b/>
        </w:rPr>
      </w:pPr>
      <w:r w:rsidRPr="008F2AF5">
        <w:rPr>
          <w:b/>
        </w:rPr>
        <w:t>Abstraia mais e tente identificar possíveis usos de polimorfismo e classes estáticas. Implemente.</w:t>
      </w:r>
    </w:p>
    <w:p w14:paraId="657EDA43" w14:textId="77777777" w:rsidR="00806D56" w:rsidRDefault="00806D56" w:rsidP="0053136B"/>
    <w:p w14:paraId="4E882F34" w14:textId="77777777" w:rsidR="00123907" w:rsidRDefault="00123907" w:rsidP="0053136B">
      <w:pPr>
        <w:rPr>
          <w:rFonts w:cs="Courier New"/>
        </w:rPr>
      </w:pPr>
      <w:r>
        <w:t xml:space="preserve">A classe </w:t>
      </w:r>
      <w:proofErr w:type="spellStart"/>
      <w:r w:rsidRPr="00123907">
        <w:rPr>
          <w:rFonts w:ascii="Courier New" w:hAnsi="Courier New" w:cs="Courier New"/>
        </w:rPr>
        <w:t>GenericModel</w:t>
      </w:r>
      <w:proofErr w:type="spellEnd"/>
      <w:r>
        <w:t xml:space="preserve"> pode ser do tipo abstrato. Nos passos futuros você poderá identificar e implementar mais classes abstratas e métodos estáticos se assim for necessário. A implementação do enum </w:t>
      </w:r>
      <w:r w:rsidRPr="00123907">
        <w:rPr>
          <w:rFonts w:ascii="Courier New" w:hAnsi="Courier New" w:cs="Courier New"/>
        </w:rPr>
        <w:t>Position</w:t>
      </w:r>
      <w:r>
        <w:t xml:space="preserve"> pode ser feita neste momento. Na unidade 5 iremos utilizar o padrão de projeto </w:t>
      </w:r>
      <w:proofErr w:type="spellStart"/>
      <w:r w:rsidRPr="00123907">
        <w:rPr>
          <w:rFonts w:ascii="Courier New" w:hAnsi="Courier New" w:cs="Courier New"/>
        </w:rPr>
        <w:t>Singleton</w:t>
      </w:r>
      <w:proofErr w:type="spellEnd"/>
      <w:r>
        <w:rPr>
          <w:rFonts w:ascii="Courier New" w:hAnsi="Courier New" w:cs="Courier New"/>
        </w:rPr>
        <w:t xml:space="preserve">. </w:t>
      </w:r>
      <w:r>
        <w:rPr>
          <w:rFonts w:cs="Courier New"/>
        </w:rPr>
        <w:t xml:space="preserve">Padrões de projetos são estratégias para reaproveitar soluções </w:t>
      </w:r>
      <w:r w:rsidR="00BB2E28">
        <w:rPr>
          <w:rFonts w:cs="Courier New"/>
        </w:rPr>
        <w:t>de problemas comuns de desenvolvimento. Estude este padrão para que quando chegarmos lá isto não seja um fator bloqueante.</w:t>
      </w:r>
    </w:p>
    <w:p w14:paraId="5987C930" w14:textId="77777777" w:rsidR="00123907" w:rsidRPr="00A7107C" w:rsidRDefault="00123907" w:rsidP="0053136B">
      <w:pPr>
        <w:rPr>
          <w:rFonts w:cs="Courier New"/>
        </w:rPr>
      </w:pPr>
    </w:p>
    <w:p w14:paraId="493E1479" w14:textId="77777777" w:rsidR="00123907" w:rsidRPr="00E54E1F" w:rsidRDefault="00123907" w:rsidP="00123907">
      <w:pPr>
        <w:rPr>
          <w:color w:val="2F5496"/>
        </w:rPr>
      </w:pPr>
      <w:r w:rsidRPr="00E54E1F">
        <w:rPr>
          <w:b/>
          <w:color w:val="2F5496"/>
        </w:rPr>
        <w:t xml:space="preserve">Material de Apoio: </w:t>
      </w:r>
      <w:r w:rsidRPr="00E54E1F">
        <w:rPr>
          <w:color w:val="2F5496"/>
        </w:rPr>
        <w:t xml:space="preserve">Para conferir o exemplo </w:t>
      </w:r>
      <w:r>
        <w:rPr>
          <w:color w:val="2F5496"/>
        </w:rPr>
        <w:t>deste tópico</w:t>
      </w:r>
      <w:r w:rsidRPr="00E54E1F">
        <w:rPr>
          <w:color w:val="2F5496"/>
        </w:rPr>
        <w:t xml:space="preserve"> abra o projeto </w:t>
      </w:r>
      <w:r w:rsidRPr="00E54E1F">
        <w:rPr>
          <w:b/>
          <w:color w:val="2F5496"/>
        </w:rPr>
        <w:t>Material de Apoio POO &gt;</w:t>
      </w:r>
      <w:r>
        <w:rPr>
          <w:b/>
          <w:color w:val="2F5496"/>
        </w:rPr>
        <w:t xml:space="preserve"> Unidade 3</w:t>
      </w:r>
      <w:r w:rsidRPr="00E54E1F">
        <w:rPr>
          <w:b/>
          <w:color w:val="2F5496"/>
        </w:rPr>
        <w:t xml:space="preserve"> &gt; </w:t>
      </w:r>
      <w:r>
        <w:rPr>
          <w:b/>
          <w:color w:val="2F5496"/>
        </w:rPr>
        <w:t>Aula 3</w:t>
      </w:r>
      <w:r w:rsidRPr="00E54E1F">
        <w:rPr>
          <w:b/>
          <w:color w:val="2F5496"/>
        </w:rPr>
        <w:t xml:space="preserve"> &gt; </w:t>
      </w:r>
      <w:r>
        <w:rPr>
          <w:b/>
          <w:color w:val="2F5496"/>
        </w:rPr>
        <w:t>TDP</w:t>
      </w:r>
      <w:r w:rsidRPr="00E54E1F">
        <w:rPr>
          <w:b/>
          <w:color w:val="2F5496"/>
        </w:rPr>
        <w:t xml:space="preserve"> </w:t>
      </w:r>
      <w:r w:rsidRPr="00E54E1F">
        <w:rPr>
          <w:color w:val="2F5496"/>
        </w:rPr>
        <w:t>no seu Netbeans.</w:t>
      </w:r>
    </w:p>
    <w:p w14:paraId="6DA43E38" w14:textId="77777777" w:rsidR="00321803" w:rsidRDefault="00D75692" w:rsidP="0053136B">
      <w:ins w:id="223" w:author="Willian" w:date="2016-12-14T00:21:00Z">
        <w:r w:rsidRPr="005346E0">
          <w:rPr>
            <w:rFonts w:eastAsia="Times New Roman"/>
            <w:bCs/>
            <w:i/>
            <w:iCs/>
            <w:color w:val="4FA1DB"/>
            <w:szCs w:val="22"/>
          </w:rPr>
          <w:pict w14:anchorId="64C20572">
            <v:rect id="_x0000_i1030" style="width:0;height:1.5pt" o:hralign="center" o:hrstd="t" o:hr="t" fillcolor="#aaa" stroked="f"/>
          </w:pict>
        </w:r>
      </w:ins>
    </w:p>
    <w:p w14:paraId="50F3E97F" w14:textId="77777777" w:rsidR="00321803" w:rsidRPr="00321803" w:rsidRDefault="00321803" w:rsidP="00321803">
      <w:pPr>
        <w:pStyle w:val="Ttulo3"/>
        <w:rPr>
          <w:color w:val="7F7F7F"/>
        </w:rPr>
      </w:pPr>
      <w:r w:rsidRPr="00321803">
        <w:rPr>
          <w:color w:val="7F7F7F"/>
        </w:rPr>
        <w:t>CONTEÚDOS COMPLEMENTARES</w:t>
      </w:r>
    </w:p>
    <w:p w14:paraId="3851906B" w14:textId="77777777" w:rsidR="00AB4D41" w:rsidRDefault="00AB4D41" w:rsidP="00AB4D41">
      <w:pPr>
        <w:rPr>
          <w:ins w:id="224" w:author="Willian" w:date="2016-12-14T23:53:00Z"/>
        </w:rPr>
      </w:pPr>
      <w:ins w:id="225" w:author="Willian" w:date="2016-12-14T23:53:00Z">
        <w:r>
          <w:t xml:space="preserve">Você, </w:t>
        </w:r>
        <w:r w:rsidRPr="00561E8D">
          <w:t xml:space="preserve">Educador, </w:t>
        </w:r>
        <w:r>
          <w:t>deve</w:t>
        </w:r>
        <w:r w:rsidRPr="00561E8D">
          <w:t xml:space="preserve"> agregar novos conhecimentos sobre os assuntos desta aula</w:t>
        </w:r>
        <w:r>
          <w:t>. C</w:t>
        </w:r>
        <w:r w:rsidRPr="00561E8D">
          <w:t>onheça algumas sugestões de conteúdo:</w:t>
        </w:r>
      </w:ins>
    </w:p>
    <w:p w14:paraId="2C1E2633" w14:textId="77777777" w:rsidR="00AB4D41" w:rsidRDefault="00AB4D41" w:rsidP="00766AD0">
      <w:pPr>
        <w:numPr>
          <w:ilvl w:val="0"/>
          <w:numId w:val="20"/>
        </w:numPr>
        <w:rPr>
          <w:ins w:id="226" w:author="Willian" w:date="2016-12-14T23:53:00Z"/>
        </w:rPr>
        <w:pPrChange w:id="227" w:author="Willian" w:date="2016-12-15T00:04:00Z">
          <w:pPr>
            <w:numPr>
              <w:numId w:val="18"/>
            </w:numPr>
            <w:shd w:val="clear" w:color="auto" w:fill="FFFFFF"/>
            <w:ind w:left="720" w:hanging="360"/>
          </w:pPr>
        </w:pPrChange>
      </w:pPr>
      <w:ins w:id="228" w:author="Willian" w:date="2016-12-14T23:53:00Z">
        <w:r>
          <w:t>Leia a 8</w:t>
        </w:r>
        <w:r w:rsidRPr="00603E24">
          <w:rPr>
            <w:vertAlign w:val="superscript"/>
          </w:rPr>
          <w:t>a</w:t>
        </w:r>
        <w:r>
          <w:t xml:space="preserve"> edição (2010) da obra </w:t>
        </w:r>
        <w:r w:rsidRPr="00473175">
          <w:rPr>
            <w:b/>
          </w:rPr>
          <w:t>Java – Como Programar</w:t>
        </w:r>
        <w:r>
          <w:rPr>
            <w:b/>
          </w:rPr>
          <w:t xml:space="preserve">, </w:t>
        </w:r>
        <w:r>
          <w:t xml:space="preserve">do autor </w:t>
        </w:r>
        <w:proofErr w:type="spellStart"/>
        <w:r>
          <w:t>Deitel</w:t>
        </w:r>
        <w:proofErr w:type="spellEnd"/>
        <w:r>
          <w:t>, publicada pela editora Prentice Hall. </w:t>
        </w:r>
      </w:ins>
    </w:p>
    <w:p w14:paraId="1BAC3764" w14:textId="77777777" w:rsidR="00AB4D41" w:rsidRDefault="00AB4D41" w:rsidP="00766AD0">
      <w:pPr>
        <w:ind w:left="720"/>
        <w:rPr>
          <w:ins w:id="229" w:author="Willian" w:date="2016-12-14T23:53:00Z"/>
        </w:rPr>
        <w:pPrChange w:id="230" w:author="Willian" w:date="2016-12-15T00:04:00Z">
          <w:pPr>
            <w:shd w:val="clear" w:color="auto" w:fill="FFFFFF"/>
            <w:ind w:left="720"/>
          </w:pPr>
        </w:pPrChange>
      </w:pPr>
      <w:ins w:id="231" w:author="Willian" w:date="2016-12-14T23:53:00Z">
        <w:r>
          <w:t>Este livro apresenta: aulas desde básicas até avançadas sobre programação Java. Todo conceito sobre heranças e interfaces estão contidos em detalhes neste livro.</w:t>
        </w:r>
      </w:ins>
    </w:p>
    <w:p w14:paraId="38D5A808" w14:textId="77777777" w:rsidR="00321803" w:rsidRPr="00561E8D" w:rsidDel="00AB4D41" w:rsidRDefault="00321803" w:rsidP="00321803">
      <w:pPr>
        <w:rPr>
          <w:del w:id="232" w:author="Willian" w:date="2016-12-14T23:53:00Z"/>
        </w:rPr>
      </w:pPr>
      <w:del w:id="233" w:author="Willian" w:date="2016-12-14T23:53:00Z">
        <w:r w:rsidRPr="00561E8D" w:rsidDel="00AB4D41">
          <w:delText xml:space="preserve">Educador, </w:delText>
        </w:r>
        <w:r w:rsidDel="00AB4D41">
          <w:delText>para</w:delText>
        </w:r>
        <w:r w:rsidRPr="00561E8D" w:rsidDel="00AB4D41">
          <w:delText xml:space="preserve"> agregar novos conhecimentos sobre os assuntos desta aula</w:delText>
        </w:r>
        <w:r w:rsidDel="00AB4D41">
          <w:delText>, c</w:delText>
        </w:r>
        <w:r w:rsidRPr="00561E8D" w:rsidDel="00AB4D41">
          <w:delText>onheça algumas sugestões de conteúdo:</w:delText>
        </w:r>
      </w:del>
    </w:p>
    <w:p w14:paraId="779C174A" w14:textId="77777777" w:rsidR="00321803" w:rsidDel="00AB4D41" w:rsidRDefault="00321803" w:rsidP="0053136B">
      <w:pPr>
        <w:rPr>
          <w:del w:id="234" w:author="Willian" w:date="2016-12-14T23:54:00Z"/>
        </w:rPr>
      </w:pPr>
    </w:p>
    <w:p w14:paraId="3A3670AA" w14:textId="77777777" w:rsidR="00321803" w:rsidRPr="003E5ACA" w:rsidDel="00AB4D41" w:rsidRDefault="00321803" w:rsidP="00AB4D41">
      <w:pPr>
        <w:rPr>
          <w:del w:id="235" w:author="Willian" w:date="2016-12-14T23:54:00Z"/>
        </w:rPr>
        <w:pPrChange w:id="236" w:author="Willian" w:date="2016-12-14T23:54:00Z">
          <w:pPr/>
        </w:pPrChange>
      </w:pPr>
      <w:del w:id="237" w:author="Willian" w:date="2016-12-14T23:54:00Z">
        <w:r w:rsidRPr="003E5ACA" w:rsidDel="00AB4D41">
          <w:delText>Se você está interessado neste assunto, temos indicações de leitura externas:</w:delText>
        </w:r>
      </w:del>
    </w:p>
    <w:p w14:paraId="558CEA1F" w14:textId="77777777" w:rsidR="00321803" w:rsidRPr="003E5ACA" w:rsidDel="00AB4D41" w:rsidRDefault="00321803" w:rsidP="00AB4D41">
      <w:pPr>
        <w:pStyle w:val="GradeMdia1-nfase2"/>
        <w:numPr>
          <w:ilvl w:val="0"/>
          <w:numId w:val="3"/>
        </w:numPr>
        <w:spacing w:before="0" w:after="0"/>
        <w:ind w:left="0"/>
        <w:jc w:val="left"/>
        <w:rPr>
          <w:del w:id="238" w:author="Willian" w:date="2016-12-14T23:54:00Z"/>
        </w:rPr>
        <w:pPrChange w:id="239" w:author="Willian" w:date="2016-12-14T23:54:00Z">
          <w:pPr>
            <w:pStyle w:val="GradeMdia1-nfase2"/>
            <w:numPr>
              <w:numId w:val="3"/>
            </w:numPr>
            <w:spacing w:before="0" w:after="0"/>
            <w:ind w:hanging="360"/>
            <w:jc w:val="left"/>
          </w:pPr>
        </w:pPrChange>
      </w:pPr>
      <w:del w:id="240" w:author="Willian" w:date="2016-12-14T23:54:00Z">
        <w:r w:rsidRPr="003E5ACA" w:rsidDel="00AB4D41">
          <w:rPr>
            <w:b/>
          </w:rPr>
          <w:delText>Use a cabeça! Padrões de Projetos</w:delText>
        </w:r>
        <w:r w:rsidRPr="003E5ACA" w:rsidDel="00AB4D41">
          <w:delText>, Eric Freeman e Elisabeth Freeman – Alta Books</w:delText>
        </w:r>
      </w:del>
    </w:p>
    <w:p w14:paraId="19FE823A" w14:textId="77777777" w:rsidR="00321803" w:rsidRPr="003E5ACA" w:rsidDel="00AB4D41" w:rsidRDefault="00321803" w:rsidP="00AB4D41">
      <w:pPr>
        <w:pStyle w:val="GradeMdia1-nfase2"/>
        <w:numPr>
          <w:ilvl w:val="0"/>
          <w:numId w:val="3"/>
        </w:numPr>
        <w:spacing w:before="0" w:after="0"/>
        <w:ind w:left="0"/>
        <w:jc w:val="left"/>
        <w:rPr>
          <w:del w:id="241" w:author="Willian" w:date="2016-12-14T23:54:00Z"/>
          <w:lang w:val="en-US"/>
        </w:rPr>
        <w:pPrChange w:id="242" w:author="Willian" w:date="2016-12-14T23:54:00Z">
          <w:pPr>
            <w:pStyle w:val="GradeMdia1-nfase2"/>
            <w:numPr>
              <w:numId w:val="3"/>
            </w:numPr>
            <w:spacing w:before="0" w:after="0"/>
            <w:ind w:hanging="360"/>
            <w:jc w:val="left"/>
          </w:pPr>
        </w:pPrChange>
      </w:pPr>
      <w:del w:id="243" w:author="Willian" w:date="2016-12-14T23:54:00Z">
        <w:r w:rsidRPr="003E5ACA" w:rsidDel="00AB4D41">
          <w:rPr>
            <w:b/>
            <w:iCs/>
            <w:lang w:val="en-US"/>
          </w:rPr>
          <w:delText>Design Patterns: Elements of Reusable Object-Oriented Software</w:delText>
        </w:r>
        <w:r w:rsidRPr="003E5ACA" w:rsidDel="00AB4D41">
          <w:rPr>
            <w:lang w:val="en-US"/>
          </w:rPr>
          <w:delText>, the </w:delText>
        </w:r>
        <w:r w:rsidRPr="005346E0" w:rsidDel="00AB4D41">
          <w:fldChar w:fldCharType="begin"/>
        </w:r>
        <w:r w:rsidRPr="00B50A92" w:rsidDel="00AB4D41">
          <w:rPr>
            <w:lang w:val="en-US"/>
          </w:rPr>
          <w:delInstrText xml:space="preserve"> HYPERLINK "http://c2.com/cgi/wiki?GangOfFour" </w:delInstrText>
        </w:r>
        <w:r w:rsidRPr="005346E0" w:rsidDel="00AB4D41">
          <w:fldChar w:fldCharType="separate"/>
        </w:r>
        <w:r w:rsidRPr="003E5ACA" w:rsidDel="00AB4D41">
          <w:rPr>
            <w:lang w:val="en-US"/>
          </w:rPr>
          <w:delText>GangOfFour</w:delText>
        </w:r>
        <w:r w:rsidDel="00AB4D41">
          <w:rPr>
            <w:lang w:val="en-US"/>
          </w:rPr>
          <w:fldChar w:fldCharType="end"/>
        </w:r>
        <w:r w:rsidRPr="003E5ACA" w:rsidDel="00AB4D41">
          <w:rPr>
            <w:lang w:val="en-US"/>
          </w:rPr>
          <w:delText xml:space="preserve"> - Addison-Wesley Publishing</w:delText>
        </w:r>
      </w:del>
    </w:p>
    <w:p w14:paraId="53D6B22D" w14:textId="77777777" w:rsidR="00321803" w:rsidDel="00AB4D41" w:rsidRDefault="00321803" w:rsidP="00AB4D41">
      <w:pPr>
        <w:rPr>
          <w:del w:id="244" w:author="Willian" w:date="2016-12-14T23:54:00Z"/>
          <w:lang w:val="en-US"/>
        </w:rPr>
        <w:pPrChange w:id="245" w:author="Willian" w:date="2016-12-14T23:54:00Z">
          <w:pPr/>
        </w:pPrChange>
      </w:pPr>
    </w:p>
    <w:p w14:paraId="6E7E50A5" w14:textId="77777777" w:rsidR="00D75692" w:rsidRPr="00561E8D" w:rsidRDefault="00D75692" w:rsidP="00AB4D41">
      <w:pPr>
        <w:pStyle w:val="PargrafodaLista"/>
        <w:ind w:left="0"/>
        <w:rPr>
          <w:ins w:id="246" w:author="Willian" w:date="2016-12-14T00:21:00Z"/>
        </w:rPr>
        <w:pPrChange w:id="247" w:author="Willian" w:date="2016-12-14T23:54:00Z">
          <w:pPr>
            <w:pStyle w:val="PargrafodaLista"/>
          </w:pPr>
        </w:pPrChange>
      </w:pPr>
    </w:p>
    <w:p w14:paraId="7EE8C425" w14:textId="77777777" w:rsidR="00D75692" w:rsidRPr="00787718" w:rsidRDefault="00D75692" w:rsidP="00D75692">
      <w:pPr>
        <w:pStyle w:val="Ttulo3"/>
        <w:rPr>
          <w:ins w:id="248" w:author="Willian" w:date="2016-12-14T00:21:00Z"/>
          <w:color w:val="7F7F7F"/>
        </w:rPr>
      </w:pPr>
      <w:ins w:id="249" w:author="Willian" w:date="2016-12-14T00:21:00Z">
        <w:r w:rsidRPr="00787718">
          <w:rPr>
            <w:color w:val="7F7F7F"/>
          </w:rPr>
          <w:t>REFERÊNCIAS</w:t>
        </w:r>
      </w:ins>
    </w:p>
    <w:p w14:paraId="42B9C989" w14:textId="77777777" w:rsidR="00D75692" w:rsidRPr="00BF1836" w:rsidRDefault="00D75692" w:rsidP="00D75692">
      <w:pPr>
        <w:numPr>
          <w:ilvl w:val="0"/>
          <w:numId w:val="17"/>
        </w:numPr>
        <w:shd w:val="clear" w:color="auto" w:fill="FFFFFF"/>
        <w:spacing w:before="100" w:beforeAutospacing="1" w:after="100" w:afterAutospacing="1"/>
        <w:jc w:val="left"/>
        <w:rPr>
          <w:ins w:id="250" w:author="Willian" w:date="2016-12-14T00:50:00Z"/>
          <w:rFonts w:ascii="Arial" w:eastAsia="Times New Roman" w:hAnsi="Arial" w:cs="Arial"/>
          <w:color w:val="222222"/>
          <w:sz w:val="19"/>
          <w:szCs w:val="19"/>
          <w:lang w:val="en-US"/>
          <w:rPrChange w:id="251" w:author="Willian" w:date="2016-12-14T00:50:00Z">
            <w:rPr>
              <w:ins w:id="252" w:author="Willian" w:date="2016-12-14T00:50:00Z"/>
              <w:rFonts w:ascii="Arial" w:eastAsia="Times New Roman" w:hAnsi="Arial" w:cs="Arial"/>
              <w:bCs/>
              <w:sz w:val="19"/>
              <w:szCs w:val="19"/>
              <w:lang w:val="en-US"/>
            </w:rPr>
          </w:rPrChange>
        </w:rPr>
      </w:pPr>
      <w:ins w:id="253" w:author="Willian" w:date="2016-12-14T00:21:00Z">
        <w:r>
          <w:rPr>
            <w:rFonts w:ascii="Arial" w:eastAsia="Times New Roman" w:hAnsi="Arial" w:cs="Arial"/>
            <w:color w:val="222222"/>
            <w:sz w:val="19"/>
            <w:szCs w:val="19"/>
          </w:rPr>
          <w:t>JOHANSEN, ANDREW</w:t>
        </w:r>
        <w:r w:rsidRPr="00FA1085">
          <w:rPr>
            <w:rFonts w:ascii="Arial" w:eastAsia="Times New Roman" w:hAnsi="Arial" w:cs="Arial"/>
            <w:color w:val="222222"/>
            <w:sz w:val="19"/>
            <w:szCs w:val="19"/>
          </w:rPr>
          <w:t>.  </w:t>
        </w:r>
        <w:r>
          <w:rPr>
            <w:rFonts w:ascii="Arial" w:eastAsia="Times New Roman" w:hAnsi="Arial" w:cs="Arial"/>
            <w:b/>
            <w:bCs/>
            <w:color w:val="222222"/>
            <w:sz w:val="19"/>
            <w:szCs w:val="19"/>
            <w:lang w:val="en-US"/>
          </w:rPr>
          <w:t>Java – The Ultimate Beginner’s Guide!</w:t>
        </w:r>
        <w:r w:rsidRPr="00FA1085">
          <w:rPr>
            <w:rFonts w:ascii="Arial" w:eastAsia="Times New Roman" w:hAnsi="Arial" w:cs="Arial"/>
            <w:color w:val="222222"/>
            <w:sz w:val="19"/>
            <w:szCs w:val="19"/>
            <w:lang w:val="en-US"/>
          </w:rPr>
          <w:t>. </w:t>
        </w:r>
        <w:proofErr w:type="spellStart"/>
        <w:r>
          <w:rPr>
            <w:rFonts w:ascii="Arial" w:eastAsia="Times New Roman" w:hAnsi="Arial" w:cs="Arial"/>
            <w:color w:val="222222"/>
            <w:sz w:val="19"/>
            <w:szCs w:val="19"/>
            <w:lang w:val="en-US"/>
          </w:rPr>
          <w:t>Publicação</w:t>
        </w:r>
        <w:proofErr w:type="spellEnd"/>
        <w:r>
          <w:rPr>
            <w:rFonts w:ascii="Arial" w:eastAsia="Times New Roman" w:hAnsi="Arial" w:cs="Arial"/>
            <w:color w:val="222222"/>
            <w:sz w:val="19"/>
            <w:szCs w:val="19"/>
            <w:lang w:val="en-US"/>
          </w:rPr>
          <w:t xml:space="preserve"> </w:t>
        </w:r>
        <w:proofErr w:type="spellStart"/>
        <w:r>
          <w:rPr>
            <w:rFonts w:ascii="Arial" w:eastAsia="Times New Roman" w:hAnsi="Arial" w:cs="Arial"/>
            <w:color w:val="222222"/>
            <w:sz w:val="19"/>
            <w:szCs w:val="19"/>
            <w:lang w:val="en-US"/>
          </w:rPr>
          <w:t>independente</w:t>
        </w:r>
        <w:proofErr w:type="spellEnd"/>
        <w:r w:rsidRPr="00653C2C">
          <w:rPr>
            <w:rFonts w:ascii="Arial" w:eastAsia="Times New Roman" w:hAnsi="Arial" w:cs="Arial"/>
            <w:color w:val="222222"/>
            <w:sz w:val="19"/>
            <w:szCs w:val="19"/>
            <w:lang w:val="en-US"/>
          </w:rPr>
          <w:t>.  </w:t>
        </w:r>
        <w:r>
          <w:rPr>
            <w:rFonts w:ascii="Arial" w:eastAsia="Times New Roman" w:hAnsi="Arial" w:cs="Arial"/>
            <w:bCs/>
            <w:sz w:val="19"/>
            <w:szCs w:val="19"/>
            <w:lang w:val="en-US"/>
          </w:rPr>
          <w:t>Kindle Edition</w:t>
        </w:r>
        <w:r w:rsidRPr="00866B07">
          <w:rPr>
            <w:rFonts w:ascii="Arial" w:eastAsia="Times New Roman" w:hAnsi="Arial" w:cs="Arial"/>
            <w:bCs/>
            <w:sz w:val="19"/>
            <w:szCs w:val="19"/>
            <w:lang w:val="en-US"/>
          </w:rPr>
          <w:t xml:space="preserve">, </w:t>
        </w:r>
        <w:r>
          <w:rPr>
            <w:rFonts w:ascii="Arial" w:eastAsia="Times New Roman" w:hAnsi="Arial" w:cs="Arial"/>
            <w:bCs/>
            <w:sz w:val="19"/>
            <w:szCs w:val="19"/>
            <w:lang w:val="en-US"/>
          </w:rPr>
          <w:t>2015</w:t>
        </w:r>
      </w:ins>
    </w:p>
    <w:p w14:paraId="6C755D9D" w14:textId="77777777" w:rsidR="00BF1836" w:rsidRPr="00BF1836" w:rsidRDefault="00BF1836" w:rsidP="00BF1836">
      <w:pPr>
        <w:numPr>
          <w:ilvl w:val="0"/>
          <w:numId w:val="17"/>
        </w:numPr>
        <w:shd w:val="clear" w:color="auto" w:fill="FFFFFF"/>
        <w:spacing w:before="100" w:beforeAutospacing="1" w:after="100" w:afterAutospacing="1"/>
        <w:jc w:val="left"/>
        <w:rPr>
          <w:ins w:id="254" w:author="Willian" w:date="2016-12-14T00:21:00Z"/>
          <w:rFonts w:ascii="Arial" w:eastAsia="Times New Roman" w:hAnsi="Arial" w:cs="Arial"/>
          <w:color w:val="222222"/>
          <w:sz w:val="19"/>
          <w:szCs w:val="19"/>
          <w:lang w:val="en-US"/>
          <w:rPrChange w:id="255" w:author="Willian" w:date="2016-12-14T00:50:00Z">
            <w:rPr>
              <w:ins w:id="256" w:author="Willian" w:date="2016-12-14T00:21:00Z"/>
              <w:rFonts w:ascii="Arial" w:eastAsia="Times New Roman" w:hAnsi="Arial" w:cs="Arial"/>
              <w:color w:val="222222"/>
              <w:sz w:val="19"/>
              <w:szCs w:val="19"/>
              <w:lang w:val="en-US"/>
            </w:rPr>
          </w:rPrChange>
        </w:rPr>
        <w:pPrChange w:id="257" w:author="Willian" w:date="2016-12-14T00:50:00Z">
          <w:pPr>
            <w:numPr>
              <w:numId w:val="17"/>
            </w:numPr>
            <w:shd w:val="clear" w:color="auto" w:fill="FFFFFF"/>
            <w:spacing w:before="100" w:beforeAutospacing="1" w:after="100" w:afterAutospacing="1"/>
            <w:ind w:left="720" w:hanging="360"/>
          </w:pPr>
        </w:pPrChange>
      </w:pPr>
      <w:ins w:id="258" w:author="Willian" w:date="2016-12-14T00:50:00Z">
        <w:r>
          <w:rPr>
            <w:rFonts w:ascii="Arial" w:eastAsia="Times New Roman" w:hAnsi="Arial" w:cs="Arial"/>
            <w:color w:val="222222"/>
            <w:sz w:val="19"/>
            <w:szCs w:val="19"/>
          </w:rPr>
          <w:t xml:space="preserve">PRESSMAN, ROGER S. </w:t>
        </w:r>
        <w:r>
          <w:rPr>
            <w:rFonts w:ascii="Arial" w:eastAsia="Times New Roman" w:hAnsi="Arial" w:cs="Arial"/>
            <w:b/>
            <w:color w:val="222222"/>
            <w:sz w:val="19"/>
            <w:szCs w:val="19"/>
          </w:rPr>
          <w:t xml:space="preserve">Engenharia de Software – Uma Abordagem Profissional. </w:t>
        </w:r>
        <w:r>
          <w:rPr>
            <w:rFonts w:ascii="Arial" w:eastAsia="Times New Roman" w:hAnsi="Arial" w:cs="Arial"/>
            <w:color w:val="222222"/>
            <w:sz w:val="19"/>
            <w:szCs w:val="19"/>
          </w:rPr>
          <w:t>ARTMED. 7</w:t>
        </w:r>
        <w:r w:rsidRPr="001353CF">
          <w:rPr>
            <w:rFonts w:ascii="Arial" w:eastAsia="Times New Roman" w:hAnsi="Arial" w:cs="Arial"/>
            <w:color w:val="222222"/>
            <w:sz w:val="19"/>
            <w:szCs w:val="19"/>
            <w:vertAlign w:val="superscript"/>
          </w:rPr>
          <w:t>a</w:t>
        </w:r>
        <w:r>
          <w:rPr>
            <w:rFonts w:ascii="Arial" w:eastAsia="Times New Roman" w:hAnsi="Arial" w:cs="Arial"/>
            <w:color w:val="222222"/>
            <w:sz w:val="19"/>
            <w:szCs w:val="19"/>
          </w:rPr>
          <w:t xml:space="preserve"> Edição, 2011.</w:t>
        </w:r>
      </w:ins>
    </w:p>
    <w:p w14:paraId="6D954FDC" w14:textId="77777777" w:rsidR="00D75692" w:rsidRDefault="00D75692" w:rsidP="00D75692">
      <w:pPr>
        <w:rPr>
          <w:ins w:id="259" w:author="Willian" w:date="2016-12-14T00:21:00Z"/>
        </w:rPr>
      </w:pPr>
    </w:p>
    <w:p w14:paraId="1425A6A2" w14:textId="77777777" w:rsidR="00D75692" w:rsidRPr="00787718" w:rsidRDefault="00D75692" w:rsidP="00D75692">
      <w:pPr>
        <w:pStyle w:val="Ttulo3"/>
        <w:rPr>
          <w:ins w:id="260" w:author="Willian" w:date="2016-12-14T00:21:00Z"/>
          <w:color w:val="7F7F7F"/>
          <w:sz w:val="24"/>
        </w:rPr>
      </w:pPr>
      <w:ins w:id="261" w:author="Willian" w:date="2016-12-14T00:21:00Z">
        <w:r w:rsidRPr="00787718">
          <w:rPr>
            <w:color w:val="7F7F7F"/>
            <w:sz w:val="24"/>
          </w:rPr>
          <w:lastRenderedPageBreak/>
          <w:t>Conheça todas as referências utilizadas pelo autor para elaboração dessa aula no Livro do Aluno</w:t>
        </w:r>
      </w:ins>
    </w:p>
    <w:p w14:paraId="03764423" w14:textId="77777777" w:rsidR="00BF1836" w:rsidRPr="008C7C28" w:rsidRDefault="00BF1836" w:rsidP="00BF1836">
      <w:pPr>
        <w:pStyle w:val="PargrafodaLista"/>
        <w:numPr>
          <w:ilvl w:val="0"/>
          <w:numId w:val="19"/>
        </w:numPr>
        <w:jc w:val="left"/>
        <w:rPr>
          <w:ins w:id="262" w:author="Willian" w:date="2016-12-14T00:51:00Z"/>
          <w:lang w:val="en-US"/>
        </w:rPr>
      </w:pPr>
      <w:ins w:id="263" w:author="Willian" w:date="2016-12-14T00:51:00Z">
        <w:r>
          <w:t xml:space="preserve">ORACLE. </w:t>
        </w:r>
        <w:r w:rsidRPr="008A0CF9">
          <w:rPr>
            <w:b/>
          </w:rPr>
          <w:t xml:space="preserve">Java™ Platform, Standard </w:t>
        </w:r>
        <w:proofErr w:type="spellStart"/>
        <w:r w:rsidRPr="008A0CF9">
          <w:rPr>
            <w:b/>
          </w:rPr>
          <w:t>Edition</w:t>
        </w:r>
        <w:proofErr w:type="spellEnd"/>
        <w:r w:rsidRPr="008A0CF9">
          <w:rPr>
            <w:b/>
          </w:rPr>
          <w:t xml:space="preserve"> 8 API </w:t>
        </w:r>
        <w:proofErr w:type="spellStart"/>
        <w:r w:rsidRPr="008A0CF9">
          <w:rPr>
            <w:b/>
          </w:rPr>
          <w:t>Specification</w:t>
        </w:r>
        <w:proofErr w:type="spellEnd"/>
        <w:r>
          <w:t>. Disponível em</w:t>
        </w:r>
        <w:r w:rsidRPr="008A259A">
          <w:t xml:space="preserve">: </w:t>
        </w:r>
        <w:r>
          <w:t>&lt;</w:t>
        </w:r>
        <w:r w:rsidRPr="008A0CF9">
          <w:t>https://docs.oracle.com/javase/</w:t>
        </w:r>
        <w:r>
          <w:t>8</w:t>
        </w:r>
        <w:r w:rsidRPr="008A0CF9">
          <w:t>/docs/api/overview-summary.htm</w:t>
        </w:r>
        <w:r>
          <w:t xml:space="preserve">l&gt;. </w:t>
        </w:r>
        <w:r w:rsidRPr="00E56F0A">
          <w:t xml:space="preserve">Acesso em: </w:t>
        </w:r>
        <w:r>
          <w:t>13</w:t>
        </w:r>
        <w:r w:rsidRPr="00E56F0A">
          <w:t xml:space="preserve"> </w:t>
        </w:r>
        <w:r>
          <w:t>dec</w:t>
        </w:r>
        <w:r w:rsidRPr="00E56F0A">
          <w:t>. 2016</w:t>
        </w:r>
        <w:r>
          <w:t>.</w:t>
        </w:r>
      </w:ins>
    </w:p>
    <w:p w14:paraId="6B20976D" w14:textId="77777777" w:rsidR="00D75692" w:rsidRDefault="00D75692" w:rsidP="00D75692">
      <w:pPr>
        <w:pStyle w:val="PargrafodaLista"/>
        <w:numPr>
          <w:ilvl w:val="0"/>
          <w:numId w:val="19"/>
        </w:numPr>
        <w:jc w:val="left"/>
        <w:rPr>
          <w:ins w:id="264" w:author="Willian" w:date="2016-12-14T00:52:00Z"/>
        </w:rPr>
      </w:pPr>
      <w:ins w:id="265" w:author="Willian" w:date="2016-12-14T00:21:00Z">
        <w:r w:rsidRPr="00C163CC">
          <w:t xml:space="preserve">ORACLE. </w:t>
        </w:r>
        <w:r>
          <w:rPr>
            <w:b/>
          </w:rPr>
          <w:t xml:space="preserve">Access </w:t>
        </w:r>
        <w:proofErr w:type="spellStart"/>
        <w:r>
          <w:rPr>
            <w:b/>
          </w:rPr>
          <w:t>Control</w:t>
        </w:r>
        <w:proofErr w:type="spellEnd"/>
        <w:r w:rsidRPr="00C163CC">
          <w:t>. Disponível em</w:t>
        </w:r>
        <w:r>
          <w:t>:</w:t>
        </w:r>
        <w:r w:rsidRPr="00C163CC">
          <w:t xml:space="preserve"> &lt;https://docs.oracle.com/javase/tutorial/java/javaOO/accesscontrol.html</w:t>
        </w:r>
        <w:r>
          <w:t>&gt;. Acesso em: 13 de. 2016.</w:t>
        </w:r>
      </w:ins>
    </w:p>
    <w:p w14:paraId="5C5E30F3" w14:textId="77777777" w:rsidR="00977D68" w:rsidRPr="00AB4D41" w:rsidRDefault="00977D68" w:rsidP="00977D68">
      <w:pPr>
        <w:pStyle w:val="PargrafodaLista"/>
        <w:numPr>
          <w:ilvl w:val="0"/>
          <w:numId w:val="19"/>
        </w:numPr>
        <w:jc w:val="left"/>
        <w:rPr>
          <w:ins w:id="266" w:author="Willian" w:date="2016-12-14T23:54:00Z"/>
          <w:lang w:val="en-US"/>
          <w:rPrChange w:id="267" w:author="Willian" w:date="2016-12-14T23:54:00Z">
            <w:rPr>
              <w:ins w:id="268" w:author="Willian" w:date="2016-12-14T23:54:00Z"/>
            </w:rPr>
          </w:rPrChange>
        </w:rPr>
      </w:pPr>
      <w:ins w:id="269" w:author="Willian" w:date="2016-12-14T00:52:00Z">
        <w:r>
          <w:t xml:space="preserve">CAELUM. </w:t>
        </w:r>
      </w:ins>
      <w:ins w:id="270" w:author="Willian" w:date="2016-12-14T00:53:00Z">
        <w:r w:rsidRPr="00977D68">
          <w:rPr>
            <w:b/>
            <w:rPrChange w:id="271" w:author="Willian" w:date="2016-12-14T00:53:00Z">
              <w:rPr/>
            </w:rPrChange>
          </w:rPr>
          <w:t>Herança, reescrita e polimorfismo</w:t>
        </w:r>
      </w:ins>
      <w:ins w:id="272" w:author="Willian" w:date="2016-12-14T00:52:00Z">
        <w:r w:rsidRPr="00C163CC">
          <w:t>. Disponível em</w:t>
        </w:r>
        <w:r>
          <w:t>:</w:t>
        </w:r>
        <w:r w:rsidRPr="00C163CC">
          <w:t xml:space="preserve"> &lt;</w:t>
        </w:r>
        <w:r w:rsidRPr="00977D68">
          <w:t>https://www.caelum.com.br/apostila-java-orientacao-objetos/heranca-reescrita-e-polimorfismo/</w:t>
        </w:r>
        <w:r>
          <w:t>&gt;</w:t>
        </w:r>
      </w:ins>
      <w:ins w:id="273" w:author="Willian" w:date="2016-12-14T00:53:00Z">
        <w:r>
          <w:t xml:space="preserve">. </w:t>
        </w:r>
      </w:ins>
      <w:ins w:id="274" w:author="Willian" w:date="2016-12-14T00:52:00Z">
        <w:r>
          <w:t xml:space="preserve"> </w:t>
        </w:r>
      </w:ins>
      <w:ins w:id="275" w:author="Willian" w:date="2016-12-14T00:53:00Z">
        <w:r w:rsidRPr="00E56F0A">
          <w:t xml:space="preserve">Acesso em: </w:t>
        </w:r>
        <w:r>
          <w:t>13</w:t>
        </w:r>
        <w:r w:rsidRPr="00E56F0A">
          <w:t xml:space="preserve"> </w:t>
        </w:r>
        <w:r>
          <w:t>dec</w:t>
        </w:r>
        <w:r w:rsidRPr="00E56F0A">
          <w:t>. 2016</w:t>
        </w:r>
        <w:r>
          <w:t>.</w:t>
        </w:r>
      </w:ins>
    </w:p>
    <w:p w14:paraId="2488B9F6" w14:textId="77777777" w:rsidR="00CC1B69" w:rsidRDefault="00AB4D41" w:rsidP="00CC1B69">
      <w:pPr>
        <w:pStyle w:val="GradeMdia1-nfase2"/>
        <w:numPr>
          <w:ilvl w:val="0"/>
          <w:numId w:val="19"/>
        </w:numPr>
        <w:spacing w:before="0" w:after="0"/>
        <w:jc w:val="left"/>
        <w:rPr>
          <w:ins w:id="276" w:author="Willian" w:date="2016-12-14T23:59:00Z"/>
        </w:rPr>
        <w:pPrChange w:id="277" w:author="Willian" w:date="2016-12-14T23:59:00Z">
          <w:pPr>
            <w:numPr>
              <w:numId w:val="19"/>
            </w:numPr>
            <w:ind w:left="720" w:hanging="360"/>
          </w:pPr>
        </w:pPrChange>
      </w:pPr>
      <w:ins w:id="278" w:author="Willian" w:date="2016-12-14T23:55:00Z">
        <w:r>
          <w:t>FREEMAN,</w:t>
        </w:r>
        <w:r w:rsidRPr="003E5ACA">
          <w:t xml:space="preserve"> </w:t>
        </w:r>
        <w:r>
          <w:t xml:space="preserve">ERIC; </w:t>
        </w:r>
      </w:ins>
      <w:ins w:id="279" w:author="Willian" w:date="2016-12-14T23:54:00Z">
        <w:r w:rsidRPr="003E5ACA">
          <w:t xml:space="preserve"> </w:t>
        </w:r>
      </w:ins>
      <w:ins w:id="280" w:author="Willian" w:date="2016-12-14T23:55:00Z">
        <w:r>
          <w:t>FREEMAN,</w:t>
        </w:r>
        <w:r w:rsidRPr="003E5ACA">
          <w:t xml:space="preserve"> </w:t>
        </w:r>
        <w:r>
          <w:t>ELISABETH.</w:t>
        </w:r>
      </w:ins>
      <w:ins w:id="281" w:author="Willian" w:date="2016-12-14T23:54:00Z">
        <w:r w:rsidRPr="003E5ACA">
          <w:t xml:space="preserve"> </w:t>
        </w:r>
        <w:r w:rsidRPr="003E5ACA">
          <w:rPr>
            <w:b/>
          </w:rPr>
          <w:t>Use a cabeça! Padrões de Projetos</w:t>
        </w:r>
      </w:ins>
      <w:ins w:id="282" w:author="Willian" w:date="2016-12-14T23:55:00Z">
        <w:r>
          <w:t xml:space="preserve">. </w:t>
        </w:r>
      </w:ins>
      <w:ins w:id="283" w:author="Willian" w:date="2016-12-14T23:54:00Z">
        <w:r w:rsidRPr="003E5ACA">
          <w:t>Alta Books</w:t>
        </w:r>
      </w:ins>
      <w:ins w:id="284" w:author="Willian" w:date="2016-12-14T23:56:00Z">
        <w:r w:rsidR="00880D9F">
          <w:t>. 2</w:t>
        </w:r>
        <w:r w:rsidR="00880D9F">
          <w:rPr>
            <w:vertAlign w:val="superscript"/>
            <w:rPrChange w:id="285" w:author="Willian" w:date="2016-12-14T23:56:00Z">
              <w:rPr>
                <w:vertAlign w:val="superscript"/>
              </w:rPr>
            </w:rPrChange>
          </w:rPr>
          <w:t xml:space="preserve">a </w:t>
        </w:r>
        <w:r w:rsidR="00880D9F">
          <w:t>Edição, 2007.</w:t>
        </w:r>
      </w:ins>
    </w:p>
    <w:p w14:paraId="2C52EA7C" w14:textId="77777777" w:rsidR="00AB4D41" w:rsidRPr="005236B6" w:rsidRDefault="00CC1B69" w:rsidP="00FA1FD9">
      <w:pPr>
        <w:pStyle w:val="GradeMdia1-nfase2"/>
        <w:numPr>
          <w:ilvl w:val="0"/>
          <w:numId w:val="19"/>
        </w:numPr>
        <w:spacing w:before="0" w:after="0"/>
        <w:jc w:val="left"/>
        <w:rPr>
          <w:ins w:id="286" w:author="Willian" w:date="2016-12-14T00:53:00Z"/>
          <w:lang w:val="en-US"/>
          <w:rPrChange w:id="287" w:author="Willian" w:date="2016-12-15T00:02:00Z">
            <w:rPr>
              <w:ins w:id="288" w:author="Willian" w:date="2016-12-14T00:53:00Z"/>
              <w:lang w:val="en-US"/>
            </w:rPr>
          </w:rPrChange>
        </w:rPr>
        <w:pPrChange w:id="289" w:author="Willian" w:date="2016-12-15T00:02:00Z">
          <w:pPr>
            <w:pStyle w:val="PargrafodaLista"/>
            <w:numPr>
              <w:numId w:val="19"/>
            </w:numPr>
            <w:ind w:hanging="360"/>
            <w:jc w:val="left"/>
          </w:pPr>
        </w:pPrChange>
      </w:pPr>
      <w:ins w:id="290" w:author="Willian" w:date="2016-12-14T23:59:00Z">
        <w:r>
          <w:t xml:space="preserve">GAMMA, ERIC; </w:t>
        </w:r>
      </w:ins>
      <w:ins w:id="291" w:author="Willian" w:date="2016-12-15T00:00:00Z">
        <w:r>
          <w:t xml:space="preserve">JOHNSON, </w:t>
        </w:r>
      </w:ins>
      <w:ins w:id="292" w:author="Willian" w:date="2016-12-14T23:59:00Z">
        <w:r>
          <w:t>RALPH</w:t>
        </w:r>
      </w:ins>
      <w:ins w:id="293" w:author="Willian" w:date="2016-12-15T00:00:00Z">
        <w:r w:rsidRPr="00FA1FD9">
          <w:rPr>
            <w:rFonts w:eastAsia="Times New Roman" w:cs="Arial"/>
            <w:szCs w:val="20"/>
            <w:shd w:val="clear" w:color="auto" w:fill="FFFFFF"/>
            <w:rPrChange w:id="294" w:author="Willian" w:date="2016-12-15T00:02:00Z">
              <w:rPr>
                <w:rFonts w:eastAsia="Times New Roman" w:cs="Arial"/>
                <w:szCs w:val="20"/>
                <w:shd w:val="clear" w:color="auto" w:fill="FFFFFF"/>
              </w:rPr>
            </w:rPrChange>
          </w:rPr>
          <w:t>; HELM, RICHARD; VLISSIDES, JOHN</w:t>
        </w:r>
      </w:ins>
      <w:ins w:id="295" w:author="Willian" w:date="2016-12-15T00:01:00Z">
        <w:r w:rsidRPr="00FA1FD9">
          <w:rPr>
            <w:rFonts w:eastAsia="Times New Roman" w:cs="Arial"/>
            <w:szCs w:val="20"/>
            <w:shd w:val="clear" w:color="auto" w:fill="FFFFFF"/>
            <w:rPrChange w:id="296" w:author="Willian" w:date="2016-12-15T00:02:00Z">
              <w:rPr>
                <w:rFonts w:eastAsia="Times New Roman" w:cs="Arial"/>
                <w:szCs w:val="20"/>
                <w:shd w:val="clear" w:color="auto" w:fill="FFFFFF"/>
              </w:rPr>
            </w:rPrChange>
          </w:rPr>
          <w:t>.</w:t>
        </w:r>
      </w:ins>
      <w:ins w:id="297" w:author="Willian" w:date="2016-12-14T23:57:00Z">
        <w:r w:rsidR="00880D9F" w:rsidRPr="005236B6">
          <w:rPr>
            <w:lang w:val="en-US"/>
            <w:rPrChange w:id="298" w:author="Willian" w:date="2016-12-15T00:02:00Z">
              <w:rPr>
                <w:lang w:val="en-US"/>
              </w:rPr>
            </w:rPrChange>
          </w:rPr>
          <w:t xml:space="preserve"> </w:t>
        </w:r>
      </w:ins>
      <w:proofErr w:type="spellStart"/>
      <w:ins w:id="299" w:author="Willian" w:date="2016-12-15T00:02:00Z">
        <w:r w:rsidR="005236B6" w:rsidRPr="005236B6">
          <w:rPr>
            <w:b/>
            <w:iCs/>
            <w:lang w:val="en-US"/>
            <w:rPrChange w:id="300" w:author="Willian" w:date="2016-12-15T00:02:00Z">
              <w:rPr>
                <w:b/>
                <w:iCs/>
                <w:lang w:val="en-US"/>
              </w:rPr>
            </w:rPrChange>
          </w:rPr>
          <w:t>Padrões</w:t>
        </w:r>
        <w:proofErr w:type="spellEnd"/>
        <w:r w:rsidR="005236B6" w:rsidRPr="005236B6">
          <w:rPr>
            <w:b/>
            <w:iCs/>
            <w:lang w:val="en-US"/>
            <w:rPrChange w:id="301" w:author="Willian" w:date="2016-12-15T00:02:00Z">
              <w:rPr>
                <w:b/>
                <w:iCs/>
                <w:lang w:val="en-US"/>
              </w:rPr>
            </w:rPrChange>
          </w:rPr>
          <w:t xml:space="preserve"> de </w:t>
        </w:r>
        <w:proofErr w:type="spellStart"/>
        <w:r w:rsidR="005236B6" w:rsidRPr="005236B6">
          <w:rPr>
            <w:b/>
            <w:iCs/>
            <w:lang w:val="en-US"/>
            <w:rPrChange w:id="302" w:author="Willian" w:date="2016-12-15T00:02:00Z">
              <w:rPr>
                <w:b/>
                <w:iCs/>
                <w:lang w:val="en-US"/>
              </w:rPr>
            </w:rPrChange>
          </w:rPr>
          <w:t>Projeto</w:t>
        </w:r>
        <w:proofErr w:type="spellEnd"/>
        <w:r w:rsidR="005236B6" w:rsidRPr="005236B6">
          <w:rPr>
            <w:b/>
            <w:iCs/>
            <w:lang w:val="en-US"/>
            <w:rPrChange w:id="303" w:author="Willian" w:date="2016-12-15T00:02:00Z">
              <w:rPr>
                <w:b/>
                <w:iCs/>
                <w:lang w:val="en-US"/>
              </w:rPr>
            </w:rPrChange>
          </w:rPr>
          <w:t xml:space="preserve"> - </w:t>
        </w:r>
        <w:proofErr w:type="spellStart"/>
        <w:r w:rsidR="005236B6" w:rsidRPr="005236B6">
          <w:rPr>
            <w:b/>
            <w:iCs/>
            <w:lang w:val="en-US"/>
            <w:rPrChange w:id="304" w:author="Willian" w:date="2016-12-15T00:02:00Z">
              <w:rPr>
                <w:b/>
                <w:iCs/>
                <w:lang w:val="en-US"/>
              </w:rPr>
            </w:rPrChange>
          </w:rPr>
          <w:t>Soluções</w:t>
        </w:r>
        <w:proofErr w:type="spellEnd"/>
        <w:r w:rsidR="005236B6" w:rsidRPr="005236B6">
          <w:rPr>
            <w:b/>
            <w:iCs/>
            <w:lang w:val="en-US"/>
            <w:rPrChange w:id="305" w:author="Willian" w:date="2016-12-15T00:02:00Z">
              <w:rPr>
                <w:b/>
                <w:iCs/>
                <w:lang w:val="en-US"/>
              </w:rPr>
            </w:rPrChange>
          </w:rPr>
          <w:t xml:space="preserve"> </w:t>
        </w:r>
        <w:proofErr w:type="spellStart"/>
        <w:r w:rsidR="005236B6" w:rsidRPr="005236B6">
          <w:rPr>
            <w:b/>
            <w:iCs/>
            <w:lang w:val="en-US"/>
            <w:rPrChange w:id="306" w:author="Willian" w:date="2016-12-15T00:02:00Z">
              <w:rPr>
                <w:b/>
                <w:iCs/>
                <w:lang w:val="en-US"/>
              </w:rPr>
            </w:rPrChange>
          </w:rPr>
          <w:t>Reutilizaveis</w:t>
        </w:r>
        <w:proofErr w:type="spellEnd"/>
        <w:r w:rsidR="005236B6" w:rsidRPr="005236B6">
          <w:rPr>
            <w:b/>
            <w:iCs/>
            <w:lang w:val="en-US"/>
            <w:rPrChange w:id="307" w:author="Willian" w:date="2016-12-15T00:02:00Z">
              <w:rPr>
                <w:b/>
                <w:iCs/>
                <w:lang w:val="en-US"/>
              </w:rPr>
            </w:rPrChange>
          </w:rPr>
          <w:t xml:space="preserve"> de Software </w:t>
        </w:r>
        <w:proofErr w:type="spellStart"/>
        <w:r w:rsidR="005236B6" w:rsidRPr="005236B6">
          <w:rPr>
            <w:b/>
            <w:iCs/>
            <w:lang w:val="en-US"/>
            <w:rPrChange w:id="308" w:author="Willian" w:date="2016-12-15T00:02:00Z">
              <w:rPr>
                <w:b/>
                <w:iCs/>
                <w:lang w:val="en-US"/>
              </w:rPr>
            </w:rPrChange>
          </w:rPr>
          <w:t>Orientado</w:t>
        </w:r>
        <w:proofErr w:type="spellEnd"/>
        <w:r w:rsidR="005236B6" w:rsidRPr="005236B6">
          <w:rPr>
            <w:b/>
            <w:iCs/>
            <w:lang w:val="en-US"/>
            <w:rPrChange w:id="309" w:author="Willian" w:date="2016-12-15T00:02:00Z">
              <w:rPr>
                <w:b/>
                <w:iCs/>
                <w:lang w:val="en-US"/>
              </w:rPr>
            </w:rPrChange>
          </w:rPr>
          <w:t xml:space="preserve"> a </w:t>
        </w:r>
        <w:proofErr w:type="spellStart"/>
        <w:r w:rsidR="005236B6" w:rsidRPr="005236B6">
          <w:rPr>
            <w:b/>
            <w:iCs/>
            <w:lang w:val="en-US"/>
            <w:rPrChange w:id="310" w:author="Willian" w:date="2016-12-15T00:02:00Z">
              <w:rPr>
                <w:b/>
                <w:iCs/>
                <w:lang w:val="en-US"/>
              </w:rPr>
            </w:rPrChange>
          </w:rPr>
          <w:t>Objetos</w:t>
        </w:r>
      </w:ins>
      <w:proofErr w:type="spellEnd"/>
      <w:ins w:id="311" w:author="Willian" w:date="2016-12-14T23:54:00Z">
        <w:r w:rsidR="00880D9F" w:rsidRPr="005236B6">
          <w:rPr>
            <w:lang w:val="en-US"/>
            <w:rPrChange w:id="312" w:author="Willian" w:date="2016-12-15T00:02:00Z">
              <w:rPr>
                <w:lang w:val="en-US"/>
              </w:rPr>
            </w:rPrChange>
          </w:rPr>
          <w:t xml:space="preserve">. </w:t>
        </w:r>
        <w:r w:rsidRPr="005236B6">
          <w:rPr>
            <w:lang w:val="en-US"/>
            <w:rPrChange w:id="313" w:author="Willian" w:date="2016-12-15T00:02:00Z">
              <w:rPr>
                <w:lang w:val="en-US"/>
              </w:rPr>
            </w:rPrChange>
          </w:rPr>
          <w:t xml:space="preserve">Addison-Wesley. </w:t>
        </w:r>
      </w:ins>
      <w:ins w:id="314" w:author="Willian" w:date="2016-12-15T00:02:00Z">
        <w:r w:rsidR="005236B6" w:rsidRPr="005236B6">
          <w:rPr>
            <w:lang w:val="en-US"/>
            <w:rPrChange w:id="315" w:author="Willian" w:date="2016-12-15T00:02:00Z">
              <w:rPr>
                <w:lang w:val="en-US"/>
              </w:rPr>
            </w:rPrChange>
          </w:rPr>
          <w:t>1</w:t>
        </w:r>
        <w:r w:rsidR="005236B6" w:rsidRPr="005236B6">
          <w:rPr>
            <w:vertAlign w:val="superscript"/>
            <w:lang w:val="en-US"/>
            <w:rPrChange w:id="316" w:author="Willian" w:date="2016-12-15T00:02:00Z">
              <w:rPr>
                <w:lang w:val="en-US"/>
              </w:rPr>
            </w:rPrChange>
          </w:rPr>
          <w:t>a</w:t>
        </w:r>
        <w:r w:rsidR="005236B6" w:rsidRPr="005236B6">
          <w:rPr>
            <w:lang w:val="en-US"/>
            <w:rPrChange w:id="317" w:author="Willian" w:date="2016-12-15T00:02:00Z">
              <w:rPr>
                <w:lang w:val="en-US"/>
              </w:rPr>
            </w:rPrChange>
          </w:rPr>
          <w:t xml:space="preserve"> </w:t>
        </w:r>
        <w:proofErr w:type="spellStart"/>
        <w:r w:rsidR="005236B6" w:rsidRPr="005236B6">
          <w:rPr>
            <w:lang w:val="en-US"/>
            <w:rPrChange w:id="318" w:author="Willian" w:date="2016-12-15T00:02:00Z">
              <w:rPr>
                <w:lang w:val="en-US"/>
              </w:rPr>
            </w:rPrChange>
          </w:rPr>
          <w:t>Edição</w:t>
        </w:r>
        <w:proofErr w:type="spellEnd"/>
        <w:r w:rsidR="005236B6" w:rsidRPr="005236B6">
          <w:rPr>
            <w:lang w:val="en-US"/>
            <w:rPrChange w:id="319" w:author="Willian" w:date="2016-12-15T00:02:00Z">
              <w:rPr>
                <w:lang w:val="en-US"/>
              </w:rPr>
            </w:rPrChange>
          </w:rPr>
          <w:t>, 1994.</w:t>
        </w:r>
      </w:ins>
    </w:p>
    <w:p w14:paraId="03FA61E7" w14:textId="77777777" w:rsidR="00977D68" w:rsidRPr="00C163CC" w:rsidRDefault="00977D68" w:rsidP="00977D68">
      <w:pPr>
        <w:pStyle w:val="PargrafodaLista"/>
        <w:jc w:val="left"/>
        <w:rPr>
          <w:ins w:id="320" w:author="Willian" w:date="2016-12-14T00:21:00Z"/>
        </w:rPr>
        <w:pPrChange w:id="321" w:author="Willian" w:date="2016-12-14T00:53:00Z">
          <w:pPr>
            <w:pStyle w:val="PargrafodaLista"/>
            <w:numPr>
              <w:numId w:val="19"/>
            </w:numPr>
            <w:ind w:hanging="360"/>
            <w:jc w:val="left"/>
          </w:pPr>
        </w:pPrChange>
      </w:pPr>
    </w:p>
    <w:p w14:paraId="378AA001" w14:textId="77777777" w:rsidR="00447A72" w:rsidDel="00D75692" w:rsidRDefault="00447A72" w:rsidP="00D75692">
      <w:pPr>
        <w:pStyle w:val="Ttulo3"/>
        <w:rPr>
          <w:del w:id="322" w:author="Willian" w:date="2016-12-14T00:21:00Z"/>
          <w:rFonts w:ascii="Tahoma-Bold" w:hAnsi="Tahoma-Bold" w:cs="Tahoma-Bold"/>
          <w:b w:val="0"/>
          <w:bCs/>
          <w:color w:val="0048F3"/>
          <w:szCs w:val="28"/>
        </w:rPr>
      </w:pPr>
      <w:del w:id="323" w:author="Willian" w:date="2016-12-14T00:21:00Z">
        <w:r w:rsidDel="00D75692">
          <w:rPr>
            <w:rFonts w:ascii="Tahoma-Bold" w:hAnsi="Tahoma-Bold" w:cs="Tahoma-Bold"/>
            <w:b w:val="0"/>
            <w:bCs/>
            <w:color w:val="0048F3"/>
            <w:szCs w:val="28"/>
          </w:rPr>
          <w:delText>Conteúdos Complementares</w:delText>
        </w:r>
      </w:del>
    </w:p>
    <w:p w14:paraId="5C290BF8" w14:textId="77777777" w:rsidR="00447A72" w:rsidRPr="00447A72" w:rsidDel="00D75692" w:rsidRDefault="00447A72" w:rsidP="00D75692">
      <w:pPr>
        <w:pStyle w:val="Ttulo3"/>
        <w:rPr>
          <w:del w:id="324" w:author="Willian" w:date="2016-12-14T00:21:00Z"/>
        </w:rPr>
      </w:pPr>
    </w:p>
    <w:p w14:paraId="2DBD1F7B" w14:textId="77777777" w:rsidR="00321803" w:rsidRPr="00321803" w:rsidDel="00D75692" w:rsidRDefault="00321803" w:rsidP="00D75692">
      <w:pPr>
        <w:pStyle w:val="Ttulo3"/>
        <w:rPr>
          <w:del w:id="325" w:author="Willian" w:date="2016-12-14T00:21:00Z"/>
          <w:color w:val="7F7F7F"/>
        </w:rPr>
      </w:pPr>
      <w:del w:id="326" w:author="Willian" w:date="2016-12-14T00:21:00Z">
        <w:r w:rsidRPr="00321803" w:rsidDel="00D75692">
          <w:rPr>
            <w:color w:val="7F7F7F"/>
          </w:rPr>
          <w:delText>REFERÊNCIAS</w:delText>
        </w:r>
      </w:del>
    </w:p>
    <w:p w14:paraId="4B6D8B39" w14:textId="77777777" w:rsidR="00321803" w:rsidRPr="00AC3904" w:rsidDel="00D75692" w:rsidRDefault="00D57AB9" w:rsidP="00D75692">
      <w:pPr>
        <w:pStyle w:val="Ttulo3"/>
        <w:rPr>
          <w:del w:id="327" w:author="Willian" w:date="2016-12-14T00:21:00Z"/>
        </w:rPr>
      </w:pPr>
      <w:del w:id="328" w:author="Willian" w:date="2016-12-14T00:21:00Z">
        <w:r w:rsidRPr="00DE7865" w:rsidDel="00D75692">
          <w:rPr>
            <w:i/>
          </w:rPr>
          <w:delText>site</w:delText>
        </w:r>
        <w:r w:rsidDel="00D75692">
          <w:delText xml:space="preserve"> </w:delText>
        </w:r>
        <w:r w:rsidRPr="003E5ACA" w:rsidDel="00D75692">
          <w:delText xml:space="preserve">Stackoverflow </w:delText>
        </w:r>
        <w:r w:rsidRPr="00735208" w:rsidDel="00D75692">
          <w:rPr>
            <w:color w:val="0070C0"/>
          </w:rPr>
          <w:delText>(</w:delText>
        </w:r>
        <w:r w:rsidDel="00D75692">
          <w:fldChar w:fldCharType="begin"/>
        </w:r>
        <w:r w:rsidDel="00D75692">
          <w:delInstrText>HYPERLINK "http://pt.stackoverflow.com/a/22720"</w:delInstrText>
        </w:r>
        <w:r w:rsidDel="00D75692">
          <w:fldChar w:fldCharType="separate"/>
        </w:r>
        <w:r w:rsidRPr="00735208" w:rsidDel="00D75692">
          <w:rPr>
            <w:rStyle w:val="Hiperlink"/>
            <w:color w:val="0070C0"/>
          </w:rPr>
          <w:delText>http://pt.stackoverflow.com/a/22720</w:delText>
        </w:r>
        <w:r w:rsidDel="00D75692">
          <w:fldChar w:fldCharType="end"/>
        </w:r>
        <w:r w:rsidRPr="003E5ACA" w:rsidDel="00D75692">
          <w:delText>),</w:delText>
        </w:r>
      </w:del>
    </w:p>
    <w:p w14:paraId="4482E5DE" w14:textId="77777777" w:rsidR="00321803" w:rsidRPr="00321803" w:rsidRDefault="00321803" w:rsidP="00D75692">
      <w:pPr>
        <w:pStyle w:val="Ttulo3"/>
      </w:pPr>
      <w:del w:id="329" w:author="Willian" w:date="2016-12-14T00:21:00Z">
        <w:r w:rsidDel="00D75692">
          <w:rPr>
            <w:rFonts w:ascii="Tahoma-Bold" w:hAnsi="Tahoma-Bold" w:cs="Tahoma-Bold"/>
            <w:b w:val="0"/>
            <w:bCs/>
            <w:color w:val="0048F3"/>
            <w:szCs w:val="22"/>
          </w:rPr>
          <w:delText>Conheça todas as referências utilizadas pelo autor para elaboração dessa aula no Livro do Aluno</w:delText>
        </w:r>
      </w:del>
    </w:p>
    <w:sectPr w:rsidR="00321803" w:rsidRPr="00321803" w:rsidSect="00EF0D52">
      <w:headerReference w:type="default" r:id="rId13"/>
      <w:pgSz w:w="11900" w:h="16840"/>
      <w:pgMar w:top="1417" w:right="1701" w:bottom="1260"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Oliveira, Sizue" w:date="2016-12-01T11:08:00Z" w:initials="OS">
    <w:p w14:paraId="0257D04B" w14:textId="77777777" w:rsidR="003156FD" w:rsidRDefault="003156FD">
      <w:pPr>
        <w:pStyle w:val="Textodecomentrio"/>
      </w:pPr>
      <w:r>
        <w:rPr>
          <w:rStyle w:val="Refdecomentrio"/>
        </w:rPr>
        <w:annotationRef/>
      </w:r>
      <w:r>
        <w:t>Qual a conexão com o tópico?</w:t>
      </w:r>
    </w:p>
  </w:comment>
  <w:comment w:id="120" w:author="Willian" w:date="2016-12-14T00:10:00Z" w:initials="WFSP">
    <w:p w14:paraId="7DDE739B" w14:textId="77777777" w:rsidR="00244A83" w:rsidRDefault="00244A83">
      <w:pPr>
        <w:pStyle w:val="Textodecomentrio"/>
      </w:pPr>
      <w:r>
        <w:rPr>
          <w:rStyle w:val="Refdecomentrio"/>
        </w:rPr>
        <w:annotationRef/>
      </w:r>
      <w:r>
        <w:t>Inseri um gancho para o livro do aluno</w:t>
      </w:r>
    </w:p>
  </w:comment>
  <w:comment w:id="121" w:author="SIZUE" w:date="2016-12-02T08:32:00Z" w:initials="S">
    <w:p w14:paraId="5A060183" w14:textId="77777777" w:rsidR="00C70BA7" w:rsidRDefault="00C70BA7">
      <w:pPr>
        <w:pStyle w:val="Textodecomentrio"/>
      </w:pPr>
      <w:r>
        <w:rPr>
          <w:rStyle w:val="Refdecomentrio"/>
        </w:rPr>
        <w:annotationRef/>
      </w:r>
      <w:r>
        <w:t xml:space="preserve">Plagio total do site  </w:t>
      </w:r>
      <w:r w:rsidRPr="00C70BA7">
        <w:t>http://www.devmedia.com.br/java-object-class-entendendo-a-classe-object/30513</w:t>
      </w:r>
    </w:p>
  </w:comment>
  <w:comment w:id="122" w:author="Willian" w:date="2016-12-13T23:57:00Z" w:initials="WFSP">
    <w:p w14:paraId="3374E744" w14:textId="77777777" w:rsidR="00787718" w:rsidRDefault="00787718">
      <w:pPr>
        <w:pStyle w:val="Textodecomentrio"/>
      </w:pPr>
      <w:r>
        <w:rPr>
          <w:rStyle w:val="Refdecomentrio"/>
        </w:rPr>
        <w:annotationRef/>
      </w:r>
      <w:r>
        <w:t>Alterado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7D04B" w15:done="0"/>
  <w15:commentEx w15:paraId="7DDE739B" w15:paraIdParent="0257D04B" w15:done="0"/>
  <w15:commentEx w15:paraId="5A060183" w15:done="0"/>
  <w15:commentEx w15:paraId="3374E744" w15:paraIdParent="5A0601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5DC2A" w14:textId="77777777" w:rsidR="00D52FB1" w:rsidRDefault="00D52FB1" w:rsidP="008B46EF">
      <w:pPr>
        <w:spacing w:before="0" w:after="0"/>
      </w:pPr>
      <w:r>
        <w:separator/>
      </w:r>
    </w:p>
  </w:endnote>
  <w:endnote w:type="continuationSeparator" w:id="0">
    <w:p w14:paraId="5181B023" w14:textId="77777777" w:rsidR="00D52FB1" w:rsidRDefault="00D52FB1" w:rsidP="008B46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ahoma-Bold">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ECD1A" w14:textId="77777777" w:rsidR="00D52FB1" w:rsidRDefault="00D52FB1" w:rsidP="008B46EF">
      <w:pPr>
        <w:spacing w:before="0" w:after="0"/>
      </w:pPr>
      <w:r>
        <w:separator/>
      </w:r>
    </w:p>
  </w:footnote>
  <w:footnote w:type="continuationSeparator" w:id="0">
    <w:p w14:paraId="089A595D" w14:textId="77777777" w:rsidR="00D52FB1" w:rsidRDefault="00D52FB1" w:rsidP="008B46E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0D17A" w14:textId="77777777" w:rsidR="008B46EF" w:rsidRPr="008B46EF" w:rsidRDefault="008B46EF">
    <w:pPr>
      <w:pStyle w:val="Cabealho"/>
      <w:rPr>
        <w:color w:val="767171"/>
      </w:rPr>
    </w:pPr>
    <w:r w:rsidRPr="008B46EF">
      <w:rPr>
        <w:color w:val="767171"/>
      </w:rP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0F20159"/>
    <w:multiLevelType w:val="hybridMultilevel"/>
    <w:tmpl w:val="B48265F0"/>
    <w:lvl w:ilvl="0" w:tplc="557E3AA0">
      <w:start w:val="1"/>
      <w:numFmt w:val="decimal"/>
      <w:lvlText w:val="%1."/>
      <w:lvlJc w:val="left"/>
      <w:pPr>
        <w:ind w:left="720" w:hanging="360"/>
      </w:pPr>
      <w:rPr>
        <w:rFonts w:cs="Courier New"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D44190"/>
    <w:multiLevelType w:val="hybridMultilevel"/>
    <w:tmpl w:val="C78030AA"/>
    <w:lvl w:ilvl="0" w:tplc="04160001">
      <w:start w:val="1"/>
      <w:numFmt w:val="bullet"/>
      <w:lvlText w:val=""/>
      <w:lvlJc w:val="left"/>
      <w:pPr>
        <w:ind w:left="1433" w:hanging="360"/>
      </w:pPr>
      <w:rPr>
        <w:rFonts w:ascii="Symbol" w:hAnsi="Symbol" w:hint="default"/>
      </w:rPr>
    </w:lvl>
    <w:lvl w:ilvl="1" w:tplc="04160003" w:tentative="1">
      <w:start w:val="1"/>
      <w:numFmt w:val="bullet"/>
      <w:lvlText w:val="o"/>
      <w:lvlJc w:val="left"/>
      <w:pPr>
        <w:ind w:left="2153" w:hanging="360"/>
      </w:pPr>
      <w:rPr>
        <w:rFonts w:ascii="Courier New" w:hAnsi="Courier New" w:cs="Courier New" w:hint="default"/>
      </w:rPr>
    </w:lvl>
    <w:lvl w:ilvl="2" w:tplc="04160005" w:tentative="1">
      <w:start w:val="1"/>
      <w:numFmt w:val="bullet"/>
      <w:lvlText w:val=""/>
      <w:lvlJc w:val="left"/>
      <w:pPr>
        <w:ind w:left="2873" w:hanging="360"/>
      </w:pPr>
      <w:rPr>
        <w:rFonts w:ascii="Wingdings" w:hAnsi="Wingdings" w:hint="default"/>
      </w:rPr>
    </w:lvl>
    <w:lvl w:ilvl="3" w:tplc="04160001" w:tentative="1">
      <w:start w:val="1"/>
      <w:numFmt w:val="bullet"/>
      <w:lvlText w:val=""/>
      <w:lvlJc w:val="left"/>
      <w:pPr>
        <w:ind w:left="3593" w:hanging="360"/>
      </w:pPr>
      <w:rPr>
        <w:rFonts w:ascii="Symbol" w:hAnsi="Symbol" w:hint="default"/>
      </w:rPr>
    </w:lvl>
    <w:lvl w:ilvl="4" w:tplc="04160003" w:tentative="1">
      <w:start w:val="1"/>
      <w:numFmt w:val="bullet"/>
      <w:lvlText w:val="o"/>
      <w:lvlJc w:val="left"/>
      <w:pPr>
        <w:ind w:left="4313" w:hanging="360"/>
      </w:pPr>
      <w:rPr>
        <w:rFonts w:ascii="Courier New" w:hAnsi="Courier New" w:cs="Courier New" w:hint="default"/>
      </w:rPr>
    </w:lvl>
    <w:lvl w:ilvl="5" w:tplc="04160005" w:tentative="1">
      <w:start w:val="1"/>
      <w:numFmt w:val="bullet"/>
      <w:lvlText w:val=""/>
      <w:lvlJc w:val="left"/>
      <w:pPr>
        <w:ind w:left="5033" w:hanging="360"/>
      </w:pPr>
      <w:rPr>
        <w:rFonts w:ascii="Wingdings" w:hAnsi="Wingdings" w:hint="default"/>
      </w:rPr>
    </w:lvl>
    <w:lvl w:ilvl="6" w:tplc="04160001" w:tentative="1">
      <w:start w:val="1"/>
      <w:numFmt w:val="bullet"/>
      <w:lvlText w:val=""/>
      <w:lvlJc w:val="left"/>
      <w:pPr>
        <w:ind w:left="5753" w:hanging="360"/>
      </w:pPr>
      <w:rPr>
        <w:rFonts w:ascii="Symbol" w:hAnsi="Symbol" w:hint="default"/>
      </w:rPr>
    </w:lvl>
    <w:lvl w:ilvl="7" w:tplc="04160003" w:tentative="1">
      <w:start w:val="1"/>
      <w:numFmt w:val="bullet"/>
      <w:lvlText w:val="o"/>
      <w:lvlJc w:val="left"/>
      <w:pPr>
        <w:ind w:left="6473" w:hanging="360"/>
      </w:pPr>
      <w:rPr>
        <w:rFonts w:ascii="Courier New" w:hAnsi="Courier New" w:cs="Courier New" w:hint="default"/>
      </w:rPr>
    </w:lvl>
    <w:lvl w:ilvl="8" w:tplc="04160005" w:tentative="1">
      <w:start w:val="1"/>
      <w:numFmt w:val="bullet"/>
      <w:lvlText w:val=""/>
      <w:lvlJc w:val="left"/>
      <w:pPr>
        <w:ind w:left="7193" w:hanging="360"/>
      </w:pPr>
      <w:rPr>
        <w:rFonts w:ascii="Wingdings" w:hAnsi="Wingdings" w:hint="default"/>
      </w:rPr>
    </w:lvl>
  </w:abstractNum>
  <w:abstractNum w:abstractNumId="3">
    <w:nsid w:val="0B735F35"/>
    <w:multiLevelType w:val="hybridMultilevel"/>
    <w:tmpl w:val="7088751E"/>
    <w:lvl w:ilvl="0" w:tplc="557E3AA0">
      <w:start w:val="1"/>
      <w:numFmt w:val="decimal"/>
      <w:lvlText w:val="%1."/>
      <w:lvlJc w:val="left"/>
      <w:pPr>
        <w:ind w:left="720" w:hanging="360"/>
      </w:pPr>
      <w:rPr>
        <w:rFonts w:cs="Courier New"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E8951A4"/>
    <w:multiLevelType w:val="multilevel"/>
    <w:tmpl w:val="6DD2A07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1580FFD"/>
    <w:multiLevelType w:val="hybridMultilevel"/>
    <w:tmpl w:val="14708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1BF12FB"/>
    <w:multiLevelType w:val="multilevel"/>
    <w:tmpl w:val="845C4D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B0843F1"/>
    <w:multiLevelType w:val="hybridMultilevel"/>
    <w:tmpl w:val="8E62D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63C22FC"/>
    <w:multiLevelType w:val="hybridMultilevel"/>
    <w:tmpl w:val="964C4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97F571B"/>
    <w:multiLevelType w:val="multilevel"/>
    <w:tmpl w:val="6FAA27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A884B76"/>
    <w:multiLevelType w:val="hybridMultilevel"/>
    <w:tmpl w:val="78D054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04165A6"/>
    <w:multiLevelType w:val="hybridMultilevel"/>
    <w:tmpl w:val="BC2455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62F40804"/>
    <w:multiLevelType w:val="hybridMultilevel"/>
    <w:tmpl w:val="6FAA27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B530DFF"/>
    <w:multiLevelType w:val="multilevel"/>
    <w:tmpl w:val="5E98606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08E355E"/>
    <w:multiLevelType w:val="hybridMultilevel"/>
    <w:tmpl w:val="1D86040A"/>
    <w:lvl w:ilvl="0" w:tplc="557E3AA0">
      <w:start w:val="1"/>
      <w:numFmt w:val="decimal"/>
      <w:lvlText w:val="%1."/>
      <w:lvlJc w:val="left"/>
      <w:pPr>
        <w:ind w:left="720" w:hanging="360"/>
      </w:pPr>
      <w:rPr>
        <w:rFonts w:cs="Courier New"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22370D6"/>
    <w:multiLevelType w:val="hybridMultilevel"/>
    <w:tmpl w:val="3768E3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5"/>
  </w:num>
  <w:num w:numId="4">
    <w:abstractNumId w:val="6"/>
  </w:num>
  <w:num w:numId="5">
    <w:abstractNumId w:val="4"/>
  </w:num>
  <w:num w:numId="6">
    <w:abstractNumId w:val="15"/>
  </w:num>
  <w:num w:numId="7">
    <w:abstractNumId w:val="11"/>
  </w:num>
  <w:num w:numId="8">
    <w:abstractNumId w:val="16"/>
  </w:num>
  <w:num w:numId="9">
    <w:abstractNumId w:val="18"/>
  </w:num>
  <w:num w:numId="10">
    <w:abstractNumId w:val="3"/>
  </w:num>
  <w:num w:numId="11">
    <w:abstractNumId w:val="1"/>
  </w:num>
  <w:num w:numId="12">
    <w:abstractNumId w:val="17"/>
  </w:num>
  <w:num w:numId="13">
    <w:abstractNumId w:val="8"/>
  </w:num>
  <w:num w:numId="14">
    <w:abstractNumId w:val="0"/>
  </w:num>
  <w:num w:numId="15">
    <w:abstractNumId w:val="19"/>
  </w:num>
  <w:num w:numId="16">
    <w:abstractNumId w:val="13"/>
  </w:num>
  <w:num w:numId="17">
    <w:abstractNumId w:val="12"/>
  </w:num>
  <w:num w:numId="18">
    <w:abstractNumId w:val="9"/>
  </w:num>
  <w:num w:numId="19">
    <w:abstractNumId w:val="10"/>
  </w:num>
  <w:num w:numId="20">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revisionView w:insDel="0" w:formatting="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4FF2"/>
    <w:rsid w:val="00007327"/>
    <w:rsid w:val="00007C53"/>
    <w:rsid w:val="00010028"/>
    <w:rsid w:val="000123B4"/>
    <w:rsid w:val="00041181"/>
    <w:rsid w:val="00041940"/>
    <w:rsid w:val="00056043"/>
    <w:rsid w:val="0006090F"/>
    <w:rsid w:val="00061D0A"/>
    <w:rsid w:val="00064A71"/>
    <w:rsid w:val="000678CD"/>
    <w:rsid w:val="000824C1"/>
    <w:rsid w:val="00084FBB"/>
    <w:rsid w:val="0009337F"/>
    <w:rsid w:val="000B124B"/>
    <w:rsid w:val="000B3977"/>
    <w:rsid w:val="000D5EE7"/>
    <w:rsid w:val="0010159D"/>
    <w:rsid w:val="00102B72"/>
    <w:rsid w:val="001106B8"/>
    <w:rsid w:val="00123907"/>
    <w:rsid w:val="001255D7"/>
    <w:rsid w:val="00126313"/>
    <w:rsid w:val="00127D7E"/>
    <w:rsid w:val="00135803"/>
    <w:rsid w:val="001363C9"/>
    <w:rsid w:val="0014607E"/>
    <w:rsid w:val="00157380"/>
    <w:rsid w:val="001578A0"/>
    <w:rsid w:val="00162152"/>
    <w:rsid w:val="0017639C"/>
    <w:rsid w:val="001770F5"/>
    <w:rsid w:val="00182C02"/>
    <w:rsid w:val="00185BDB"/>
    <w:rsid w:val="001A0E2E"/>
    <w:rsid w:val="001A1C81"/>
    <w:rsid w:val="001A6285"/>
    <w:rsid w:val="001B079F"/>
    <w:rsid w:val="001D5520"/>
    <w:rsid w:val="001D7EC9"/>
    <w:rsid w:val="001E1277"/>
    <w:rsid w:val="001E25B1"/>
    <w:rsid w:val="001E6E27"/>
    <w:rsid w:val="001F5C26"/>
    <w:rsid w:val="002026A4"/>
    <w:rsid w:val="002038EE"/>
    <w:rsid w:val="002045E2"/>
    <w:rsid w:val="00205EAE"/>
    <w:rsid w:val="00226AFC"/>
    <w:rsid w:val="00234482"/>
    <w:rsid w:val="00244A83"/>
    <w:rsid w:val="00263E31"/>
    <w:rsid w:val="00277B8F"/>
    <w:rsid w:val="002813C9"/>
    <w:rsid w:val="00284E60"/>
    <w:rsid w:val="002A377E"/>
    <w:rsid w:val="002A64A9"/>
    <w:rsid w:val="002B0F30"/>
    <w:rsid w:val="002B4EA3"/>
    <w:rsid w:val="002C70E7"/>
    <w:rsid w:val="002E5BFA"/>
    <w:rsid w:val="002F3398"/>
    <w:rsid w:val="003156FD"/>
    <w:rsid w:val="0032018A"/>
    <w:rsid w:val="00321803"/>
    <w:rsid w:val="00343A1E"/>
    <w:rsid w:val="00347327"/>
    <w:rsid w:val="0038029D"/>
    <w:rsid w:val="00384594"/>
    <w:rsid w:val="00396187"/>
    <w:rsid w:val="003B38BD"/>
    <w:rsid w:val="003B42B9"/>
    <w:rsid w:val="003C2F37"/>
    <w:rsid w:val="003C2F60"/>
    <w:rsid w:val="003C46F1"/>
    <w:rsid w:val="003D2BD3"/>
    <w:rsid w:val="003D72FE"/>
    <w:rsid w:val="003E5ACA"/>
    <w:rsid w:val="003E6A46"/>
    <w:rsid w:val="003F2AD1"/>
    <w:rsid w:val="004154EE"/>
    <w:rsid w:val="00447A72"/>
    <w:rsid w:val="004524FE"/>
    <w:rsid w:val="004558E0"/>
    <w:rsid w:val="0045742C"/>
    <w:rsid w:val="004644E8"/>
    <w:rsid w:val="00467BEF"/>
    <w:rsid w:val="00470816"/>
    <w:rsid w:val="004854CE"/>
    <w:rsid w:val="00493A11"/>
    <w:rsid w:val="004A3873"/>
    <w:rsid w:val="004A4311"/>
    <w:rsid w:val="004A7E85"/>
    <w:rsid w:val="004C08A9"/>
    <w:rsid w:val="004C71E8"/>
    <w:rsid w:val="004D1C88"/>
    <w:rsid w:val="004E3287"/>
    <w:rsid w:val="004E68A6"/>
    <w:rsid w:val="004F6189"/>
    <w:rsid w:val="00520A22"/>
    <w:rsid w:val="005236B6"/>
    <w:rsid w:val="0053136B"/>
    <w:rsid w:val="005313AF"/>
    <w:rsid w:val="005346E0"/>
    <w:rsid w:val="00535DE6"/>
    <w:rsid w:val="0054777F"/>
    <w:rsid w:val="005511A8"/>
    <w:rsid w:val="00551B69"/>
    <w:rsid w:val="00555A86"/>
    <w:rsid w:val="00557B73"/>
    <w:rsid w:val="00560FCD"/>
    <w:rsid w:val="00566AB4"/>
    <w:rsid w:val="00581E5D"/>
    <w:rsid w:val="0059078C"/>
    <w:rsid w:val="00590DB1"/>
    <w:rsid w:val="00593A76"/>
    <w:rsid w:val="005A10E1"/>
    <w:rsid w:val="005A6687"/>
    <w:rsid w:val="005B46FB"/>
    <w:rsid w:val="005C1E6D"/>
    <w:rsid w:val="005D53D3"/>
    <w:rsid w:val="005D7E89"/>
    <w:rsid w:val="005E0AF5"/>
    <w:rsid w:val="005F1834"/>
    <w:rsid w:val="005F4740"/>
    <w:rsid w:val="00606162"/>
    <w:rsid w:val="006113CB"/>
    <w:rsid w:val="006116D7"/>
    <w:rsid w:val="00617194"/>
    <w:rsid w:val="00650B54"/>
    <w:rsid w:val="006605C3"/>
    <w:rsid w:val="00661B1A"/>
    <w:rsid w:val="006637A9"/>
    <w:rsid w:val="00674DDD"/>
    <w:rsid w:val="00676450"/>
    <w:rsid w:val="00676D9D"/>
    <w:rsid w:val="006822D1"/>
    <w:rsid w:val="0068693F"/>
    <w:rsid w:val="006A0B9B"/>
    <w:rsid w:val="006A2DCD"/>
    <w:rsid w:val="006A3CA7"/>
    <w:rsid w:val="006B1215"/>
    <w:rsid w:val="006C6174"/>
    <w:rsid w:val="006C6A1B"/>
    <w:rsid w:val="006D4F62"/>
    <w:rsid w:val="006D566A"/>
    <w:rsid w:val="006D5BCA"/>
    <w:rsid w:val="006D6A98"/>
    <w:rsid w:val="006D70B3"/>
    <w:rsid w:val="006E05D9"/>
    <w:rsid w:val="006E0927"/>
    <w:rsid w:val="006E3500"/>
    <w:rsid w:val="006E7DD2"/>
    <w:rsid w:val="006F1D21"/>
    <w:rsid w:val="00704DC4"/>
    <w:rsid w:val="00711B20"/>
    <w:rsid w:val="007130CF"/>
    <w:rsid w:val="00717754"/>
    <w:rsid w:val="007202B4"/>
    <w:rsid w:val="00721509"/>
    <w:rsid w:val="00734AA8"/>
    <w:rsid w:val="00735208"/>
    <w:rsid w:val="007455AC"/>
    <w:rsid w:val="007549BD"/>
    <w:rsid w:val="007655FA"/>
    <w:rsid w:val="00766AD0"/>
    <w:rsid w:val="00767F50"/>
    <w:rsid w:val="00771463"/>
    <w:rsid w:val="00773B11"/>
    <w:rsid w:val="00776022"/>
    <w:rsid w:val="007845CA"/>
    <w:rsid w:val="00786A19"/>
    <w:rsid w:val="00787718"/>
    <w:rsid w:val="007913D7"/>
    <w:rsid w:val="0079488E"/>
    <w:rsid w:val="0079650E"/>
    <w:rsid w:val="007B1B96"/>
    <w:rsid w:val="007C306D"/>
    <w:rsid w:val="007E2E2F"/>
    <w:rsid w:val="007E692D"/>
    <w:rsid w:val="007F14AC"/>
    <w:rsid w:val="007F2F86"/>
    <w:rsid w:val="007F52BA"/>
    <w:rsid w:val="008044BB"/>
    <w:rsid w:val="00806D56"/>
    <w:rsid w:val="00807237"/>
    <w:rsid w:val="00812E8C"/>
    <w:rsid w:val="008264A6"/>
    <w:rsid w:val="0084775E"/>
    <w:rsid w:val="00854786"/>
    <w:rsid w:val="00855E3D"/>
    <w:rsid w:val="008573BE"/>
    <w:rsid w:val="00857494"/>
    <w:rsid w:val="0087399C"/>
    <w:rsid w:val="00873A82"/>
    <w:rsid w:val="00876BF2"/>
    <w:rsid w:val="00876D6E"/>
    <w:rsid w:val="00880D9F"/>
    <w:rsid w:val="008A4D37"/>
    <w:rsid w:val="008A53D4"/>
    <w:rsid w:val="008A6684"/>
    <w:rsid w:val="008A7F9E"/>
    <w:rsid w:val="008B46EF"/>
    <w:rsid w:val="008C2612"/>
    <w:rsid w:val="008C5CE6"/>
    <w:rsid w:val="008D63C6"/>
    <w:rsid w:val="008E000D"/>
    <w:rsid w:val="008F2AF5"/>
    <w:rsid w:val="008F30CF"/>
    <w:rsid w:val="008F52F4"/>
    <w:rsid w:val="00900A4A"/>
    <w:rsid w:val="00911A28"/>
    <w:rsid w:val="00914289"/>
    <w:rsid w:val="00916659"/>
    <w:rsid w:val="00920FD4"/>
    <w:rsid w:val="00925EED"/>
    <w:rsid w:val="00926A52"/>
    <w:rsid w:val="00937061"/>
    <w:rsid w:val="00941C52"/>
    <w:rsid w:val="00943C45"/>
    <w:rsid w:val="00947425"/>
    <w:rsid w:val="00957634"/>
    <w:rsid w:val="00965EAD"/>
    <w:rsid w:val="009663EB"/>
    <w:rsid w:val="009738F5"/>
    <w:rsid w:val="00977301"/>
    <w:rsid w:val="00977D68"/>
    <w:rsid w:val="00993E38"/>
    <w:rsid w:val="0099716E"/>
    <w:rsid w:val="00997732"/>
    <w:rsid w:val="009A0FE2"/>
    <w:rsid w:val="009A3977"/>
    <w:rsid w:val="009B1327"/>
    <w:rsid w:val="009D0DCF"/>
    <w:rsid w:val="009D13AB"/>
    <w:rsid w:val="009F37D1"/>
    <w:rsid w:val="009F78C6"/>
    <w:rsid w:val="00A01A73"/>
    <w:rsid w:val="00A100AA"/>
    <w:rsid w:val="00A113F1"/>
    <w:rsid w:val="00A11A90"/>
    <w:rsid w:val="00A17026"/>
    <w:rsid w:val="00A33CAD"/>
    <w:rsid w:val="00A3661C"/>
    <w:rsid w:val="00A569A2"/>
    <w:rsid w:val="00A569A8"/>
    <w:rsid w:val="00A57034"/>
    <w:rsid w:val="00A64E53"/>
    <w:rsid w:val="00A7107C"/>
    <w:rsid w:val="00A7387E"/>
    <w:rsid w:val="00AA1DF5"/>
    <w:rsid w:val="00AA53E0"/>
    <w:rsid w:val="00AB4D41"/>
    <w:rsid w:val="00AC3904"/>
    <w:rsid w:val="00AD42FB"/>
    <w:rsid w:val="00AD7664"/>
    <w:rsid w:val="00AF15AB"/>
    <w:rsid w:val="00AF3978"/>
    <w:rsid w:val="00AF6D00"/>
    <w:rsid w:val="00B0370E"/>
    <w:rsid w:val="00B11F0E"/>
    <w:rsid w:val="00B2471C"/>
    <w:rsid w:val="00B25888"/>
    <w:rsid w:val="00B400B2"/>
    <w:rsid w:val="00B41328"/>
    <w:rsid w:val="00B44769"/>
    <w:rsid w:val="00B50A92"/>
    <w:rsid w:val="00B549C1"/>
    <w:rsid w:val="00B61482"/>
    <w:rsid w:val="00B618C5"/>
    <w:rsid w:val="00B719D7"/>
    <w:rsid w:val="00B93949"/>
    <w:rsid w:val="00BA3E55"/>
    <w:rsid w:val="00BB2E28"/>
    <w:rsid w:val="00BB41AE"/>
    <w:rsid w:val="00BC43AA"/>
    <w:rsid w:val="00BC5A65"/>
    <w:rsid w:val="00BC6D24"/>
    <w:rsid w:val="00BC77F2"/>
    <w:rsid w:val="00BF1836"/>
    <w:rsid w:val="00C051FB"/>
    <w:rsid w:val="00C10403"/>
    <w:rsid w:val="00C20B0E"/>
    <w:rsid w:val="00C24EAE"/>
    <w:rsid w:val="00C26131"/>
    <w:rsid w:val="00C27E31"/>
    <w:rsid w:val="00C36B0F"/>
    <w:rsid w:val="00C37068"/>
    <w:rsid w:val="00C40FCB"/>
    <w:rsid w:val="00C50F0D"/>
    <w:rsid w:val="00C57D12"/>
    <w:rsid w:val="00C70BA7"/>
    <w:rsid w:val="00C73034"/>
    <w:rsid w:val="00C7762D"/>
    <w:rsid w:val="00C77B4F"/>
    <w:rsid w:val="00C86A63"/>
    <w:rsid w:val="00C93120"/>
    <w:rsid w:val="00CA08FF"/>
    <w:rsid w:val="00CB119E"/>
    <w:rsid w:val="00CB351E"/>
    <w:rsid w:val="00CB37D2"/>
    <w:rsid w:val="00CB5E06"/>
    <w:rsid w:val="00CC13DC"/>
    <w:rsid w:val="00CC1B69"/>
    <w:rsid w:val="00CD24E9"/>
    <w:rsid w:val="00CD4C19"/>
    <w:rsid w:val="00CD6167"/>
    <w:rsid w:val="00CE3C7F"/>
    <w:rsid w:val="00CF6451"/>
    <w:rsid w:val="00D13F49"/>
    <w:rsid w:val="00D15070"/>
    <w:rsid w:val="00D20825"/>
    <w:rsid w:val="00D21FB0"/>
    <w:rsid w:val="00D276F5"/>
    <w:rsid w:val="00D37010"/>
    <w:rsid w:val="00D40421"/>
    <w:rsid w:val="00D52FB1"/>
    <w:rsid w:val="00D55792"/>
    <w:rsid w:val="00D57AB9"/>
    <w:rsid w:val="00D74549"/>
    <w:rsid w:val="00D75692"/>
    <w:rsid w:val="00D83FD2"/>
    <w:rsid w:val="00D84EF0"/>
    <w:rsid w:val="00D90A70"/>
    <w:rsid w:val="00DC1FBE"/>
    <w:rsid w:val="00DC2459"/>
    <w:rsid w:val="00DC2DBE"/>
    <w:rsid w:val="00DD1117"/>
    <w:rsid w:val="00DE6D3D"/>
    <w:rsid w:val="00DF691F"/>
    <w:rsid w:val="00E04309"/>
    <w:rsid w:val="00E1353C"/>
    <w:rsid w:val="00E14B6F"/>
    <w:rsid w:val="00E46430"/>
    <w:rsid w:val="00E5257F"/>
    <w:rsid w:val="00E54E1F"/>
    <w:rsid w:val="00E65268"/>
    <w:rsid w:val="00E662B7"/>
    <w:rsid w:val="00E86299"/>
    <w:rsid w:val="00E92404"/>
    <w:rsid w:val="00E97108"/>
    <w:rsid w:val="00EA39BD"/>
    <w:rsid w:val="00EA6EAB"/>
    <w:rsid w:val="00EC1E7D"/>
    <w:rsid w:val="00EC62A1"/>
    <w:rsid w:val="00ED39BD"/>
    <w:rsid w:val="00ED5933"/>
    <w:rsid w:val="00EF0D52"/>
    <w:rsid w:val="00EF3E89"/>
    <w:rsid w:val="00F078EE"/>
    <w:rsid w:val="00F175A9"/>
    <w:rsid w:val="00F51EA2"/>
    <w:rsid w:val="00F7102B"/>
    <w:rsid w:val="00F742AE"/>
    <w:rsid w:val="00F77B06"/>
    <w:rsid w:val="00F802D7"/>
    <w:rsid w:val="00F8422F"/>
    <w:rsid w:val="00F86827"/>
    <w:rsid w:val="00F90387"/>
    <w:rsid w:val="00F927D0"/>
    <w:rsid w:val="00FA182E"/>
    <w:rsid w:val="00FA1FD9"/>
    <w:rsid w:val="00FA73A5"/>
    <w:rsid w:val="00FB043C"/>
    <w:rsid w:val="00FB348F"/>
    <w:rsid w:val="00FB3AAB"/>
    <w:rsid w:val="00FD397A"/>
    <w:rsid w:val="00FE2E44"/>
    <w:rsid w:val="00FE6F79"/>
    <w:rsid w:val="00FF260E"/>
    <w:rsid w:val="00FF5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5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6AD0"/>
    <w:pPr>
      <w:spacing w:before="120" w:after="120"/>
      <w:jc w:val="both"/>
      <w:pPrChange w:id="0" w:author="Willian" w:date="2016-12-15T00:03:00Z">
        <w:pPr/>
      </w:pPrChange>
    </w:pPr>
    <w:rPr>
      <w:sz w:val="22"/>
      <w:szCs w:val="24"/>
      <w:rPrChange w:id="0" w:author="Willian" w:date="2016-12-15T00:03:00Z">
        <w:rPr>
          <w:rFonts w:eastAsia="MS Mincho"/>
          <w:sz w:val="24"/>
          <w:szCs w:val="24"/>
          <w:lang w:val="pt-BR" w:eastAsia="pt-BR" w:bidi="ar-SA"/>
        </w:rPr>
      </w:rPrChange>
    </w:rPr>
  </w:style>
  <w:style w:type="paragraph" w:styleId="Ttulo1">
    <w:name w:val="heading 1"/>
    <w:basedOn w:val="Normal"/>
    <w:next w:val="Normal"/>
    <w:link w:val="Ttulo1Char"/>
    <w:autoRedefine/>
    <w:uiPriority w:val="9"/>
    <w:qFormat/>
    <w:rsid w:val="003E5ACA"/>
    <w:pPr>
      <w:keepNext/>
      <w:keepLines/>
      <w:spacing w:before="240"/>
      <w:jc w:val="left"/>
      <w:outlineLvl w:val="0"/>
    </w:pPr>
    <w:rPr>
      <w:rFonts w:ascii="Calibri Light" w:eastAsia="MS Gothic" w:hAnsi="Calibri Light"/>
      <w:b/>
      <w:color w:val="00B050"/>
      <w:sz w:val="72"/>
      <w:szCs w:val="32"/>
      <w:lang w:val="x-none" w:eastAsia="x-none"/>
    </w:rPr>
  </w:style>
  <w:style w:type="paragraph" w:styleId="Ttulo2">
    <w:name w:val="heading 2"/>
    <w:basedOn w:val="Normal"/>
    <w:next w:val="Normal"/>
    <w:link w:val="Ttulo2Char"/>
    <w:autoRedefine/>
    <w:uiPriority w:val="9"/>
    <w:qFormat/>
    <w:rsid w:val="003E5ACA"/>
    <w:pPr>
      <w:keepNext/>
      <w:keepLines/>
      <w:spacing w:before="0"/>
      <w:outlineLvl w:val="1"/>
    </w:pPr>
    <w:rPr>
      <w:rFonts w:ascii="Calibri Light" w:eastAsia="MS Gothic" w:hAnsi="Calibri Light"/>
      <w:color w:val="00B050"/>
      <w:sz w:val="52"/>
      <w:szCs w:val="26"/>
      <w:lang w:val="x-none" w:eastAsia="x-none"/>
    </w:rPr>
  </w:style>
  <w:style w:type="paragraph" w:styleId="Ttulo3">
    <w:name w:val="heading 3"/>
    <w:basedOn w:val="Normal"/>
    <w:next w:val="Normal"/>
    <w:link w:val="Ttulo3Char"/>
    <w:autoRedefine/>
    <w:uiPriority w:val="9"/>
    <w:qFormat/>
    <w:rsid w:val="003E5ACA"/>
    <w:pPr>
      <w:keepNext/>
      <w:keepLines/>
      <w:spacing w:before="0"/>
      <w:outlineLvl w:val="2"/>
    </w:pPr>
    <w:rPr>
      <w:rFonts w:eastAsia="MS Gothic"/>
      <w:b/>
      <w:color w:val="00B050"/>
      <w:sz w:val="28"/>
      <w:szCs w:val="20"/>
      <w:lang w:val="x-none" w:eastAsia="x-none"/>
    </w:rPr>
  </w:style>
  <w:style w:type="paragraph" w:styleId="Ttulo4">
    <w:name w:val="heading 4"/>
    <w:basedOn w:val="Normal"/>
    <w:next w:val="Normal"/>
    <w:link w:val="Ttulo4Char"/>
    <w:autoRedefine/>
    <w:uiPriority w:val="9"/>
    <w:qFormat/>
    <w:rsid w:val="003E5ACA"/>
    <w:pPr>
      <w:keepNext/>
      <w:keepLines/>
      <w:spacing w:before="0"/>
      <w:outlineLvl w:val="3"/>
    </w:pPr>
    <w:rPr>
      <w:rFonts w:eastAsia="MS Gothic"/>
      <w:b/>
      <w:iCs/>
      <w:color w:val="00B050"/>
      <w:szCs w:val="20"/>
      <w:lang w:val="x-none" w:eastAsia="x-none"/>
    </w:rPr>
  </w:style>
  <w:style w:type="paragraph" w:styleId="Ttulo5">
    <w:name w:val="heading 5"/>
    <w:basedOn w:val="Normal"/>
    <w:next w:val="Normal"/>
    <w:link w:val="Ttulo5Char"/>
    <w:uiPriority w:val="9"/>
    <w:qFormat/>
    <w:rsid w:val="00CB5E06"/>
    <w:pPr>
      <w:keepNext/>
      <w:keepLines/>
      <w:spacing w:before="40"/>
      <w:outlineLvl w:val="4"/>
    </w:pPr>
    <w:rPr>
      <w:rFonts w:ascii="Calibri Light" w:eastAsia="MS Gothic" w:hAnsi="Calibri Light"/>
      <w:color w:val="2E74B5"/>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E5ACA"/>
    <w:rPr>
      <w:rFonts w:ascii="Calibri Light" w:eastAsia="MS Gothic" w:hAnsi="Calibri Light" w:cs="Times New Roman"/>
      <w:b/>
      <w:color w:val="00B050"/>
      <w:sz w:val="72"/>
      <w:szCs w:val="32"/>
    </w:rPr>
  </w:style>
  <w:style w:type="character" w:customStyle="1" w:styleId="Ttulo2Char">
    <w:name w:val="Título 2 Char"/>
    <w:link w:val="Ttulo2"/>
    <w:uiPriority w:val="9"/>
    <w:rsid w:val="003E5ACA"/>
    <w:rPr>
      <w:rFonts w:ascii="Calibri Light" w:eastAsia="MS Gothic" w:hAnsi="Calibri Light" w:cs="Times New Roman"/>
      <w:color w:val="00B050"/>
      <w:sz w:val="52"/>
      <w:szCs w:val="26"/>
    </w:rPr>
  </w:style>
  <w:style w:type="character" w:customStyle="1" w:styleId="Ttulo3Char">
    <w:name w:val="Título 3 Char"/>
    <w:link w:val="Ttulo3"/>
    <w:uiPriority w:val="9"/>
    <w:rsid w:val="003E5ACA"/>
    <w:rPr>
      <w:rFonts w:eastAsia="MS Gothic" w:cs="Times New Roman"/>
      <w:b/>
      <w:color w:val="00B050"/>
      <w:sz w:val="28"/>
    </w:rPr>
  </w:style>
  <w:style w:type="character" w:customStyle="1" w:styleId="Ttulo4Char">
    <w:name w:val="Título 4 Char"/>
    <w:link w:val="Ttulo4"/>
    <w:uiPriority w:val="9"/>
    <w:rsid w:val="003E5ACA"/>
    <w:rPr>
      <w:rFonts w:eastAsia="MS Gothic" w:cs="Times New Roman"/>
      <w:b/>
      <w:iCs/>
      <w:color w:val="00B050"/>
      <w:sz w:val="22"/>
    </w:rPr>
  </w:style>
  <w:style w:type="character" w:customStyle="1" w:styleId="Ttulo5Char">
    <w:name w:val="Título 5 Char"/>
    <w:link w:val="Ttulo5"/>
    <w:uiPriority w:val="9"/>
    <w:rsid w:val="00CB5E06"/>
    <w:rPr>
      <w:rFonts w:ascii="Calibri Light" w:eastAsia="MS Gothic" w:hAnsi="Calibri Light" w:cs="Times New Roman"/>
      <w:color w:val="2E74B5"/>
    </w:rPr>
  </w:style>
  <w:style w:type="paragraph" w:styleId="GradeMdia1-nfase2">
    <w:name w:val="Medium Grid 1 Accent 2"/>
    <w:basedOn w:val="Normal"/>
    <w:uiPriority w:val="34"/>
    <w:qFormat/>
    <w:rsid w:val="00CB5E06"/>
    <w:pPr>
      <w:ind w:left="720"/>
      <w:contextualSpacing/>
    </w:pPr>
  </w:style>
  <w:style w:type="paragraph" w:styleId="Ttulo">
    <w:name w:val="Title"/>
    <w:basedOn w:val="Normal"/>
    <w:next w:val="Normal"/>
    <w:link w:val="TtuloChar"/>
    <w:uiPriority w:val="10"/>
    <w:qFormat/>
    <w:rsid w:val="00CB5E06"/>
    <w:pPr>
      <w:contextualSpacing/>
    </w:pPr>
    <w:rPr>
      <w:rFonts w:ascii="Calibri Light" w:eastAsia="MS Gothic" w:hAnsi="Calibri Light"/>
      <w:spacing w:val="-10"/>
      <w:kern w:val="28"/>
      <w:sz w:val="56"/>
      <w:szCs w:val="56"/>
      <w:lang w:val="x-none" w:eastAsia="x-none"/>
    </w:rPr>
  </w:style>
  <w:style w:type="character" w:customStyle="1" w:styleId="TtuloChar">
    <w:name w:val="Título Char"/>
    <w:link w:val="Ttulo"/>
    <w:uiPriority w:val="10"/>
    <w:rsid w:val="00CB5E06"/>
    <w:rPr>
      <w:rFonts w:ascii="Calibri Light" w:eastAsia="MS Gothic" w:hAnsi="Calibri Light" w:cs="Times New Roman"/>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rFonts w:ascii="Times New Roman" w:hAnsi="Times New Roman"/>
      <w:color w:val="5A5A5A"/>
      <w:spacing w:val="15"/>
      <w:szCs w:val="22"/>
      <w:lang w:val="x-none" w:eastAsia="x-none"/>
    </w:rPr>
  </w:style>
  <w:style w:type="character" w:customStyle="1" w:styleId="SubttuloChar">
    <w:name w:val="Subtítulo Char"/>
    <w:link w:val="Subttulo"/>
    <w:uiPriority w:val="11"/>
    <w:rsid w:val="00CB5E06"/>
    <w:rPr>
      <w:rFonts w:ascii="Times New Roman" w:hAnsi="Times New Roman" w:cs="Times New Roman"/>
      <w:color w:val="5A5A5A"/>
      <w:spacing w:val="15"/>
      <w:sz w:val="22"/>
      <w:szCs w:val="22"/>
    </w:rPr>
  </w:style>
  <w:style w:type="paragraph" w:styleId="GradeMdia3-nfase2">
    <w:name w:val="Medium Grid 3 Accent 2"/>
    <w:basedOn w:val="Normal"/>
    <w:next w:val="Normal"/>
    <w:link w:val="GradeMdia3-nfase2Char"/>
    <w:uiPriority w:val="30"/>
    <w:qFormat/>
    <w:rsid w:val="00CB5E06"/>
    <w:pPr>
      <w:pBdr>
        <w:top w:val="single" w:sz="4" w:space="10" w:color="5B9BD5"/>
        <w:bottom w:val="single" w:sz="4" w:space="10" w:color="5B9BD5"/>
      </w:pBdr>
      <w:spacing w:before="360" w:after="360"/>
      <w:ind w:left="864" w:right="864"/>
      <w:jc w:val="center"/>
    </w:pPr>
    <w:rPr>
      <w:rFonts w:ascii="Times New Roman" w:hAnsi="Times New Roman"/>
      <w:i/>
      <w:iCs/>
      <w:color w:val="5B9BD5"/>
      <w:sz w:val="20"/>
      <w:szCs w:val="20"/>
      <w:lang w:val="x-none" w:eastAsia="x-none"/>
    </w:rPr>
  </w:style>
  <w:style w:type="character" w:customStyle="1" w:styleId="GradeMdia3-nfase2Char">
    <w:name w:val="Grade Média 3 - Ênfase 2 Char"/>
    <w:link w:val="GradeMdia3-nfase2"/>
    <w:uiPriority w:val="30"/>
    <w:rsid w:val="00CB5E06"/>
    <w:rPr>
      <w:rFonts w:ascii="Times New Roman" w:hAnsi="Times New Roman" w:cs="Times New Roman"/>
      <w:i/>
      <w:iCs/>
      <w:color w:val="5B9BD5"/>
    </w:rPr>
  </w:style>
  <w:style w:type="character" w:styleId="Forte">
    <w:name w:val="Strong"/>
    <w:uiPriority w:val="22"/>
    <w:qFormat/>
    <w:rsid w:val="00CB5E06"/>
    <w:rPr>
      <w:b/>
      <w:bCs/>
    </w:rPr>
  </w:style>
  <w:style w:type="character" w:customStyle="1" w:styleId="TabeladeGrade1Clara-nfase11">
    <w:name w:val="Tabela de Grade 1 Clara - Ênfase 11"/>
    <w:uiPriority w:val="31"/>
    <w:qFormat/>
    <w:rsid w:val="00CB5E06"/>
    <w:rPr>
      <w:smallCaps/>
      <w:color w:val="5A5A5A"/>
    </w:rPr>
  </w:style>
  <w:style w:type="character" w:customStyle="1" w:styleId="TabeladeGrade2-nfase11">
    <w:name w:val="Tabela de Grade 2 - Ênfase 11"/>
    <w:uiPriority w:val="32"/>
    <w:qFormat/>
    <w:rsid w:val="00CB5E06"/>
    <w:rPr>
      <w:b/>
      <w:bCs/>
      <w:smallCaps/>
      <w:color w:val="5B9BD5"/>
      <w:spacing w:val="5"/>
    </w:rPr>
  </w:style>
  <w:style w:type="character" w:styleId="Hiperlink">
    <w:name w:val="Hyperlink"/>
    <w:uiPriority w:val="99"/>
    <w:unhideWhenUsed/>
    <w:rsid w:val="00CB5E06"/>
    <w:rPr>
      <w:color w:val="0563C1"/>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rFonts w:ascii="Times New Roman" w:hAnsi="Times New Roman"/>
      <w:sz w:val="20"/>
      <w:szCs w:val="20"/>
      <w:lang w:val="x-none" w:eastAsia="x-none"/>
    </w:rPr>
  </w:style>
  <w:style w:type="character" w:customStyle="1" w:styleId="TextodecomentrioChar">
    <w:name w:val="Texto de comentário Char"/>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sz w:val="18"/>
      <w:szCs w:val="18"/>
      <w:lang w:val="x-none" w:eastAsia="x-none"/>
    </w:rPr>
  </w:style>
  <w:style w:type="character" w:customStyle="1" w:styleId="TextodebaloChar">
    <w:name w:val="Texto de balão Char"/>
    <w:link w:val="Textodebalo"/>
    <w:uiPriority w:val="99"/>
    <w:semiHidden/>
    <w:rsid w:val="00CB5E06"/>
    <w:rPr>
      <w:rFonts w:ascii="Segoe UI" w:hAnsi="Segoe UI" w:cs="Segoe UI"/>
      <w:sz w:val="18"/>
      <w:szCs w:val="18"/>
    </w:rPr>
  </w:style>
  <w:style w:type="character" w:styleId="HiperlinkVisitado">
    <w:name w:val="FollowedHyperlink"/>
    <w:uiPriority w:val="99"/>
    <w:semiHidden/>
    <w:unhideWhenUsed/>
    <w:rsid w:val="00CB5E06"/>
    <w:rPr>
      <w:color w:val="954F72"/>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uiPriority w:val="99"/>
    <w:semiHidden/>
    <w:unhideWhenUsed/>
    <w:rsid w:val="00CB5E06"/>
    <w:rPr>
      <w:rFonts w:ascii="Courier New" w:eastAsia="MS Mincho"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uiPriority w:val="20"/>
    <w:qFormat/>
    <w:rsid w:val="000D5EE7"/>
    <w:rPr>
      <w:i/>
      <w:iCs/>
    </w:rPr>
  </w:style>
  <w:style w:type="paragraph" w:styleId="Legenda">
    <w:name w:val="caption"/>
    <w:basedOn w:val="Normal"/>
    <w:next w:val="Normal"/>
    <w:uiPriority w:val="35"/>
    <w:qFormat/>
    <w:rsid w:val="00807237"/>
    <w:pPr>
      <w:spacing w:after="200"/>
    </w:pPr>
    <w:rPr>
      <w:i/>
      <w:iCs/>
      <w:color w:val="44546A"/>
      <w:sz w:val="18"/>
      <w:szCs w:val="18"/>
    </w:rPr>
  </w:style>
  <w:style w:type="paragraph" w:customStyle="1" w:styleId="SombreamentoMdio1-nfase11">
    <w:name w:val="Sombreamento Médio 1 - Ênfase 11"/>
    <w:uiPriority w:val="1"/>
    <w:qFormat/>
    <w:rsid w:val="005A6687"/>
    <w:rPr>
      <w:sz w:val="22"/>
      <w:szCs w:val="24"/>
    </w:rPr>
  </w:style>
  <w:style w:type="paragraph" w:styleId="Cabealho">
    <w:name w:val="header"/>
    <w:basedOn w:val="Normal"/>
    <w:link w:val="CabealhoChar"/>
    <w:uiPriority w:val="99"/>
    <w:unhideWhenUsed/>
    <w:rsid w:val="008B46EF"/>
    <w:pPr>
      <w:tabs>
        <w:tab w:val="center" w:pos="4513"/>
        <w:tab w:val="right" w:pos="9026"/>
      </w:tabs>
      <w:spacing w:before="0" w:after="0"/>
    </w:pPr>
    <w:rPr>
      <w:szCs w:val="20"/>
      <w:lang w:val="x-none" w:eastAsia="x-none"/>
    </w:rPr>
  </w:style>
  <w:style w:type="character" w:customStyle="1" w:styleId="CabealhoChar">
    <w:name w:val="Cabeçalho Char"/>
    <w:link w:val="Cabealho"/>
    <w:uiPriority w:val="99"/>
    <w:rsid w:val="008B46EF"/>
    <w:rPr>
      <w:rFonts w:cs="Times New Roman"/>
      <w:sz w:val="22"/>
    </w:rPr>
  </w:style>
  <w:style w:type="paragraph" w:styleId="Rodap">
    <w:name w:val="footer"/>
    <w:basedOn w:val="Normal"/>
    <w:link w:val="RodapChar"/>
    <w:uiPriority w:val="99"/>
    <w:unhideWhenUsed/>
    <w:rsid w:val="008B46EF"/>
    <w:pPr>
      <w:tabs>
        <w:tab w:val="center" w:pos="4513"/>
        <w:tab w:val="right" w:pos="9026"/>
      </w:tabs>
      <w:spacing w:before="0" w:after="0"/>
    </w:pPr>
    <w:rPr>
      <w:szCs w:val="20"/>
      <w:lang w:val="x-none" w:eastAsia="x-none"/>
    </w:rPr>
  </w:style>
  <w:style w:type="character" w:customStyle="1" w:styleId="RodapChar">
    <w:name w:val="Rodapé Char"/>
    <w:link w:val="Rodap"/>
    <w:uiPriority w:val="99"/>
    <w:rsid w:val="008B46EF"/>
    <w:rPr>
      <w:rFonts w:cs="Times New Roman"/>
      <w:sz w:val="22"/>
    </w:rPr>
  </w:style>
  <w:style w:type="paragraph" w:styleId="Pr-formataoHTML">
    <w:name w:val="HTML Preformatted"/>
    <w:basedOn w:val="Normal"/>
    <w:link w:val="Pr-formataoHTMLChar"/>
    <w:uiPriority w:val="99"/>
    <w:unhideWhenUsed/>
    <w:rsid w:val="00CE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sz w:val="20"/>
      <w:szCs w:val="20"/>
      <w:lang w:val="x-none" w:eastAsia="x-none"/>
    </w:rPr>
  </w:style>
  <w:style w:type="character" w:customStyle="1" w:styleId="Pr-formataoHTMLChar">
    <w:name w:val="Pré-formatação HTML Char"/>
    <w:link w:val="Pr-formataoHTML"/>
    <w:uiPriority w:val="99"/>
    <w:rsid w:val="00CE3C7F"/>
    <w:rPr>
      <w:rFonts w:ascii="Courier New" w:hAnsi="Courier New" w:cs="Courier New"/>
      <w:sz w:val="20"/>
      <w:szCs w:val="20"/>
    </w:rPr>
  </w:style>
  <w:style w:type="character" w:customStyle="1" w:styleId="kd">
    <w:name w:val="kd"/>
    <w:basedOn w:val="Fontepargpadro"/>
    <w:rsid w:val="00B93949"/>
  </w:style>
  <w:style w:type="character" w:customStyle="1" w:styleId="n">
    <w:name w:val="n"/>
    <w:basedOn w:val="Fontepargpadro"/>
    <w:rsid w:val="00B93949"/>
  </w:style>
  <w:style w:type="character" w:customStyle="1" w:styleId="nf">
    <w:name w:val="nf"/>
    <w:basedOn w:val="Fontepargpadro"/>
    <w:rsid w:val="00B93949"/>
  </w:style>
  <w:style w:type="character" w:customStyle="1" w:styleId="o">
    <w:name w:val="o"/>
    <w:basedOn w:val="Fontepargpadro"/>
    <w:rsid w:val="00B93949"/>
  </w:style>
  <w:style w:type="character" w:customStyle="1" w:styleId="c1">
    <w:name w:val="c1"/>
    <w:basedOn w:val="Fontepargpadro"/>
    <w:rsid w:val="00B93949"/>
  </w:style>
  <w:style w:type="character" w:customStyle="1" w:styleId="na">
    <w:name w:val="na"/>
    <w:basedOn w:val="Fontepargpadro"/>
    <w:rsid w:val="00B93949"/>
  </w:style>
  <w:style w:type="character" w:customStyle="1" w:styleId="k">
    <w:name w:val="k"/>
    <w:basedOn w:val="Fontepargpadro"/>
    <w:rsid w:val="00B93949"/>
  </w:style>
  <w:style w:type="character" w:customStyle="1" w:styleId="kc">
    <w:name w:val="kc"/>
    <w:basedOn w:val="Fontepargpadro"/>
    <w:rsid w:val="00B93949"/>
  </w:style>
  <w:style w:type="character" w:customStyle="1" w:styleId="kt">
    <w:name w:val="kt"/>
    <w:basedOn w:val="Fontepargpadro"/>
    <w:rsid w:val="00B93949"/>
  </w:style>
  <w:style w:type="character" w:customStyle="1" w:styleId="s">
    <w:name w:val="s"/>
    <w:basedOn w:val="Fontepargpadro"/>
    <w:rsid w:val="00B93949"/>
  </w:style>
  <w:style w:type="character" w:customStyle="1" w:styleId="nc">
    <w:name w:val="nc"/>
    <w:basedOn w:val="Fontepargpadro"/>
    <w:rsid w:val="00F802D7"/>
  </w:style>
  <w:style w:type="character" w:customStyle="1" w:styleId="nd">
    <w:name w:val="nd"/>
    <w:basedOn w:val="Fontepargpadro"/>
    <w:rsid w:val="00F802D7"/>
  </w:style>
  <w:style w:type="character" w:customStyle="1" w:styleId="cm">
    <w:name w:val="cm"/>
    <w:basedOn w:val="Fontepargpadro"/>
    <w:rsid w:val="00EA39BD"/>
  </w:style>
  <w:style w:type="paragraph" w:styleId="PargrafodaLista">
    <w:name w:val="List Paragraph"/>
    <w:basedOn w:val="Normal"/>
    <w:uiPriority w:val="34"/>
    <w:qFormat/>
    <w:rsid w:val="00787718"/>
    <w:pPr>
      <w:ind w:left="720"/>
      <w:contextualSpacing/>
    </w:pPr>
  </w:style>
  <w:style w:type="character" w:customStyle="1" w:styleId="xbe">
    <w:name w:val="_xbe"/>
    <w:rsid w:val="00CC1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21127089">
      <w:bodyDiv w:val="1"/>
      <w:marLeft w:val="0"/>
      <w:marRight w:val="0"/>
      <w:marTop w:val="0"/>
      <w:marBottom w:val="0"/>
      <w:divBdr>
        <w:top w:val="none" w:sz="0" w:space="0" w:color="auto"/>
        <w:left w:val="none" w:sz="0" w:space="0" w:color="auto"/>
        <w:bottom w:val="none" w:sz="0" w:space="0" w:color="auto"/>
        <w:right w:val="none" w:sz="0" w:space="0" w:color="auto"/>
      </w:divBdr>
    </w:div>
    <w:div w:id="77217522">
      <w:bodyDiv w:val="1"/>
      <w:marLeft w:val="0"/>
      <w:marRight w:val="0"/>
      <w:marTop w:val="0"/>
      <w:marBottom w:val="0"/>
      <w:divBdr>
        <w:top w:val="none" w:sz="0" w:space="0" w:color="auto"/>
        <w:left w:val="none" w:sz="0" w:space="0" w:color="auto"/>
        <w:bottom w:val="none" w:sz="0" w:space="0" w:color="auto"/>
        <w:right w:val="none" w:sz="0" w:space="0" w:color="auto"/>
      </w:divBdr>
    </w:div>
    <w:div w:id="13221661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36734092">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24351234">
      <w:bodyDiv w:val="1"/>
      <w:marLeft w:val="0"/>
      <w:marRight w:val="0"/>
      <w:marTop w:val="0"/>
      <w:marBottom w:val="0"/>
      <w:divBdr>
        <w:top w:val="none" w:sz="0" w:space="0" w:color="auto"/>
        <w:left w:val="none" w:sz="0" w:space="0" w:color="auto"/>
        <w:bottom w:val="none" w:sz="0" w:space="0" w:color="auto"/>
        <w:right w:val="none" w:sz="0" w:space="0" w:color="auto"/>
      </w:divBdr>
    </w:div>
    <w:div w:id="432670797">
      <w:bodyDiv w:val="1"/>
      <w:marLeft w:val="0"/>
      <w:marRight w:val="0"/>
      <w:marTop w:val="0"/>
      <w:marBottom w:val="0"/>
      <w:divBdr>
        <w:top w:val="none" w:sz="0" w:space="0" w:color="auto"/>
        <w:left w:val="none" w:sz="0" w:space="0" w:color="auto"/>
        <w:bottom w:val="none" w:sz="0" w:space="0" w:color="auto"/>
        <w:right w:val="none" w:sz="0" w:space="0" w:color="auto"/>
      </w:divBdr>
    </w:div>
    <w:div w:id="443621314">
      <w:bodyDiv w:val="1"/>
      <w:marLeft w:val="0"/>
      <w:marRight w:val="0"/>
      <w:marTop w:val="0"/>
      <w:marBottom w:val="0"/>
      <w:divBdr>
        <w:top w:val="none" w:sz="0" w:space="0" w:color="auto"/>
        <w:left w:val="none" w:sz="0" w:space="0" w:color="auto"/>
        <w:bottom w:val="none" w:sz="0" w:space="0" w:color="auto"/>
        <w:right w:val="none" w:sz="0" w:space="0" w:color="auto"/>
      </w:divBdr>
    </w:div>
    <w:div w:id="46092105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64142201">
      <w:bodyDiv w:val="1"/>
      <w:marLeft w:val="0"/>
      <w:marRight w:val="0"/>
      <w:marTop w:val="0"/>
      <w:marBottom w:val="0"/>
      <w:divBdr>
        <w:top w:val="none" w:sz="0" w:space="0" w:color="auto"/>
        <w:left w:val="none" w:sz="0" w:space="0" w:color="auto"/>
        <w:bottom w:val="none" w:sz="0" w:space="0" w:color="auto"/>
        <w:right w:val="none" w:sz="0" w:space="0" w:color="auto"/>
      </w:divBdr>
    </w:div>
    <w:div w:id="610823485">
      <w:bodyDiv w:val="1"/>
      <w:marLeft w:val="0"/>
      <w:marRight w:val="0"/>
      <w:marTop w:val="0"/>
      <w:marBottom w:val="0"/>
      <w:divBdr>
        <w:top w:val="none" w:sz="0" w:space="0" w:color="auto"/>
        <w:left w:val="none" w:sz="0" w:space="0" w:color="auto"/>
        <w:bottom w:val="none" w:sz="0" w:space="0" w:color="auto"/>
        <w:right w:val="none" w:sz="0" w:space="0" w:color="auto"/>
      </w:divBdr>
    </w:div>
    <w:div w:id="642931040">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0296404">
      <w:bodyDiv w:val="1"/>
      <w:marLeft w:val="0"/>
      <w:marRight w:val="0"/>
      <w:marTop w:val="0"/>
      <w:marBottom w:val="0"/>
      <w:divBdr>
        <w:top w:val="none" w:sz="0" w:space="0" w:color="auto"/>
        <w:left w:val="none" w:sz="0" w:space="0" w:color="auto"/>
        <w:bottom w:val="none" w:sz="0" w:space="0" w:color="auto"/>
        <w:right w:val="none" w:sz="0" w:space="0" w:color="auto"/>
      </w:divBdr>
    </w:div>
    <w:div w:id="76017720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833835004">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89207959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33267045">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154174862">
      <w:bodyDiv w:val="1"/>
      <w:marLeft w:val="0"/>
      <w:marRight w:val="0"/>
      <w:marTop w:val="0"/>
      <w:marBottom w:val="0"/>
      <w:divBdr>
        <w:top w:val="none" w:sz="0" w:space="0" w:color="auto"/>
        <w:left w:val="none" w:sz="0" w:space="0" w:color="auto"/>
        <w:bottom w:val="none" w:sz="0" w:space="0" w:color="auto"/>
        <w:right w:val="none" w:sz="0" w:space="0" w:color="auto"/>
      </w:divBdr>
    </w:div>
    <w:div w:id="1209537767">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41595684">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30717077">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10969359">
      <w:bodyDiv w:val="1"/>
      <w:marLeft w:val="0"/>
      <w:marRight w:val="0"/>
      <w:marTop w:val="0"/>
      <w:marBottom w:val="0"/>
      <w:divBdr>
        <w:top w:val="none" w:sz="0" w:space="0" w:color="auto"/>
        <w:left w:val="none" w:sz="0" w:space="0" w:color="auto"/>
        <w:bottom w:val="none" w:sz="0" w:space="0" w:color="auto"/>
        <w:right w:val="none" w:sz="0" w:space="0" w:color="auto"/>
      </w:divBdr>
    </w:div>
    <w:div w:id="163532682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7827009">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774012497">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95239668">
      <w:bodyDiv w:val="1"/>
      <w:marLeft w:val="0"/>
      <w:marRight w:val="0"/>
      <w:marTop w:val="0"/>
      <w:marBottom w:val="0"/>
      <w:divBdr>
        <w:top w:val="none" w:sz="0" w:space="0" w:color="auto"/>
        <w:left w:val="none" w:sz="0" w:space="0" w:color="auto"/>
        <w:bottom w:val="none" w:sz="0" w:space="0" w:color="auto"/>
        <w:right w:val="none" w:sz="0" w:space="0" w:color="auto"/>
      </w:divBdr>
    </w:div>
    <w:div w:id="1913463773">
      <w:bodyDiv w:val="1"/>
      <w:marLeft w:val="0"/>
      <w:marRight w:val="0"/>
      <w:marTop w:val="0"/>
      <w:marBottom w:val="0"/>
      <w:divBdr>
        <w:top w:val="none" w:sz="0" w:space="0" w:color="auto"/>
        <w:left w:val="none" w:sz="0" w:space="0" w:color="auto"/>
        <w:bottom w:val="none" w:sz="0" w:space="0" w:color="auto"/>
        <w:right w:val="none" w:sz="0" w:space="0" w:color="auto"/>
      </w:divBdr>
    </w:div>
    <w:div w:id="1915048338">
      <w:bodyDiv w:val="1"/>
      <w:marLeft w:val="0"/>
      <w:marRight w:val="0"/>
      <w:marTop w:val="0"/>
      <w:marBottom w:val="0"/>
      <w:divBdr>
        <w:top w:val="none" w:sz="0" w:space="0" w:color="auto"/>
        <w:left w:val="none" w:sz="0" w:space="0" w:color="auto"/>
        <w:bottom w:val="none" w:sz="0" w:space="0" w:color="auto"/>
        <w:right w:val="none" w:sz="0" w:space="0" w:color="auto"/>
      </w:divBdr>
    </w:div>
    <w:div w:id="1928342717">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decademy.com/pt/learn/learn-java" TargetMode="External"/><Relationship Id="rId9" Type="http://schemas.openxmlformats.org/officeDocument/2006/relationships/hyperlink" Target="https://docs.oracle.com/javase/7/docs/api/java/lang/Object.html" TargetMode="External"/><Relationship Id="rId10" Type="http://schemas.openxmlformats.org/officeDocument/2006/relationships/hyperlink" Target="http://pt.stackoverflow.com/a/227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54349-275E-E04A-916C-753F76D2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5776</Words>
  <Characters>31192</Characters>
  <Application>Microsoft Macintosh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36895</CharactersWithSpaces>
  <SharedDoc>false</SharedDoc>
  <HLinks>
    <vt:vector size="18" baseType="variant">
      <vt:variant>
        <vt:i4>2097217</vt:i4>
      </vt:variant>
      <vt:variant>
        <vt:i4>6</vt:i4>
      </vt:variant>
      <vt:variant>
        <vt:i4>0</vt:i4>
      </vt:variant>
      <vt:variant>
        <vt:i4>5</vt:i4>
      </vt:variant>
      <vt:variant>
        <vt:lpwstr>http://pt.stackoverflow.com/a/22720</vt:lpwstr>
      </vt:variant>
      <vt:variant>
        <vt:lpwstr/>
      </vt:variant>
      <vt:variant>
        <vt:i4>8323085</vt:i4>
      </vt:variant>
      <vt:variant>
        <vt:i4>3</vt:i4>
      </vt:variant>
      <vt:variant>
        <vt:i4>0</vt:i4>
      </vt:variant>
      <vt:variant>
        <vt:i4>5</vt:i4>
      </vt:variant>
      <vt:variant>
        <vt:lpwstr>https://docs.oracle.com/javase/7/docs/api/java/lang/Object.html</vt:lpwstr>
      </vt:variant>
      <vt:variant>
        <vt:lpwstr/>
      </vt:variant>
      <vt:variant>
        <vt:i4>7077931</vt:i4>
      </vt:variant>
      <vt:variant>
        <vt:i4>0</vt:i4>
      </vt:variant>
      <vt:variant>
        <vt:i4>0</vt:i4>
      </vt:variant>
      <vt:variant>
        <vt:i4>5</vt:i4>
      </vt:variant>
      <vt:variant>
        <vt:lpwstr>https://www.codecademy.com/pt/learn/learn-java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2</cp:revision>
  <dcterms:created xsi:type="dcterms:W3CDTF">2016-12-15T04:29:00Z</dcterms:created>
  <dcterms:modified xsi:type="dcterms:W3CDTF">2016-12-15T04:29:00Z</dcterms:modified>
</cp:coreProperties>
</file>